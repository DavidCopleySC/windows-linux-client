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tabs>
          <w:tab w:val="left" w:pos="1134"/>
        </w:tabs>
      </w:pPr>
    </w:p>
    <w:p w:rsidR="00500EDC" w:rsidRDefault="00500EDC">
      <w:pPr>
        <w:pStyle w:val="BodyText"/>
        <w:suppressLineNumbers/>
      </w:pPr>
    </w:p>
    <w:p w:rsidR="00500EDC" w:rsidRDefault="001E52A3">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KeyTalk - Protocols</w:t>
      </w:r>
      <w:r>
        <w:rPr>
          <w:b/>
          <w:sz w:val="36"/>
        </w:rPr>
        <w:fldChar w:fldCharType="end"/>
      </w: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p w:rsidR="00500EDC" w:rsidRDefault="00500EDC">
      <w:pPr>
        <w:pStyle w:val="BodyText"/>
        <w:suppressLineNumbers/>
      </w:pPr>
    </w:p>
    <w:tbl>
      <w:tblPr>
        <w:tblW w:w="0" w:type="auto"/>
        <w:tblInd w:w="-1291" w:type="dxa"/>
        <w:tblLayout w:type="fixed"/>
        <w:tblCellMar>
          <w:left w:w="269" w:type="dxa"/>
          <w:right w:w="269" w:type="dxa"/>
        </w:tblCellMar>
        <w:tblLook w:val="0000"/>
      </w:tblPr>
      <w:tblGrid>
        <w:gridCol w:w="1363"/>
        <w:gridCol w:w="8561"/>
      </w:tblGrid>
      <w:tr w:rsidR="00500EDC" w:rsidRPr="00196AFB">
        <w:trPr>
          <w:trHeight w:hRule="exact" w:val="480"/>
        </w:trPr>
        <w:tc>
          <w:tcPr>
            <w:tcW w:w="1363" w:type="dxa"/>
          </w:tcPr>
          <w:p w:rsidR="00500EDC" w:rsidRDefault="00500EDC">
            <w:pPr>
              <w:pStyle w:val="BodyText"/>
              <w:suppressLineNumbers/>
              <w:tabs>
                <w:tab w:val="left" w:pos="-907"/>
              </w:tabs>
              <w:jc w:val="right"/>
              <w:rPr>
                <w:b/>
              </w:rPr>
            </w:pPr>
            <w:r>
              <w:rPr>
                <w:b/>
              </w:rPr>
              <w:t>Author</w:t>
            </w:r>
          </w:p>
        </w:tc>
        <w:tc>
          <w:tcPr>
            <w:tcW w:w="8561" w:type="dxa"/>
          </w:tcPr>
          <w:p w:rsidR="00500EDC" w:rsidRPr="00B54FFE" w:rsidRDefault="001E52A3">
            <w:pPr>
              <w:pStyle w:val="BodyText"/>
              <w:suppressLineNumbers/>
              <w:tabs>
                <w:tab w:val="left" w:pos="-2340"/>
              </w:tabs>
              <w:rPr>
                <w:lang w:val="nl-NL"/>
              </w:rPr>
            </w:pPr>
            <w:r>
              <w:fldChar w:fldCharType="begin"/>
            </w:r>
            <w:r w:rsidR="00500EDC" w:rsidRPr="00B54FFE">
              <w:rPr>
                <w:lang w:val="nl-NL"/>
              </w:rPr>
              <w:instrText xml:space="preserve"> DOCPROPERTY"DocAuteur" </w:instrText>
            </w:r>
            <w:r>
              <w:fldChar w:fldCharType="separate"/>
            </w:r>
            <w:r w:rsidR="00171E44">
              <w:rPr>
                <w:lang w:val="nl-NL"/>
              </w:rPr>
              <w:t>Jeroen Bouwens, Andrei Korostelev, Ed van de Pitte, Mark Bruls</w:t>
            </w:r>
            <w:r>
              <w:fldChar w:fldCharType="end"/>
            </w:r>
          </w:p>
        </w:tc>
      </w:tr>
      <w:tr w:rsidR="00500EDC">
        <w:trPr>
          <w:trHeight w:hRule="exact" w:val="480"/>
        </w:trPr>
        <w:tc>
          <w:tcPr>
            <w:tcW w:w="1363" w:type="dxa"/>
          </w:tcPr>
          <w:p w:rsidR="00500EDC" w:rsidRDefault="00500EDC">
            <w:pPr>
              <w:pStyle w:val="BodyText"/>
              <w:suppressLineNumbers/>
              <w:tabs>
                <w:tab w:val="left" w:pos="-907"/>
              </w:tabs>
              <w:jc w:val="right"/>
              <w:rPr>
                <w:b/>
                <w:lang w:val="fr-FR"/>
              </w:rPr>
            </w:pPr>
            <w:r>
              <w:rPr>
                <w:b/>
                <w:lang w:val="fr-FR"/>
              </w:rPr>
              <w:t>Date</w:t>
            </w:r>
          </w:p>
        </w:tc>
        <w:tc>
          <w:tcPr>
            <w:tcW w:w="8561" w:type="dxa"/>
          </w:tcPr>
          <w:p w:rsidR="00500EDC" w:rsidRDefault="001E52A3" w:rsidP="00196AFB">
            <w:pPr>
              <w:pStyle w:val="BodyText"/>
              <w:suppressLineNumbers/>
              <w:tabs>
                <w:tab w:val="left" w:pos="-2823"/>
              </w:tabs>
              <w:rPr>
                <w:lang w:val="fr-FR"/>
              </w:rPr>
            </w:pPr>
            <w:r>
              <w:fldChar w:fldCharType="begin"/>
            </w:r>
            <w:r w:rsidR="00500EDC">
              <w:rPr>
                <w:lang w:val="fr-FR"/>
              </w:rPr>
              <w:instrText xml:space="preserve"> DOCPROPERTY "DocDatum" </w:instrText>
            </w:r>
            <w:r>
              <w:fldChar w:fldCharType="separate"/>
            </w:r>
            <w:r w:rsidR="00196AFB">
              <w:rPr>
                <w:lang w:val="fr-FR"/>
              </w:rPr>
              <w:t>21-03</w:t>
            </w:r>
            <w:r w:rsidR="00171E44">
              <w:rPr>
                <w:lang w:val="fr-FR"/>
              </w:rPr>
              <w:t>-201</w:t>
            </w:r>
            <w:r w:rsidR="00196AFB">
              <w:rPr>
                <w:lang w:val="fr-FR"/>
              </w:rPr>
              <w:t>8</w:t>
            </w:r>
            <w:r>
              <w:fldChar w:fldCharType="end"/>
            </w:r>
          </w:p>
        </w:tc>
      </w:tr>
      <w:tr w:rsidR="00500EDC">
        <w:trPr>
          <w:trHeight w:hRule="exact" w:val="493"/>
        </w:trPr>
        <w:tc>
          <w:tcPr>
            <w:tcW w:w="1363" w:type="dxa"/>
          </w:tcPr>
          <w:p w:rsidR="00500EDC" w:rsidRDefault="00500EDC">
            <w:pPr>
              <w:pStyle w:val="BodyText"/>
              <w:suppressLineNumbers/>
              <w:tabs>
                <w:tab w:val="left" w:pos="-907"/>
              </w:tabs>
              <w:jc w:val="right"/>
              <w:rPr>
                <w:b/>
                <w:lang w:val="fr-FR"/>
              </w:rPr>
            </w:pPr>
            <w:r>
              <w:rPr>
                <w:b/>
                <w:lang w:val="fr-FR"/>
              </w:rPr>
              <w:t>Version</w:t>
            </w:r>
          </w:p>
        </w:tc>
        <w:tc>
          <w:tcPr>
            <w:tcW w:w="8561" w:type="dxa"/>
          </w:tcPr>
          <w:p w:rsidR="00500EDC" w:rsidRDefault="00196AFB" w:rsidP="005C44BD">
            <w:pPr>
              <w:pStyle w:val="BodyText"/>
              <w:suppressLineNumbers/>
              <w:rPr>
                <w:lang w:val="fr-FR"/>
              </w:rPr>
            </w:pPr>
            <w:r>
              <w:t>2.2</w:t>
            </w:r>
          </w:p>
        </w:tc>
      </w:tr>
      <w:tr w:rsidR="00500EDC">
        <w:trPr>
          <w:trHeight w:hRule="exact" w:val="480"/>
        </w:trPr>
        <w:tc>
          <w:tcPr>
            <w:tcW w:w="1363" w:type="dxa"/>
          </w:tcPr>
          <w:p w:rsidR="00500EDC" w:rsidRDefault="00500EDC">
            <w:pPr>
              <w:pStyle w:val="BodyText"/>
              <w:suppressLineNumbers/>
              <w:tabs>
                <w:tab w:val="left" w:pos="-907"/>
              </w:tabs>
              <w:jc w:val="right"/>
              <w:rPr>
                <w:b/>
                <w:lang w:val="fr-FR"/>
              </w:rPr>
            </w:pPr>
            <w:r>
              <w:rPr>
                <w:b/>
                <w:lang w:val="fr-FR"/>
              </w:rPr>
              <w:t>Status</w:t>
            </w:r>
          </w:p>
        </w:tc>
        <w:tc>
          <w:tcPr>
            <w:tcW w:w="8561" w:type="dxa"/>
          </w:tcPr>
          <w:p w:rsidR="00500EDC" w:rsidRDefault="001E52A3">
            <w:pPr>
              <w:pStyle w:val="TOC4"/>
              <w:suppressLineNumbers/>
              <w:tabs>
                <w:tab w:val="clear" w:pos="1985"/>
                <w:tab w:val="left" w:pos="-3333"/>
              </w:tabs>
              <w:ind w:left="0"/>
            </w:pPr>
            <w:fldSimple w:instr=" DOCPROPERTY &quot;DocStatus&quot; ">
              <w:r w:rsidR="00171E44">
                <w:t>Qualified</w:t>
              </w:r>
            </w:fldSimple>
          </w:p>
        </w:tc>
      </w:tr>
      <w:tr w:rsidR="00500EDC">
        <w:trPr>
          <w:trHeight w:hRule="exact" w:val="480"/>
        </w:trPr>
        <w:tc>
          <w:tcPr>
            <w:tcW w:w="1363" w:type="dxa"/>
          </w:tcPr>
          <w:p w:rsidR="00500EDC" w:rsidRDefault="00500EDC">
            <w:pPr>
              <w:pStyle w:val="BodyText"/>
              <w:suppressLineNumbers/>
              <w:tabs>
                <w:tab w:val="left" w:pos="-907"/>
              </w:tabs>
              <w:jc w:val="right"/>
              <w:rPr>
                <w:b/>
              </w:rPr>
            </w:pPr>
            <w:r>
              <w:rPr>
                <w:b/>
              </w:rPr>
              <w:t>Ref. no.</w:t>
            </w:r>
          </w:p>
        </w:tc>
        <w:tc>
          <w:tcPr>
            <w:tcW w:w="8561" w:type="dxa"/>
          </w:tcPr>
          <w:p w:rsidR="00500EDC" w:rsidRDefault="001E52A3">
            <w:pPr>
              <w:pStyle w:val="BodyText"/>
              <w:suppressLineNumbers/>
            </w:pPr>
            <w:fldSimple w:instr=" DOCPROPERTY &quot;DocRef_nr&quot; ">
              <w:r w:rsidR="00171E44">
                <w:t>Resept036</w:t>
              </w:r>
            </w:fldSimple>
          </w:p>
        </w:tc>
      </w:tr>
      <w:tr w:rsidR="00500EDC">
        <w:trPr>
          <w:trHeight w:hRule="exact" w:val="480"/>
        </w:trPr>
        <w:tc>
          <w:tcPr>
            <w:tcW w:w="1363" w:type="dxa"/>
          </w:tcPr>
          <w:p w:rsidR="00500EDC" w:rsidRDefault="00500EDC">
            <w:pPr>
              <w:pStyle w:val="BodyText"/>
              <w:suppressLineNumbers/>
              <w:tabs>
                <w:tab w:val="left" w:pos="-907"/>
              </w:tabs>
              <w:ind w:left="-127"/>
              <w:jc w:val="right"/>
              <w:rPr>
                <w:b/>
              </w:rPr>
            </w:pPr>
            <w:r>
              <w:rPr>
                <w:b/>
              </w:rPr>
              <w:t>Ref. name</w:t>
            </w:r>
          </w:p>
        </w:tc>
        <w:tc>
          <w:tcPr>
            <w:tcW w:w="8561" w:type="dxa"/>
          </w:tcPr>
          <w:p w:rsidR="00500EDC" w:rsidRDefault="001E52A3">
            <w:pPr>
              <w:pStyle w:val="BodyText"/>
              <w:suppressLineNumbers/>
            </w:pPr>
            <w:fldSimple w:instr=" DOCPROPERTY &quot;DocRef_name&quot; ">
              <w:r w:rsidR="00171E44">
                <w:t>KEYTALK_PROT</w:t>
              </w:r>
            </w:fldSimple>
          </w:p>
        </w:tc>
      </w:tr>
      <w:tr w:rsidR="00500EDC">
        <w:trPr>
          <w:trHeight w:hRule="exact" w:val="480"/>
        </w:trPr>
        <w:tc>
          <w:tcPr>
            <w:tcW w:w="1363" w:type="dxa"/>
          </w:tcPr>
          <w:p w:rsidR="00500EDC" w:rsidRDefault="00500EDC">
            <w:pPr>
              <w:pStyle w:val="BodyText"/>
              <w:suppressLineNumbers/>
              <w:tabs>
                <w:tab w:val="left" w:pos="-907"/>
              </w:tabs>
              <w:jc w:val="right"/>
              <w:rPr>
                <w:b/>
              </w:rPr>
            </w:pPr>
            <w:r>
              <w:rPr>
                <w:b/>
              </w:rPr>
              <w:t>Project</w:t>
            </w:r>
          </w:p>
        </w:tc>
        <w:tc>
          <w:tcPr>
            <w:tcW w:w="8561" w:type="dxa"/>
          </w:tcPr>
          <w:p w:rsidR="00500EDC" w:rsidRDefault="001E52A3">
            <w:pPr>
              <w:pStyle w:val="BodyText"/>
              <w:suppressLineNumbers/>
            </w:pPr>
            <w:fldSimple w:instr=" DOCPROPERTY &quot;DocProject&quot; ">
              <w:r w:rsidR="00171E44">
                <w:t>KEYTALK</w:t>
              </w:r>
            </w:fldSimple>
          </w:p>
        </w:tc>
      </w:tr>
    </w:tbl>
    <w:p w:rsidR="00500EDC" w:rsidRDefault="00500EDC">
      <w:pPr>
        <w:pStyle w:val="BodyText"/>
        <w:suppressLineNumbers/>
        <w:tabs>
          <w:tab w:val="left" w:pos="567"/>
        </w:tabs>
        <w:sectPr w:rsidR="00500EDC" w:rsidSect="009E527E">
          <w:headerReference w:type="default" r:id="rId8"/>
          <w:footerReference w:type="default" r:id="rId9"/>
          <w:headerReference w:type="first" r:id="rId10"/>
          <w:type w:val="continuous"/>
          <w:pgSz w:w="11907" w:h="16840" w:code="9"/>
          <w:pgMar w:top="2274" w:right="851" w:bottom="851" w:left="2665" w:header="346" w:footer="561" w:gutter="0"/>
          <w:paperSrc w:first="7" w:other="7"/>
          <w:lnNumType w:countBy="5" w:distance="1729"/>
          <w:cols w:space="720"/>
          <w:noEndnote/>
        </w:sectPr>
      </w:pPr>
    </w:p>
    <w:p w:rsidR="00500EDC" w:rsidRDefault="00500EDC">
      <w:pPr>
        <w:pStyle w:val="Headingnonumber"/>
        <w:outlineLvl w:val="0"/>
      </w:pPr>
      <w:r>
        <w:lastRenderedPageBreak/>
        <w:t>TABLE OF CONTENTS</w:t>
      </w:r>
    </w:p>
    <w:p w:rsidR="00D46AE2" w:rsidRDefault="001E52A3">
      <w:pPr>
        <w:pStyle w:val="TOC1"/>
        <w:rPr>
          <w:rFonts w:asciiTheme="minorHAnsi" w:eastAsiaTheme="minorEastAsia" w:hAnsiTheme="minorHAnsi" w:cstheme="minorBidi"/>
          <w:b w:val="0"/>
          <w:caps w:val="0"/>
          <w:sz w:val="22"/>
          <w:szCs w:val="22"/>
          <w:lang w:val="nl-NL"/>
        </w:rPr>
      </w:pPr>
      <w:r>
        <w:fldChar w:fldCharType="begin"/>
      </w:r>
      <w:r w:rsidR="00500EDC">
        <w:instrText xml:space="preserve"> TOC \o "1-3" \t "Heading nonumber,1,Appendices,1" </w:instrText>
      </w:r>
      <w:r>
        <w:fldChar w:fldCharType="separate"/>
      </w:r>
      <w:r w:rsidR="00D46AE2">
        <w:t>1.</w:t>
      </w:r>
      <w:r w:rsidR="00D46AE2">
        <w:rPr>
          <w:rFonts w:asciiTheme="minorHAnsi" w:eastAsiaTheme="minorEastAsia" w:hAnsiTheme="minorHAnsi" w:cstheme="minorBidi"/>
          <w:b w:val="0"/>
          <w:caps w:val="0"/>
          <w:sz w:val="22"/>
          <w:szCs w:val="22"/>
          <w:lang w:val="nl-NL"/>
        </w:rPr>
        <w:tab/>
      </w:r>
      <w:r w:rsidR="00D46AE2">
        <w:t>change history</w:t>
      </w:r>
      <w:r w:rsidR="00D46AE2">
        <w:tab/>
      </w:r>
      <w:r>
        <w:fldChar w:fldCharType="begin"/>
      </w:r>
      <w:r w:rsidR="00D46AE2">
        <w:instrText xml:space="preserve"> PAGEREF _Toc509383662 \h </w:instrText>
      </w:r>
      <w:r>
        <w:fldChar w:fldCharType="separate"/>
      </w:r>
      <w:r w:rsidR="00034CA3">
        <w:t>ii</w:t>
      </w:r>
      <w:r>
        <w:fldChar w:fldCharType="end"/>
      </w:r>
    </w:p>
    <w:p w:rsidR="00D46AE2" w:rsidRDefault="00D46AE2">
      <w:pPr>
        <w:pStyle w:val="TOC1"/>
        <w:rPr>
          <w:rFonts w:asciiTheme="minorHAnsi" w:eastAsiaTheme="minorEastAsia" w:hAnsiTheme="minorHAnsi" w:cstheme="minorBidi"/>
          <w:b w:val="0"/>
          <w:caps w:val="0"/>
          <w:sz w:val="22"/>
          <w:szCs w:val="22"/>
          <w:lang w:val="nl-NL"/>
        </w:rPr>
      </w:pPr>
      <w:r>
        <w:t>2.</w:t>
      </w:r>
      <w:r>
        <w:rPr>
          <w:rFonts w:asciiTheme="minorHAnsi" w:eastAsiaTheme="minorEastAsia" w:hAnsiTheme="minorHAnsi" w:cstheme="minorBidi"/>
          <w:b w:val="0"/>
          <w:caps w:val="0"/>
          <w:sz w:val="22"/>
          <w:szCs w:val="22"/>
          <w:lang w:val="nl-NL"/>
        </w:rPr>
        <w:tab/>
      </w:r>
      <w:r>
        <w:t>InTROduction</w:t>
      </w:r>
      <w:r>
        <w:tab/>
      </w:r>
      <w:r w:rsidR="001E52A3">
        <w:fldChar w:fldCharType="begin"/>
      </w:r>
      <w:r>
        <w:instrText xml:space="preserve"> PAGEREF _Toc509383663 \h </w:instrText>
      </w:r>
      <w:r w:rsidR="001E52A3">
        <w:fldChar w:fldCharType="separate"/>
      </w:r>
      <w:r w:rsidR="00034CA3">
        <w:t>1</w:t>
      </w:r>
      <w:r w:rsidR="001E52A3">
        <w:fldChar w:fldCharType="end"/>
      </w:r>
    </w:p>
    <w:p w:rsidR="00D46AE2" w:rsidRDefault="00D46AE2">
      <w:pPr>
        <w:pStyle w:val="TOC2"/>
        <w:rPr>
          <w:rFonts w:asciiTheme="minorHAnsi" w:eastAsiaTheme="minorEastAsia" w:hAnsiTheme="minorHAnsi" w:cstheme="minorBidi"/>
          <w:szCs w:val="22"/>
          <w:lang w:val="nl-NL"/>
        </w:rPr>
      </w:pPr>
      <w:r>
        <w:t>2.1</w:t>
      </w:r>
      <w:r>
        <w:rPr>
          <w:rFonts w:asciiTheme="minorHAnsi" w:eastAsiaTheme="minorEastAsia" w:hAnsiTheme="minorHAnsi" w:cstheme="minorBidi"/>
          <w:szCs w:val="22"/>
          <w:lang w:val="nl-NL"/>
        </w:rPr>
        <w:tab/>
      </w:r>
      <w:r>
        <w:t>Purpose</w:t>
      </w:r>
      <w:r>
        <w:tab/>
      </w:r>
      <w:r w:rsidR="001E52A3">
        <w:fldChar w:fldCharType="begin"/>
      </w:r>
      <w:r>
        <w:instrText xml:space="preserve"> PAGEREF _Toc509383664 \h </w:instrText>
      </w:r>
      <w:r w:rsidR="001E52A3">
        <w:fldChar w:fldCharType="separate"/>
      </w:r>
      <w:r w:rsidR="00034CA3">
        <w:t>1</w:t>
      </w:r>
      <w:r w:rsidR="001E52A3">
        <w:fldChar w:fldCharType="end"/>
      </w:r>
    </w:p>
    <w:p w:rsidR="00D46AE2" w:rsidRDefault="00D46AE2">
      <w:pPr>
        <w:pStyle w:val="TOC2"/>
        <w:rPr>
          <w:rFonts w:asciiTheme="minorHAnsi" w:eastAsiaTheme="minorEastAsia" w:hAnsiTheme="minorHAnsi" w:cstheme="minorBidi"/>
          <w:szCs w:val="22"/>
          <w:lang w:val="nl-NL"/>
        </w:rPr>
      </w:pPr>
      <w:r>
        <w:t>2.2</w:t>
      </w:r>
      <w:r>
        <w:rPr>
          <w:rFonts w:asciiTheme="minorHAnsi" w:eastAsiaTheme="minorEastAsia" w:hAnsiTheme="minorHAnsi" w:cstheme="minorBidi"/>
          <w:szCs w:val="22"/>
          <w:lang w:val="nl-NL"/>
        </w:rPr>
        <w:tab/>
      </w:r>
      <w:r>
        <w:t>Scope</w:t>
      </w:r>
      <w:r>
        <w:tab/>
      </w:r>
      <w:r w:rsidR="001E52A3">
        <w:fldChar w:fldCharType="begin"/>
      </w:r>
      <w:r>
        <w:instrText xml:space="preserve"> PAGEREF _Toc509383665 \h </w:instrText>
      </w:r>
      <w:r w:rsidR="001E52A3">
        <w:fldChar w:fldCharType="separate"/>
      </w:r>
      <w:r w:rsidR="00034CA3">
        <w:t>1</w:t>
      </w:r>
      <w:r w:rsidR="001E52A3">
        <w:fldChar w:fldCharType="end"/>
      </w:r>
    </w:p>
    <w:p w:rsidR="00D46AE2" w:rsidRDefault="00D46AE2">
      <w:pPr>
        <w:pStyle w:val="TOC2"/>
        <w:rPr>
          <w:rFonts w:asciiTheme="minorHAnsi" w:eastAsiaTheme="minorEastAsia" w:hAnsiTheme="minorHAnsi" w:cstheme="minorBidi"/>
          <w:szCs w:val="22"/>
          <w:lang w:val="nl-NL"/>
        </w:rPr>
      </w:pPr>
      <w:r>
        <w:t>2.3</w:t>
      </w:r>
      <w:r>
        <w:rPr>
          <w:rFonts w:asciiTheme="minorHAnsi" w:eastAsiaTheme="minorEastAsia" w:hAnsiTheme="minorHAnsi" w:cstheme="minorBidi"/>
          <w:szCs w:val="22"/>
          <w:lang w:val="nl-NL"/>
        </w:rPr>
        <w:tab/>
      </w:r>
      <w:r>
        <w:t>Definitions and abbreviations</w:t>
      </w:r>
      <w:r>
        <w:tab/>
      </w:r>
      <w:r w:rsidR="001E52A3">
        <w:fldChar w:fldCharType="begin"/>
      </w:r>
      <w:r>
        <w:instrText xml:space="preserve"> PAGEREF _Toc509383666 \h </w:instrText>
      </w:r>
      <w:r w:rsidR="001E52A3">
        <w:fldChar w:fldCharType="separate"/>
      </w:r>
      <w:r w:rsidR="00034CA3">
        <w:t>1</w:t>
      </w:r>
      <w:r w:rsidR="001E52A3">
        <w:fldChar w:fldCharType="end"/>
      </w:r>
    </w:p>
    <w:p w:rsidR="00D46AE2" w:rsidRDefault="00D46AE2">
      <w:pPr>
        <w:pStyle w:val="TOC3"/>
        <w:rPr>
          <w:rFonts w:asciiTheme="minorHAnsi" w:eastAsiaTheme="minorEastAsia" w:hAnsiTheme="minorHAnsi" w:cstheme="minorBidi"/>
          <w:spacing w:val="0"/>
          <w:sz w:val="22"/>
          <w:szCs w:val="22"/>
          <w:lang w:val="nl-NL"/>
        </w:rPr>
      </w:pPr>
      <w:r>
        <w:t>2.3.1</w:t>
      </w:r>
      <w:r>
        <w:rPr>
          <w:rFonts w:asciiTheme="minorHAnsi" w:eastAsiaTheme="minorEastAsia" w:hAnsiTheme="minorHAnsi" w:cstheme="minorBidi"/>
          <w:spacing w:val="0"/>
          <w:sz w:val="22"/>
          <w:szCs w:val="22"/>
          <w:lang w:val="nl-NL"/>
        </w:rPr>
        <w:tab/>
      </w:r>
      <w:r>
        <w:t>Definitions</w:t>
      </w:r>
      <w:r>
        <w:tab/>
      </w:r>
      <w:r w:rsidR="001E52A3">
        <w:fldChar w:fldCharType="begin"/>
      </w:r>
      <w:r>
        <w:instrText xml:space="preserve"> PAGEREF _Toc509383667 \h </w:instrText>
      </w:r>
      <w:r w:rsidR="001E52A3">
        <w:fldChar w:fldCharType="separate"/>
      </w:r>
      <w:r w:rsidR="00034CA3">
        <w:t>1</w:t>
      </w:r>
      <w:r w:rsidR="001E52A3">
        <w:fldChar w:fldCharType="end"/>
      </w:r>
    </w:p>
    <w:p w:rsidR="00D46AE2" w:rsidRDefault="00D46AE2">
      <w:pPr>
        <w:pStyle w:val="TOC3"/>
        <w:rPr>
          <w:rFonts w:asciiTheme="minorHAnsi" w:eastAsiaTheme="minorEastAsia" w:hAnsiTheme="minorHAnsi" w:cstheme="minorBidi"/>
          <w:spacing w:val="0"/>
          <w:sz w:val="22"/>
          <w:szCs w:val="22"/>
          <w:lang w:val="nl-NL"/>
        </w:rPr>
      </w:pPr>
      <w:r>
        <w:t>2.3.2</w:t>
      </w:r>
      <w:r>
        <w:rPr>
          <w:rFonts w:asciiTheme="minorHAnsi" w:eastAsiaTheme="minorEastAsia" w:hAnsiTheme="minorHAnsi" w:cstheme="minorBidi"/>
          <w:spacing w:val="0"/>
          <w:sz w:val="22"/>
          <w:szCs w:val="22"/>
          <w:lang w:val="nl-NL"/>
        </w:rPr>
        <w:tab/>
      </w:r>
      <w:r>
        <w:t>Abbreviations</w:t>
      </w:r>
      <w:r>
        <w:tab/>
      </w:r>
      <w:r w:rsidR="001E52A3">
        <w:fldChar w:fldCharType="begin"/>
      </w:r>
      <w:r>
        <w:instrText xml:space="preserve"> PAGEREF _Toc509383668 \h </w:instrText>
      </w:r>
      <w:r w:rsidR="001E52A3">
        <w:fldChar w:fldCharType="separate"/>
      </w:r>
      <w:r w:rsidR="00034CA3">
        <w:t>1</w:t>
      </w:r>
      <w:r w:rsidR="001E52A3">
        <w:fldChar w:fldCharType="end"/>
      </w:r>
    </w:p>
    <w:p w:rsidR="00D46AE2" w:rsidRDefault="00D46AE2">
      <w:pPr>
        <w:pStyle w:val="TOC3"/>
        <w:rPr>
          <w:rFonts w:asciiTheme="minorHAnsi" w:eastAsiaTheme="minorEastAsia" w:hAnsiTheme="minorHAnsi" w:cstheme="minorBidi"/>
          <w:spacing w:val="0"/>
          <w:sz w:val="22"/>
          <w:szCs w:val="22"/>
          <w:lang w:val="nl-NL"/>
        </w:rPr>
      </w:pPr>
      <w:r w:rsidRPr="000162C1">
        <w:rPr>
          <w:lang w:val="en-US"/>
        </w:rPr>
        <w:t>2.3.3</w:t>
      </w:r>
      <w:r>
        <w:rPr>
          <w:rFonts w:asciiTheme="minorHAnsi" w:eastAsiaTheme="minorEastAsia" w:hAnsiTheme="minorHAnsi" w:cstheme="minorBidi"/>
          <w:spacing w:val="0"/>
          <w:sz w:val="22"/>
          <w:szCs w:val="22"/>
          <w:lang w:val="nl-NL"/>
        </w:rPr>
        <w:tab/>
      </w:r>
      <w:r w:rsidRPr="000162C1">
        <w:rPr>
          <w:lang w:val="en-US"/>
        </w:rPr>
        <w:t>Referenced documents</w:t>
      </w:r>
      <w:r>
        <w:tab/>
      </w:r>
      <w:r w:rsidR="001E52A3">
        <w:fldChar w:fldCharType="begin"/>
      </w:r>
      <w:r>
        <w:instrText xml:space="preserve"> PAGEREF _Toc509383669 \h </w:instrText>
      </w:r>
      <w:r w:rsidR="001E52A3">
        <w:fldChar w:fldCharType="separate"/>
      </w:r>
      <w:r w:rsidR="00034CA3">
        <w:t>2</w:t>
      </w:r>
      <w:r w:rsidR="001E52A3">
        <w:fldChar w:fldCharType="end"/>
      </w:r>
    </w:p>
    <w:p w:rsidR="00D46AE2" w:rsidRDefault="00D46AE2">
      <w:pPr>
        <w:pStyle w:val="TOC3"/>
        <w:rPr>
          <w:rFonts w:asciiTheme="minorHAnsi" w:eastAsiaTheme="minorEastAsia" w:hAnsiTheme="minorHAnsi" w:cstheme="minorBidi"/>
          <w:spacing w:val="0"/>
          <w:sz w:val="22"/>
          <w:szCs w:val="22"/>
          <w:lang w:val="nl-NL"/>
        </w:rPr>
      </w:pPr>
      <w:r>
        <w:t>2.3.4</w:t>
      </w:r>
      <w:r>
        <w:rPr>
          <w:rFonts w:asciiTheme="minorHAnsi" w:eastAsiaTheme="minorEastAsia" w:hAnsiTheme="minorHAnsi" w:cstheme="minorBidi"/>
          <w:spacing w:val="0"/>
          <w:sz w:val="22"/>
          <w:szCs w:val="22"/>
          <w:lang w:val="nl-NL"/>
        </w:rPr>
        <w:tab/>
      </w:r>
      <w:r>
        <w:t>Controlling documents</w:t>
      </w:r>
      <w:r>
        <w:tab/>
      </w:r>
      <w:r w:rsidR="001E52A3">
        <w:fldChar w:fldCharType="begin"/>
      </w:r>
      <w:r>
        <w:instrText xml:space="preserve"> PAGEREF _Toc509383670 \h </w:instrText>
      </w:r>
      <w:r w:rsidR="001E52A3">
        <w:fldChar w:fldCharType="separate"/>
      </w:r>
      <w:r w:rsidR="00034CA3">
        <w:t>2</w:t>
      </w:r>
      <w:r w:rsidR="001E52A3">
        <w:fldChar w:fldCharType="end"/>
      </w:r>
    </w:p>
    <w:p w:rsidR="00D46AE2" w:rsidRDefault="00D46AE2">
      <w:pPr>
        <w:pStyle w:val="TOC3"/>
        <w:rPr>
          <w:rFonts w:asciiTheme="minorHAnsi" w:eastAsiaTheme="minorEastAsia" w:hAnsiTheme="minorHAnsi" w:cstheme="minorBidi"/>
          <w:spacing w:val="0"/>
          <w:sz w:val="22"/>
          <w:szCs w:val="22"/>
          <w:lang w:val="nl-NL"/>
        </w:rPr>
      </w:pPr>
      <w:r>
        <w:t>2.3.5</w:t>
      </w:r>
      <w:r>
        <w:rPr>
          <w:rFonts w:asciiTheme="minorHAnsi" w:eastAsiaTheme="minorEastAsia" w:hAnsiTheme="minorHAnsi" w:cstheme="minorBidi"/>
          <w:spacing w:val="0"/>
          <w:sz w:val="22"/>
          <w:szCs w:val="22"/>
          <w:lang w:val="nl-NL"/>
        </w:rPr>
        <w:tab/>
      </w:r>
      <w:r>
        <w:t>Controlled documents</w:t>
      </w:r>
      <w:r>
        <w:tab/>
      </w:r>
      <w:r w:rsidR="001E52A3">
        <w:fldChar w:fldCharType="begin"/>
      </w:r>
      <w:r>
        <w:instrText xml:space="preserve"> PAGEREF _Toc509383671 \h </w:instrText>
      </w:r>
      <w:r w:rsidR="001E52A3">
        <w:fldChar w:fldCharType="separate"/>
      </w:r>
      <w:r w:rsidR="00034CA3">
        <w:t>2</w:t>
      </w:r>
      <w:r w:rsidR="001E52A3">
        <w:fldChar w:fldCharType="end"/>
      </w:r>
    </w:p>
    <w:p w:rsidR="00D46AE2" w:rsidRDefault="00D46AE2">
      <w:pPr>
        <w:pStyle w:val="TOC1"/>
        <w:rPr>
          <w:rFonts w:asciiTheme="minorHAnsi" w:eastAsiaTheme="minorEastAsia" w:hAnsiTheme="minorHAnsi" w:cstheme="minorBidi"/>
          <w:b w:val="0"/>
          <w:caps w:val="0"/>
          <w:sz w:val="22"/>
          <w:szCs w:val="22"/>
          <w:lang w:val="nl-NL"/>
        </w:rPr>
      </w:pPr>
      <w:r>
        <w:t>3.</w:t>
      </w:r>
      <w:r>
        <w:rPr>
          <w:rFonts w:asciiTheme="minorHAnsi" w:eastAsiaTheme="minorEastAsia" w:hAnsiTheme="minorHAnsi" w:cstheme="minorBidi"/>
          <w:b w:val="0"/>
          <w:caps w:val="0"/>
          <w:sz w:val="22"/>
          <w:szCs w:val="22"/>
          <w:lang w:val="nl-NL"/>
        </w:rPr>
        <w:tab/>
      </w:r>
      <w:r>
        <w:t>RCDP V1</w:t>
      </w:r>
      <w:r>
        <w:tab/>
      </w:r>
      <w:r w:rsidR="001E52A3">
        <w:fldChar w:fldCharType="begin"/>
      </w:r>
      <w:r>
        <w:instrText xml:space="preserve"> PAGEREF _Toc509383672 \h </w:instrText>
      </w:r>
      <w:r w:rsidR="001E52A3">
        <w:fldChar w:fldCharType="separate"/>
      </w:r>
      <w:r w:rsidR="00034CA3">
        <w:t>3</w:t>
      </w:r>
      <w:r w:rsidR="001E52A3">
        <w:fldChar w:fldCharType="end"/>
      </w:r>
    </w:p>
    <w:p w:rsidR="00D46AE2" w:rsidRDefault="00D46AE2">
      <w:pPr>
        <w:pStyle w:val="TOC2"/>
        <w:rPr>
          <w:rFonts w:asciiTheme="minorHAnsi" w:eastAsiaTheme="minorEastAsia" w:hAnsiTheme="minorHAnsi" w:cstheme="minorBidi"/>
          <w:szCs w:val="22"/>
          <w:lang w:val="nl-NL"/>
        </w:rPr>
      </w:pPr>
      <w:r>
        <w:t>3.1</w:t>
      </w:r>
      <w:r>
        <w:rPr>
          <w:rFonts w:asciiTheme="minorHAnsi" w:eastAsiaTheme="minorEastAsia" w:hAnsiTheme="minorHAnsi" w:cstheme="minorBidi"/>
          <w:szCs w:val="22"/>
          <w:lang w:val="nl-NL"/>
        </w:rPr>
        <w:tab/>
      </w:r>
      <w:r>
        <w:t>Client -&gt; Server</w:t>
      </w:r>
      <w:r>
        <w:tab/>
      </w:r>
      <w:r w:rsidR="001E52A3">
        <w:fldChar w:fldCharType="begin"/>
      </w:r>
      <w:r>
        <w:instrText xml:space="preserve"> PAGEREF _Toc509383673 \h </w:instrText>
      </w:r>
      <w:r w:rsidR="001E52A3">
        <w:fldChar w:fldCharType="separate"/>
      </w:r>
      <w:r w:rsidR="00034CA3">
        <w:t>3</w:t>
      </w:r>
      <w:r w:rsidR="001E52A3">
        <w:fldChar w:fldCharType="end"/>
      </w:r>
    </w:p>
    <w:p w:rsidR="00D46AE2" w:rsidRDefault="00D46AE2">
      <w:pPr>
        <w:pStyle w:val="TOC2"/>
        <w:rPr>
          <w:rFonts w:asciiTheme="minorHAnsi" w:eastAsiaTheme="minorEastAsia" w:hAnsiTheme="minorHAnsi" w:cstheme="minorBidi"/>
          <w:szCs w:val="22"/>
          <w:lang w:val="nl-NL"/>
        </w:rPr>
      </w:pPr>
      <w:r>
        <w:t>3.2</w:t>
      </w:r>
      <w:r>
        <w:rPr>
          <w:rFonts w:asciiTheme="minorHAnsi" w:eastAsiaTheme="minorEastAsia" w:hAnsiTheme="minorHAnsi" w:cstheme="minorBidi"/>
          <w:szCs w:val="22"/>
          <w:lang w:val="nl-NL"/>
        </w:rPr>
        <w:tab/>
      </w:r>
      <w:r>
        <w:t>Server -&gt; Client</w:t>
      </w:r>
      <w:r>
        <w:tab/>
      </w:r>
      <w:r w:rsidR="001E52A3">
        <w:fldChar w:fldCharType="begin"/>
      </w:r>
      <w:r>
        <w:instrText xml:space="preserve"> PAGEREF _Toc509383674 \h </w:instrText>
      </w:r>
      <w:r w:rsidR="001E52A3">
        <w:fldChar w:fldCharType="separate"/>
      </w:r>
      <w:r w:rsidR="00034CA3">
        <w:t>4</w:t>
      </w:r>
      <w:r w:rsidR="001E52A3">
        <w:fldChar w:fldCharType="end"/>
      </w:r>
    </w:p>
    <w:p w:rsidR="00D46AE2" w:rsidRDefault="00D46AE2">
      <w:pPr>
        <w:pStyle w:val="TOC2"/>
        <w:rPr>
          <w:rFonts w:asciiTheme="minorHAnsi" w:eastAsiaTheme="minorEastAsia" w:hAnsiTheme="minorHAnsi" w:cstheme="minorBidi"/>
          <w:szCs w:val="22"/>
          <w:lang w:val="nl-NL"/>
        </w:rPr>
      </w:pPr>
      <w:r>
        <w:t>3.3</w:t>
      </w:r>
      <w:r>
        <w:rPr>
          <w:rFonts w:asciiTheme="minorHAnsi" w:eastAsiaTheme="minorEastAsia" w:hAnsiTheme="minorHAnsi" w:cstheme="minorBidi"/>
          <w:szCs w:val="22"/>
          <w:lang w:val="nl-NL"/>
        </w:rPr>
        <w:tab/>
      </w:r>
      <w:r>
        <w:t>RCDP specification</w:t>
      </w:r>
      <w:r>
        <w:tab/>
      </w:r>
      <w:r w:rsidR="001E52A3">
        <w:fldChar w:fldCharType="begin"/>
      </w:r>
      <w:r>
        <w:instrText xml:space="preserve"> PAGEREF _Toc509383675 \h </w:instrText>
      </w:r>
      <w:r w:rsidR="001E52A3">
        <w:fldChar w:fldCharType="separate"/>
      </w:r>
      <w:r w:rsidR="00034CA3">
        <w:t>5</w:t>
      </w:r>
      <w:r w:rsidR="001E52A3">
        <w:fldChar w:fldCharType="end"/>
      </w:r>
    </w:p>
    <w:p w:rsidR="00D46AE2" w:rsidRDefault="00D46AE2">
      <w:pPr>
        <w:pStyle w:val="TOC3"/>
        <w:rPr>
          <w:rFonts w:asciiTheme="minorHAnsi" w:eastAsiaTheme="minorEastAsia" w:hAnsiTheme="minorHAnsi" w:cstheme="minorBidi"/>
          <w:spacing w:val="0"/>
          <w:sz w:val="22"/>
          <w:szCs w:val="22"/>
          <w:lang w:val="nl-NL"/>
        </w:rPr>
      </w:pPr>
      <w:r>
        <w:t>3.3.1</w:t>
      </w:r>
      <w:r>
        <w:rPr>
          <w:rFonts w:asciiTheme="minorHAnsi" w:eastAsiaTheme="minorEastAsia" w:hAnsiTheme="minorHAnsi" w:cstheme="minorBidi"/>
          <w:spacing w:val="0"/>
          <w:sz w:val="22"/>
          <w:szCs w:val="22"/>
          <w:lang w:val="nl-NL"/>
        </w:rPr>
        <w:tab/>
      </w:r>
      <w:r>
        <w:t>ABNF Example</w:t>
      </w:r>
      <w:r>
        <w:tab/>
      </w:r>
      <w:r w:rsidR="001E52A3">
        <w:fldChar w:fldCharType="begin"/>
      </w:r>
      <w:r>
        <w:instrText xml:space="preserve"> PAGEREF _Toc509383676 \h </w:instrText>
      </w:r>
      <w:r w:rsidR="001E52A3">
        <w:fldChar w:fldCharType="separate"/>
      </w:r>
      <w:r w:rsidR="00034CA3">
        <w:t>5</w:t>
      </w:r>
      <w:r w:rsidR="001E52A3">
        <w:fldChar w:fldCharType="end"/>
      </w:r>
    </w:p>
    <w:p w:rsidR="00D46AE2" w:rsidRDefault="00D46AE2">
      <w:pPr>
        <w:pStyle w:val="TOC3"/>
        <w:rPr>
          <w:rFonts w:asciiTheme="minorHAnsi" w:eastAsiaTheme="minorEastAsia" w:hAnsiTheme="minorHAnsi" w:cstheme="minorBidi"/>
          <w:spacing w:val="0"/>
          <w:sz w:val="22"/>
          <w:szCs w:val="22"/>
          <w:lang w:val="nl-NL"/>
        </w:rPr>
      </w:pPr>
      <w:r>
        <w:t>3.3.2</w:t>
      </w:r>
      <w:r>
        <w:rPr>
          <w:rFonts w:asciiTheme="minorHAnsi" w:eastAsiaTheme="minorEastAsia" w:hAnsiTheme="minorHAnsi" w:cstheme="minorBidi"/>
          <w:spacing w:val="0"/>
          <w:sz w:val="22"/>
          <w:szCs w:val="22"/>
          <w:lang w:val="nl-NL"/>
        </w:rPr>
        <w:tab/>
      </w:r>
      <w:r>
        <w:t>Communication phases</w:t>
      </w:r>
      <w:r>
        <w:tab/>
      </w:r>
      <w:r w:rsidR="001E52A3">
        <w:fldChar w:fldCharType="begin"/>
      </w:r>
      <w:r>
        <w:instrText xml:space="preserve"> PAGEREF _Toc509383677 \h </w:instrText>
      </w:r>
      <w:r w:rsidR="001E52A3">
        <w:fldChar w:fldCharType="separate"/>
      </w:r>
      <w:r w:rsidR="00034CA3">
        <w:t>5</w:t>
      </w:r>
      <w:r w:rsidR="001E52A3">
        <w:fldChar w:fldCharType="end"/>
      </w:r>
    </w:p>
    <w:p w:rsidR="00D46AE2" w:rsidRDefault="00D46AE2">
      <w:pPr>
        <w:pStyle w:val="TOC3"/>
        <w:rPr>
          <w:rFonts w:asciiTheme="minorHAnsi" w:eastAsiaTheme="minorEastAsia" w:hAnsiTheme="minorHAnsi" w:cstheme="minorBidi"/>
          <w:spacing w:val="0"/>
          <w:sz w:val="22"/>
          <w:szCs w:val="22"/>
          <w:lang w:val="nl-NL"/>
        </w:rPr>
      </w:pPr>
      <w:r>
        <w:t>3.3.3</w:t>
      </w:r>
      <w:r>
        <w:rPr>
          <w:rFonts w:asciiTheme="minorHAnsi" w:eastAsiaTheme="minorEastAsia" w:hAnsiTheme="minorHAnsi" w:cstheme="minorBidi"/>
          <w:spacing w:val="0"/>
          <w:sz w:val="22"/>
          <w:szCs w:val="22"/>
          <w:lang w:val="nl-NL"/>
        </w:rPr>
        <w:tab/>
      </w:r>
      <w:r>
        <w:t>Common rules</w:t>
      </w:r>
      <w:r>
        <w:tab/>
      </w:r>
      <w:r w:rsidR="001E52A3">
        <w:fldChar w:fldCharType="begin"/>
      </w:r>
      <w:r>
        <w:instrText xml:space="preserve"> PAGEREF _Toc509383678 \h </w:instrText>
      </w:r>
      <w:r w:rsidR="001E52A3">
        <w:fldChar w:fldCharType="separate"/>
      </w:r>
      <w:r w:rsidR="00034CA3">
        <w:t>5</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t>3.3.4</w:t>
      </w:r>
      <w:r w:rsidRPr="00D46AE2">
        <w:rPr>
          <w:rFonts w:asciiTheme="minorHAnsi" w:eastAsiaTheme="minorEastAsia" w:hAnsiTheme="minorHAnsi" w:cstheme="minorBidi"/>
          <w:spacing w:val="0"/>
          <w:sz w:val="22"/>
          <w:szCs w:val="22"/>
          <w:lang w:val="en-US"/>
        </w:rPr>
        <w:tab/>
      </w:r>
      <w:r>
        <w:t>Phase 1 (security mechanism and protocol handshake)</w:t>
      </w:r>
      <w:r>
        <w:tab/>
      </w:r>
      <w:r w:rsidR="001E52A3">
        <w:fldChar w:fldCharType="begin"/>
      </w:r>
      <w:r>
        <w:instrText xml:space="preserve"> PAGEREF _Toc509383679 \h </w:instrText>
      </w:r>
      <w:r w:rsidR="001E52A3">
        <w:fldChar w:fldCharType="separate"/>
      </w:r>
      <w:r w:rsidR="00034CA3">
        <w:t>6</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t>3.3.5</w:t>
      </w:r>
      <w:r w:rsidRPr="00D46AE2">
        <w:rPr>
          <w:rFonts w:asciiTheme="minorHAnsi" w:eastAsiaTheme="minorEastAsia" w:hAnsiTheme="minorHAnsi" w:cstheme="minorBidi"/>
          <w:spacing w:val="0"/>
          <w:sz w:val="22"/>
          <w:szCs w:val="22"/>
          <w:lang w:val="en-US"/>
        </w:rPr>
        <w:tab/>
      </w:r>
      <w:r>
        <w:t>Phase 2 (encryption establishment)</w:t>
      </w:r>
      <w:r>
        <w:tab/>
      </w:r>
      <w:r w:rsidR="001E52A3">
        <w:fldChar w:fldCharType="begin"/>
      </w:r>
      <w:r>
        <w:instrText xml:space="preserve"> PAGEREF _Toc509383680 \h </w:instrText>
      </w:r>
      <w:r w:rsidR="001E52A3">
        <w:fldChar w:fldCharType="separate"/>
      </w:r>
      <w:r w:rsidR="00034CA3">
        <w:t>7</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t>3.3.6</w:t>
      </w:r>
      <w:r w:rsidRPr="00D46AE2">
        <w:rPr>
          <w:rFonts w:asciiTheme="minorHAnsi" w:eastAsiaTheme="minorEastAsia" w:hAnsiTheme="minorHAnsi" w:cstheme="minorBidi"/>
          <w:spacing w:val="0"/>
          <w:sz w:val="22"/>
          <w:szCs w:val="22"/>
          <w:lang w:val="en-US"/>
        </w:rPr>
        <w:tab/>
      </w:r>
      <w:r>
        <w:t>Phase 3 (authentication)</w:t>
      </w:r>
      <w:r>
        <w:tab/>
      </w:r>
      <w:r w:rsidR="001E52A3">
        <w:fldChar w:fldCharType="begin"/>
      </w:r>
      <w:r>
        <w:instrText xml:space="preserve"> PAGEREF _Toc509383681 \h </w:instrText>
      </w:r>
      <w:r w:rsidR="001E52A3">
        <w:fldChar w:fldCharType="separate"/>
      </w:r>
      <w:r w:rsidR="00034CA3">
        <w:t>10</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t>3.3.7</w:t>
      </w:r>
      <w:r w:rsidRPr="00D46AE2">
        <w:rPr>
          <w:rFonts w:asciiTheme="minorHAnsi" w:eastAsiaTheme="minorEastAsia" w:hAnsiTheme="minorHAnsi" w:cstheme="minorBidi"/>
          <w:spacing w:val="0"/>
          <w:sz w:val="22"/>
          <w:szCs w:val="22"/>
          <w:lang w:val="en-US"/>
        </w:rPr>
        <w:tab/>
      </w:r>
      <w:r>
        <w:t>Phase 4 (maintenance)</w:t>
      </w:r>
      <w:r>
        <w:tab/>
      </w:r>
      <w:r w:rsidR="001E52A3">
        <w:fldChar w:fldCharType="begin"/>
      </w:r>
      <w:r>
        <w:instrText xml:space="preserve"> PAGEREF _Toc509383682 \h </w:instrText>
      </w:r>
      <w:r w:rsidR="001E52A3">
        <w:fldChar w:fldCharType="separate"/>
      </w:r>
      <w:r w:rsidR="00034CA3">
        <w:t>16</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t>3.3.8</w:t>
      </w:r>
      <w:r w:rsidRPr="00D46AE2">
        <w:rPr>
          <w:rFonts w:asciiTheme="minorHAnsi" w:eastAsiaTheme="minorEastAsia" w:hAnsiTheme="minorHAnsi" w:cstheme="minorBidi"/>
          <w:spacing w:val="0"/>
          <w:sz w:val="22"/>
          <w:szCs w:val="22"/>
          <w:lang w:val="en-US"/>
        </w:rPr>
        <w:tab/>
      </w:r>
      <w:r>
        <w:t>Phase 5 (service provision)</w:t>
      </w:r>
      <w:r>
        <w:tab/>
      </w:r>
      <w:r w:rsidR="001E52A3">
        <w:fldChar w:fldCharType="begin"/>
      </w:r>
      <w:r>
        <w:instrText xml:space="preserve"> PAGEREF _Toc509383683 \h </w:instrText>
      </w:r>
      <w:r w:rsidR="001E52A3">
        <w:fldChar w:fldCharType="separate"/>
      </w:r>
      <w:r w:rsidR="00034CA3">
        <w:t>18</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rsidRPr="000162C1">
        <w:rPr>
          <w:lang w:val="en-US"/>
        </w:rPr>
        <w:t>3.3.9</w:t>
      </w:r>
      <w:r w:rsidRPr="00D46AE2">
        <w:rPr>
          <w:rFonts w:asciiTheme="minorHAnsi" w:eastAsiaTheme="minorEastAsia" w:hAnsiTheme="minorHAnsi" w:cstheme="minorBidi"/>
          <w:spacing w:val="0"/>
          <w:sz w:val="22"/>
          <w:szCs w:val="22"/>
          <w:lang w:val="en-US"/>
        </w:rPr>
        <w:tab/>
      </w:r>
      <w:r w:rsidRPr="000162C1">
        <w:rPr>
          <w:lang w:val="en-US"/>
        </w:rPr>
        <w:t>RCDP versioning</w:t>
      </w:r>
      <w:r>
        <w:tab/>
      </w:r>
      <w:r w:rsidR="001E52A3">
        <w:fldChar w:fldCharType="begin"/>
      </w:r>
      <w:r>
        <w:instrText xml:space="preserve"> PAGEREF _Toc509383684 \h </w:instrText>
      </w:r>
      <w:r w:rsidR="001E52A3">
        <w:fldChar w:fldCharType="separate"/>
      </w:r>
      <w:r w:rsidR="00034CA3">
        <w:t>21</w:t>
      </w:r>
      <w:r w:rsidR="001E52A3">
        <w:fldChar w:fldCharType="end"/>
      </w:r>
    </w:p>
    <w:p w:rsidR="00D46AE2" w:rsidRPr="00D46AE2" w:rsidRDefault="00D46AE2">
      <w:pPr>
        <w:pStyle w:val="TOC2"/>
        <w:rPr>
          <w:rFonts w:asciiTheme="minorHAnsi" w:eastAsiaTheme="minorEastAsia" w:hAnsiTheme="minorHAnsi" w:cstheme="minorBidi"/>
          <w:szCs w:val="22"/>
          <w:lang w:val="en-US"/>
        </w:rPr>
      </w:pPr>
      <w:r>
        <w:t>3.4</w:t>
      </w:r>
      <w:r w:rsidRPr="00D46AE2">
        <w:rPr>
          <w:rFonts w:asciiTheme="minorHAnsi" w:eastAsiaTheme="minorEastAsia" w:hAnsiTheme="minorHAnsi" w:cstheme="minorBidi"/>
          <w:szCs w:val="22"/>
          <w:lang w:val="en-US"/>
        </w:rPr>
        <w:tab/>
      </w:r>
      <w:r>
        <w:t>Client RCDP state diagram</w:t>
      </w:r>
      <w:r>
        <w:tab/>
      </w:r>
      <w:r w:rsidR="001E52A3">
        <w:fldChar w:fldCharType="begin"/>
      </w:r>
      <w:r>
        <w:instrText xml:space="preserve"> PAGEREF _Toc509383685 \h </w:instrText>
      </w:r>
      <w:r w:rsidR="001E52A3">
        <w:fldChar w:fldCharType="separate"/>
      </w:r>
      <w:r w:rsidR="00034CA3">
        <w:t>23</w:t>
      </w:r>
      <w:r w:rsidR="001E52A3">
        <w:fldChar w:fldCharType="end"/>
      </w:r>
    </w:p>
    <w:p w:rsidR="00D46AE2" w:rsidRPr="00D46AE2" w:rsidRDefault="00D46AE2">
      <w:pPr>
        <w:pStyle w:val="TOC1"/>
        <w:rPr>
          <w:rFonts w:asciiTheme="minorHAnsi" w:eastAsiaTheme="minorEastAsia" w:hAnsiTheme="minorHAnsi" w:cstheme="minorBidi"/>
          <w:b w:val="0"/>
          <w:caps w:val="0"/>
          <w:sz w:val="22"/>
          <w:szCs w:val="22"/>
          <w:lang w:val="en-US"/>
        </w:rPr>
      </w:pPr>
      <w:r>
        <w:t>4.</w:t>
      </w:r>
      <w:r w:rsidRPr="00D46AE2">
        <w:rPr>
          <w:rFonts w:asciiTheme="minorHAnsi" w:eastAsiaTheme="minorEastAsia" w:hAnsiTheme="minorHAnsi" w:cstheme="minorBidi"/>
          <w:b w:val="0"/>
          <w:caps w:val="0"/>
          <w:sz w:val="22"/>
          <w:szCs w:val="22"/>
          <w:lang w:val="en-US"/>
        </w:rPr>
        <w:tab/>
      </w:r>
      <w:r>
        <w:t>RCDP V2</w:t>
      </w:r>
      <w:r>
        <w:tab/>
      </w:r>
      <w:r w:rsidR="001E52A3">
        <w:fldChar w:fldCharType="begin"/>
      </w:r>
      <w:r>
        <w:instrText xml:space="preserve"> PAGEREF _Toc509383686 \h </w:instrText>
      </w:r>
      <w:r w:rsidR="001E52A3">
        <w:fldChar w:fldCharType="separate"/>
      </w:r>
      <w:r w:rsidR="00034CA3">
        <w:t>25</w:t>
      </w:r>
      <w:r w:rsidR="001E52A3">
        <w:fldChar w:fldCharType="end"/>
      </w:r>
    </w:p>
    <w:p w:rsidR="00D46AE2" w:rsidRPr="00D46AE2" w:rsidRDefault="00D46AE2">
      <w:pPr>
        <w:pStyle w:val="TOC2"/>
        <w:rPr>
          <w:rFonts w:asciiTheme="minorHAnsi" w:eastAsiaTheme="minorEastAsia" w:hAnsiTheme="minorHAnsi" w:cstheme="minorBidi"/>
          <w:szCs w:val="22"/>
          <w:lang w:val="en-US"/>
        </w:rPr>
      </w:pPr>
      <w:r>
        <w:t>4.1</w:t>
      </w:r>
      <w:r w:rsidRPr="00D46AE2">
        <w:rPr>
          <w:rFonts w:asciiTheme="minorHAnsi" w:eastAsiaTheme="minorEastAsia" w:hAnsiTheme="minorHAnsi" w:cstheme="minorBidi"/>
          <w:szCs w:val="22"/>
          <w:lang w:val="en-US"/>
        </w:rPr>
        <w:tab/>
      </w:r>
      <w:r>
        <w:t>RCDPv2 overview</w:t>
      </w:r>
      <w:r>
        <w:tab/>
      </w:r>
      <w:r w:rsidR="001E52A3">
        <w:fldChar w:fldCharType="begin"/>
      </w:r>
      <w:r>
        <w:instrText xml:space="preserve"> PAGEREF _Toc509383687 \h </w:instrText>
      </w:r>
      <w:r w:rsidR="001E52A3">
        <w:fldChar w:fldCharType="separate"/>
      </w:r>
      <w:r w:rsidR="00034CA3">
        <w:t>25</w:t>
      </w:r>
      <w:r w:rsidR="001E52A3">
        <w:fldChar w:fldCharType="end"/>
      </w:r>
    </w:p>
    <w:p w:rsidR="00D46AE2" w:rsidRPr="00D46AE2" w:rsidRDefault="00D46AE2">
      <w:pPr>
        <w:pStyle w:val="TOC2"/>
        <w:rPr>
          <w:rFonts w:asciiTheme="minorHAnsi" w:eastAsiaTheme="minorEastAsia" w:hAnsiTheme="minorHAnsi" w:cstheme="minorBidi"/>
          <w:szCs w:val="22"/>
          <w:lang w:val="en-US"/>
        </w:rPr>
      </w:pPr>
      <w:r>
        <w:t>4.2</w:t>
      </w:r>
      <w:r w:rsidRPr="00D46AE2">
        <w:rPr>
          <w:rFonts w:asciiTheme="minorHAnsi" w:eastAsiaTheme="minorEastAsia" w:hAnsiTheme="minorHAnsi" w:cstheme="minorBidi"/>
          <w:szCs w:val="22"/>
          <w:lang w:val="en-US"/>
        </w:rPr>
        <w:tab/>
      </w:r>
      <w:r>
        <w:t>RCDPv2 communication phases</w:t>
      </w:r>
      <w:r>
        <w:tab/>
      </w:r>
      <w:r w:rsidR="001E52A3">
        <w:fldChar w:fldCharType="begin"/>
      </w:r>
      <w:r>
        <w:instrText xml:space="preserve"> PAGEREF _Toc509383688 \h </w:instrText>
      </w:r>
      <w:r w:rsidR="001E52A3">
        <w:fldChar w:fldCharType="separate"/>
      </w:r>
      <w:r w:rsidR="00034CA3">
        <w:t>26</w:t>
      </w:r>
      <w:r w:rsidR="001E52A3">
        <w:fldChar w:fldCharType="end"/>
      </w:r>
    </w:p>
    <w:p w:rsidR="00D46AE2" w:rsidRPr="00D46AE2" w:rsidRDefault="00D46AE2">
      <w:pPr>
        <w:pStyle w:val="TOC2"/>
        <w:rPr>
          <w:rFonts w:asciiTheme="minorHAnsi" w:eastAsiaTheme="minorEastAsia" w:hAnsiTheme="minorHAnsi" w:cstheme="minorBidi"/>
          <w:szCs w:val="22"/>
          <w:lang w:val="en-US"/>
        </w:rPr>
      </w:pPr>
      <w:r>
        <w:t>4.3</w:t>
      </w:r>
      <w:r w:rsidRPr="00D46AE2">
        <w:rPr>
          <w:rFonts w:asciiTheme="minorHAnsi" w:eastAsiaTheme="minorEastAsia" w:hAnsiTheme="minorHAnsi" w:cstheme="minorBidi"/>
          <w:szCs w:val="22"/>
          <w:lang w:val="en-US"/>
        </w:rPr>
        <w:tab/>
      </w:r>
      <w:r>
        <w:t>Messages sent in all phases</w:t>
      </w:r>
      <w:r>
        <w:tab/>
      </w:r>
      <w:r w:rsidR="001E52A3">
        <w:fldChar w:fldCharType="begin"/>
      </w:r>
      <w:r>
        <w:instrText xml:space="preserve"> PAGEREF _Toc509383689 \h </w:instrText>
      </w:r>
      <w:r w:rsidR="001E52A3">
        <w:fldChar w:fldCharType="separate"/>
      </w:r>
      <w:r w:rsidR="00034CA3">
        <w:t>27</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t>4.3.1</w:t>
      </w:r>
      <w:r w:rsidRPr="00D46AE2">
        <w:rPr>
          <w:rFonts w:asciiTheme="minorHAnsi" w:eastAsiaTheme="minorEastAsia" w:hAnsiTheme="minorHAnsi" w:cstheme="minorBidi"/>
          <w:spacing w:val="0"/>
          <w:sz w:val="22"/>
          <w:szCs w:val="22"/>
          <w:lang w:val="en-US"/>
        </w:rPr>
        <w:tab/>
      </w:r>
      <w:r>
        <w:t>End Of communication</w:t>
      </w:r>
      <w:r>
        <w:tab/>
      </w:r>
      <w:r w:rsidR="001E52A3">
        <w:fldChar w:fldCharType="begin"/>
      </w:r>
      <w:r>
        <w:instrText xml:space="preserve"> PAGEREF _Toc509383690 \h </w:instrText>
      </w:r>
      <w:r w:rsidR="001E52A3">
        <w:fldChar w:fldCharType="separate"/>
      </w:r>
      <w:r w:rsidR="00034CA3">
        <w:t>27</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t>4.3.2</w:t>
      </w:r>
      <w:r w:rsidRPr="00D46AE2">
        <w:rPr>
          <w:rFonts w:asciiTheme="minorHAnsi" w:eastAsiaTheme="minorEastAsia" w:hAnsiTheme="minorHAnsi" w:cstheme="minorBidi"/>
          <w:spacing w:val="0"/>
          <w:sz w:val="22"/>
          <w:szCs w:val="22"/>
          <w:lang w:val="en-US"/>
        </w:rPr>
        <w:tab/>
      </w:r>
      <w:r>
        <w:t>Error</w:t>
      </w:r>
      <w:r>
        <w:tab/>
      </w:r>
      <w:r w:rsidR="001E52A3">
        <w:fldChar w:fldCharType="begin"/>
      </w:r>
      <w:r>
        <w:instrText xml:space="preserve"> PAGEREF _Toc509383691 \h </w:instrText>
      </w:r>
      <w:r w:rsidR="001E52A3">
        <w:fldChar w:fldCharType="separate"/>
      </w:r>
      <w:r w:rsidR="00034CA3">
        <w:t>27</w:t>
      </w:r>
      <w:r w:rsidR="001E52A3">
        <w:fldChar w:fldCharType="end"/>
      </w:r>
    </w:p>
    <w:p w:rsidR="00D46AE2" w:rsidRPr="00D46AE2" w:rsidRDefault="00D46AE2">
      <w:pPr>
        <w:pStyle w:val="TOC2"/>
        <w:rPr>
          <w:rFonts w:asciiTheme="minorHAnsi" w:eastAsiaTheme="minorEastAsia" w:hAnsiTheme="minorHAnsi" w:cstheme="minorBidi"/>
          <w:szCs w:val="22"/>
          <w:lang w:val="en-US"/>
        </w:rPr>
      </w:pPr>
      <w:r>
        <w:t>4.4</w:t>
      </w:r>
      <w:r w:rsidRPr="00D46AE2">
        <w:rPr>
          <w:rFonts w:asciiTheme="minorHAnsi" w:eastAsiaTheme="minorEastAsia" w:hAnsiTheme="minorHAnsi" w:cstheme="minorBidi"/>
          <w:szCs w:val="22"/>
          <w:lang w:val="en-US"/>
        </w:rPr>
        <w:tab/>
      </w:r>
      <w:r>
        <w:t>Phase 1 (handshake)</w:t>
      </w:r>
      <w:r>
        <w:tab/>
      </w:r>
      <w:r w:rsidR="001E52A3">
        <w:fldChar w:fldCharType="begin"/>
      </w:r>
      <w:r>
        <w:instrText xml:space="preserve"> PAGEREF _Toc509383692 \h </w:instrText>
      </w:r>
      <w:r w:rsidR="001E52A3">
        <w:fldChar w:fldCharType="separate"/>
      </w:r>
      <w:r w:rsidR="00034CA3">
        <w:t>29</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t>4.4.1</w:t>
      </w:r>
      <w:r w:rsidRPr="00D46AE2">
        <w:rPr>
          <w:rFonts w:asciiTheme="minorHAnsi" w:eastAsiaTheme="minorEastAsia" w:hAnsiTheme="minorHAnsi" w:cstheme="minorBidi"/>
          <w:spacing w:val="0"/>
          <w:sz w:val="22"/>
          <w:szCs w:val="22"/>
          <w:lang w:val="en-US"/>
        </w:rPr>
        <w:tab/>
      </w:r>
      <w:r>
        <w:t>Hello</w:t>
      </w:r>
      <w:r>
        <w:tab/>
      </w:r>
      <w:r w:rsidR="001E52A3">
        <w:fldChar w:fldCharType="begin"/>
      </w:r>
      <w:r>
        <w:instrText xml:space="preserve"> PAGEREF _Toc509383693 \h </w:instrText>
      </w:r>
      <w:r w:rsidR="001E52A3">
        <w:fldChar w:fldCharType="separate"/>
      </w:r>
      <w:r w:rsidR="00034CA3">
        <w:t>29</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t>4.4.2</w:t>
      </w:r>
      <w:r w:rsidRPr="00D46AE2">
        <w:rPr>
          <w:rFonts w:asciiTheme="minorHAnsi" w:eastAsiaTheme="minorEastAsia" w:hAnsiTheme="minorHAnsi" w:cstheme="minorBidi"/>
          <w:spacing w:val="0"/>
          <w:sz w:val="22"/>
          <w:szCs w:val="22"/>
          <w:lang w:val="en-US"/>
        </w:rPr>
        <w:tab/>
      </w:r>
      <w:r>
        <w:t>Handshake</w:t>
      </w:r>
      <w:r>
        <w:tab/>
      </w:r>
      <w:r w:rsidR="001E52A3">
        <w:fldChar w:fldCharType="begin"/>
      </w:r>
      <w:r>
        <w:instrText xml:space="preserve"> PAGEREF _Toc509383694 \h </w:instrText>
      </w:r>
      <w:r w:rsidR="001E52A3">
        <w:fldChar w:fldCharType="separate"/>
      </w:r>
      <w:r w:rsidR="00034CA3">
        <w:t>29</w:t>
      </w:r>
      <w:r w:rsidR="001E52A3">
        <w:fldChar w:fldCharType="end"/>
      </w:r>
    </w:p>
    <w:p w:rsidR="00D46AE2" w:rsidRPr="00D46AE2" w:rsidRDefault="00D46AE2">
      <w:pPr>
        <w:pStyle w:val="TOC2"/>
        <w:rPr>
          <w:rFonts w:asciiTheme="minorHAnsi" w:eastAsiaTheme="minorEastAsia" w:hAnsiTheme="minorHAnsi" w:cstheme="minorBidi"/>
          <w:szCs w:val="22"/>
          <w:lang w:val="en-US"/>
        </w:rPr>
      </w:pPr>
      <w:r>
        <w:t>4.5</w:t>
      </w:r>
      <w:r w:rsidRPr="00D46AE2">
        <w:rPr>
          <w:rFonts w:asciiTheme="minorHAnsi" w:eastAsiaTheme="minorEastAsia" w:hAnsiTheme="minorHAnsi" w:cstheme="minorBidi"/>
          <w:szCs w:val="22"/>
          <w:lang w:val="en-US"/>
        </w:rPr>
        <w:tab/>
      </w:r>
      <w:r>
        <w:t>Phase 2 (authentication)</w:t>
      </w:r>
      <w:r>
        <w:tab/>
      </w:r>
      <w:r w:rsidR="001E52A3">
        <w:fldChar w:fldCharType="begin"/>
      </w:r>
      <w:r>
        <w:instrText xml:space="preserve"> PAGEREF _Toc509383695 \h </w:instrText>
      </w:r>
      <w:r w:rsidR="001E52A3">
        <w:fldChar w:fldCharType="separate"/>
      </w:r>
      <w:r w:rsidR="00034CA3">
        <w:t>31</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t>4.5.1</w:t>
      </w:r>
      <w:r w:rsidRPr="00D46AE2">
        <w:rPr>
          <w:rFonts w:asciiTheme="minorHAnsi" w:eastAsiaTheme="minorEastAsia" w:hAnsiTheme="minorHAnsi" w:cstheme="minorBidi"/>
          <w:spacing w:val="0"/>
          <w:sz w:val="22"/>
          <w:szCs w:val="22"/>
          <w:lang w:val="en-US"/>
        </w:rPr>
        <w:tab/>
      </w:r>
      <w:r>
        <w:t>Request authentication requirements</w:t>
      </w:r>
      <w:r>
        <w:tab/>
      </w:r>
      <w:r w:rsidR="001E52A3">
        <w:fldChar w:fldCharType="begin"/>
      </w:r>
      <w:r>
        <w:instrText xml:space="preserve"> PAGEREF _Toc509383696 \h </w:instrText>
      </w:r>
      <w:r w:rsidR="001E52A3">
        <w:fldChar w:fldCharType="separate"/>
      </w:r>
      <w:r w:rsidR="00034CA3">
        <w:t>31</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t>4.5.2</w:t>
      </w:r>
      <w:r w:rsidRPr="00D46AE2">
        <w:rPr>
          <w:rFonts w:asciiTheme="minorHAnsi" w:eastAsiaTheme="minorEastAsia" w:hAnsiTheme="minorHAnsi" w:cstheme="minorBidi"/>
          <w:spacing w:val="0"/>
          <w:sz w:val="22"/>
          <w:szCs w:val="22"/>
          <w:lang w:val="en-US"/>
        </w:rPr>
        <w:tab/>
      </w:r>
      <w:r>
        <w:t>Authentication</w:t>
      </w:r>
      <w:r>
        <w:tab/>
      </w:r>
      <w:r w:rsidR="001E52A3">
        <w:fldChar w:fldCharType="begin"/>
      </w:r>
      <w:r>
        <w:instrText xml:space="preserve"> PAGEREF _Toc509383697 \h </w:instrText>
      </w:r>
      <w:r w:rsidR="001E52A3">
        <w:fldChar w:fldCharType="separate"/>
      </w:r>
      <w:r w:rsidR="00034CA3">
        <w:t>32</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t>4.5.3</w:t>
      </w:r>
      <w:r w:rsidRPr="00D46AE2">
        <w:rPr>
          <w:rFonts w:asciiTheme="minorHAnsi" w:eastAsiaTheme="minorEastAsia" w:hAnsiTheme="minorHAnsi" w:cstheme="minorBidi"/>
          <w:spacing w:val="0"/>
          <w:sz w:val="22"/>
          <w:szCs w:val="22"/>
          <w:lang w:val="en-US"/>
        </w:rPr>
        <w:tab/>
      </w:r>
      <w:r>
        <w:t>Change password</w:t>
      </w:r>
      <w:r>
        <w:tab/>
      </w:r>
      <w:r w:rsidR="001E52A3">
        <w:fldChar w:fldCharType="begin"/>
      </w:r>
      <w:r>
        <w:instrText xml:space="preserve"> PAGEREF _Toc509383698 \h </w:instrText>
      </w:r>
      <w:r w:rsidR="001E52A3">
        <w:fldChar w:fldCharType="separate"/>
      </w:r>
      <w:r w:rsidR="00034CA3">
        <w:t>37</w:t>
      </w:r>
      <w:r w:rsidR="001E52A3">
        <w:fldChar w:fldCharType="end"/>
      </w:r>
    </w:p>
    <w:p w:rsidR="00D46AE2" w:rsidRPr="00D46AE2" w:rsidRDefault="00D46AE2">
      <w:pPr>
        <w:pStyle w:val="TOC2"/>
        <w:rPr>
          <w:rFonts w:asciiTheme="minorHAnsi" w:eastAsiaTheme="minorEastAsia" w:hAnsiTheme="minorHAnsi" w:cstheme="minorBidi"/>
          <w:szCs w:val="22"/>
          <w:lang w:val="en-US"/>
        </w:rPr>
      </w:pPr>
      <w:r>
        <w:t>4.6</w:t>
      </w:r>
      <w:r w:rsidRPr="00D46AE2">
        <w:rPr>
          <w:rFonts w:asciiTheme="minorHAnsi" w:eastAsiaTheme="minorEastAsia" w:hAnsiTheme="minorHAnsi" w:cstheme="minorBidi"/>
          <w:szCs w:val="22"/>
          <w:lang w:val="en-US"/>
        </w:rPr>
        <w:tab/>
      </w:r>
      <w:r>
        <w:t>Phase 3 (service provision)</w:t>
      </w:r>
      <w:r>
        <w:tab/>
      </w:r>
      <w:r w:rsidR="001E52A3">
        <w:fldChar w:fldCharType="begin"/>
      </w:r>
      <w:r>
        <w:instrText xml:space="preserve"> PAGEREF _Toc509383699 \h </w:instrText>
      </w:r>
      <w:r w:rsidR="001E52A3">
        <w:fldChar w:fldCharType="separate"/>
      </w:r>
      <w:r w:rsidR="00034CA3">
        <w:t>39</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t>4.6.1</w:t>
      </w:r>
      <w:r w:rsidRPr="00D46AE2">
        <w:rPr>
          <w:rFonts w:asciiTheme="minorHAnsi" w:eastAsiaTheme="minorEastAsia" w:hAnsiTheme="minorHAnsi" w:cstheme="minorBidi"/>
          <w:spacing w:val="0"/>
          <w:sz w:val="22"/>
          <w:szCs w:val="22"/>
          <w:lang w:val="en-US"/>
        </w:rPr>
        <w:tab/>
      </w:r>
      <w:r>
        <w:t>Check for the last messages</w:t>
      </w:r>
      <w:r>
        <w:tab/>
      </w:r>
      <w:r w:rsidR="001E52A3">
        <w:fldChar w:fldCharType="begin"/>
      </w:r>
      <w:r>
        <w:instrText xml:space="preserve"> PAGEREF _Toc509383700 \h </w:instrText>
      </w:r>
      <w:r w:rsidR="001E52A3">
        <w:fldChar w:fldCharType="separate"/>
      </w:r>
      <w:r w:rsidR="00034CA3">
        <w:t>39</w:t>
      </w:r>
      <w:r w:rsidR="001E52A3">
        <w:fldChar w:fldCharType="end"/>
      </w:r>
    </w:p>
    <w:p w:rsidR="00D46AE2" w:rsidRPr="00D46AE2" w:rsidRDefault="00D46AE2">
      <w:pPr>
        <w:pStyle w:val="TOC3"/>
        <w:rPr>
          <w:rFonts w:asciiTheme="minorHAnsi" w:eastAsiaTheme="minorEastAsia" w:hAnsiTheme="minorHAnsi" w:cstheme="minorBidi"/>
          <w:spacing w:val="0"/>
          <w:sz w:val="22"/>
          <w:szCs w:val="22"/>
          <w:lang w:val="en-US"/>
        </w:rPr>
      </w:pPr>
      <w:r>
        <w:t>4.6.2</w:t>
      </w:r>
      <w:r w:rsidRPr="00D46AE2">
        <w:rPr>
          <w:rFonts w:asciiTheme="minorHAnsi" w:eastAsiaTheme="minorEastAsia" w:hAnsiTheme="minorHAnsi" w:cstheme="minorBidi"/>
          <w:spacing w:val="0"/>
          <w:sz w:val="22"/>
          <w:szCs w:val="22"/>
          <w:lang w:val="en-US"/>
        </w:rPr>
        <w:tab/>
      </w:r>
      <w:r>
        <w:t>Retrieve certificate</w:t>
      </w:r>
      <w:r>
        <w:tab/>
      </w:r>
      <w:r w:rsidR="001E52A3">
        <w:fldChar w:fldCharType="begin"/>
      </w:r>
      <w:r>
        <w:instrText xml:space="preserve"> PAGEREF _Toc509383701 \h </w:instrText>
      </w:r>
      <w:r w:rsidR="001E52A3">
        <w:fldChar w:fldCharType="separate"/>
      </w:r>
      <w:r w:rsidR="00034CA3">
        <w:t>40</w:t>
      </w:r>
      <w:r w:rsidR="001E52A3">
        <w:fldChar w:fldCharType="end"/>
      </w:r>
    </w:p>
    <w:p w:rsidR="00D46AE2" w:rsidRPr="00D46AE2" w:rsidRDefault="00D46AE2">
      <w:pPr>
        <w:pStyle w:val="TOC2"/>
        <w:rPr>
          <w:rFonts w:asciiTheme="minorHAnsi" w:eastAsiaTheme="minorEastAsia" w:hAnsiTheme="minorHAnsi" w:cstheme="minorBidi"/>
          <w:szCs w:val="22"/>
          <w:lang w:val="en-US"/>
        </w:rPr>
      </w:pPr>
      <w:r w:rsidRPr="000162C1">
        <w:rPr>
          <w:lang w:val="en-US"/>
        </w:rPr>
        <w:t>4.7</w:t>
      </w:r>
      <w:r w:rsidRPr="00D46AE2">
        <w:rPr>
          <w:rFonts w:asciiTheme="minorHAnsi" w:eastAsiaTheme="minorEastAsia" w:hAnsiTheme="minorHAnsi" w:cstheme="minorBidi"/>
          <w:szCs w:val="22"/>
          <w:lang w:val="en-US"/>
        </w:rPr>
        <w:tab/>
      </w:r>
      <w:r w:rsidRPr="000162C1">
        <w:rPr>
          <w:lang w:val="en-US"/>
        </w:rPr>
        <w:t>RCDPv2 state diagram</w:t>
      </w:r>
      <w:r>
        <w:tab/>
      </w:r>
      <w:r w:rsidR="001E52A3">
        <w:fldChar w:fldCharType="begin"/>
      </w:r>
      <w:r>
        <w:instrText xml:space="preserve"> PAGEREF _Toc509383702 \h </w:instrText>
      </w:r>
      <w:r w:rsidR="001E52A3">
        <w:fldChar w:fldCharType="separate"/>
      </w:r>
      <w:r w:rsidR="00034CA3">
        <w:t>41</w:t>
      </w:r>
      <w:r w:rsidR="001E52A3">
        <w:fldChar w:fldCharType="end"/>
      </w:r>
    </w:p>
    <w:p w:rsidR="00500EDC" w:rsidRDefault="001E52A3">
      <w:pPr>
        <w:pStyle w:val="TOC1"/>
        <w:tabs>
          <w:tab w:val="left" w:pos="709"/>
        </w:tabs>
      </w:pPr>
      <w:r>
        <w:fldChar w:fldCharType="end"/>
      </w:r>
    </w:p>
    <w:p w:rsidR="00500EDC" w:rsidRDefault="00500EDC">
      <w:pPr>
        <w:pStyle w:val="Heading1"/>
      </w:pPr>
      <w:bookmarkStart w:id="0" w:name="_Toc179870356"/>
      <w:bookmarkStart w:id="1" w:name="_Toc509383662"/>
      <w:r>
        <w:lastRenderedPageBreak/>
        <w:t>change history</w:t>
      </w:r>
      <w:bookmarkEnd w:id="0"/>
      <w:bookmarkEnd w:id="1"/>
    </w:p>
    <w:p w:rsidR="00500EDC" w:rsidRDefault="00500EDC">
      <w:pPr>
        <w:pStyle w:val="BodyText"/>
      </w:pPr>
    </w:p>
    <w:tbl>
      <w:tblPr>
        <w:tblW w:w="85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7"/>
      </w:tblPr>
      <w:tblGrid>
        <w:gridCol w:w="1090"/>
        <w:gridCol w:w="1402"/>
        <w:gridCol w:w="1619"/>
        <w:gridCol w:w="4402"/>
      </w:tblGrid>
      <w:tr w:rsidR="00500EDC" w:rsidTr="00516869">
        <w:tc>
          <w:tcPr>
            <w:tcW w:w="1090" w:type="dxa"/>
          </w:tcPr>
          <w:p w:rsidR="00500EDC" w:rsidRDefault="00500EDC">
            <w:pPr>
              <w:pStyle w:val="BodyText"/>
              <w:rPr>
                <w:b/>
              </w:rPr>
            </w:pPr>
            <w:r>
              <w:rPr>
                <w:b/>
              </w:rPr>
              <w:t>Version</w:t>
            </w:r>
          </w:p>
        </w:tc>
        <w:tc>
          <w:tcPr>
            <w:tcW w:w="1402" w:type="dxa"/>
          </w:tcPr>
          <w:p w:rsidR="00500EDC" w:rsidRDefault="00500EDC">
            <w:pPr>
              <w:pStyle w:val="BodyText"/>
              <w:rPr>
                <w:b/>
              </w:rPr>
            </w:pPr>
            <w:r>
              <w:rPr>
                <w:b/>
              </w:rPr>
              <w:t>Date</w:t>
            </w:r>
          </w:p>
        </w:tc>
        <w:tc>
          <w:tcPr>
            <w:tcW w:w="1619" w:type="dxa"/>
          </w:tcPr>
          <w:p w:rsidR="00500EDC" w:rsidRDefault="00500EDC">
            <w:pPr>
              <w:pStyle w:val="BodyText"/>
              <w:rPr>
                <w:b/>
              </w:rPr>
            </w:pPr>
            <w:r>
              <w:rPr>
                <w:b/>
              </w:rPr>
              <w:t>Author</w:t>
            </w:r>
          </w:p>
        </w:tc>
        <w:tc>
          <w:tcPr>
            <w:tcW w:w="4402" w:type="dxa"/>
          </w:tcPr>
          <w:p w:rsidR="00500EDC" w:rsidRDefault="00500EDC">
            <w:pPr>
              <w:pStyle w:val="BodyText"/>
              <w:rPr>
                <w:b/>
              </w:rPr>
            </w:pPr>
            <w:r>
              <w:rPr>
                <w:b/>
              </w:rPr>
              <w:t>Description</w:t>
            </w:r>
          </w:p>
        </w:tc>
      </w:tr>
      <w:tr w:rsidR="00500EDC" w:rsidTr="00516869">
        <w:tc>
          <w:tcPr>
            <w:tcW w:w="1090" w:type="dxa"/>
          </w:tcPr>
          <w:p w:rsidR="00500EDC" w:rsidRDefault="00500EDC">
            <w:pPr>
              <w:pStyle w:val="BodyText"/>
              <w:rPr>
                <w:lang w:val="nl-NL"/>
              </w:rPr>
            </w:pPr>
            <w:r>
              <w:rPr>
                <w:lang w:val="nl-NL"/>
              </w:rPr>
              <w:t>0.1</w:t>
            </w:r>
          </w:p>
        </w:tc>
        <w:tc>
          <w:tcPr>
            <w:tcW w:w="1402" w:type="dxa"/>
          </w:tcPr>
          <w:p w:rsidR="00500EDC" w:rsidRDefault="002D1FA7" w:rsidP="00C97D3C">
            <w:pPr>
              <w:pStyle w:val="BodyText"/>
              <w:rPr>
                <w:lang w:val="nl-NL"/>
              </w:rPr>
            </w:pPr>
            <w:r>
              <w:rPr>
                <w:lang w:val="nl-NL"/>
              </w:rPr>
              <w:t>1</w:t>
            </w:r>
            <w:r w:rsidR="00C97D3C">
              <w:rPr>
                <w:lang w:val="nl-NL"/>
              </w:rPr>
              <w:t>8</w:t>
            </w:r>
            <w:r>
              <w:rPr>
                <w:lang w:val="nl-NL"/>
              </w:rPr>
              <w:t>-apr</w:t>
            </w:r>
            <w:r w:rsidR="00E62A42">
              <w:rPr>
                <w:lang w:val="nl-NL"/>
              </w:rPr>
              <w:t>-2008</w:t>
            </w:r>
          </w:p>
        </w:tc>
        <w:tc>
          <w:tcPr>
            <w:tcW w:w="1619" w:type="dxa"/>
          </w:tcPr>
          <w:p w:rsidR="00500EDC" w:rsidRDefault="00E62A42">
            <w:pPr>
              <w:pStyle w:val="BodyText"/>
              <w:rPr>
                <w:lang w:val="nl-NL"/>
              </w:rPr>
            </w:pPr>
            <w:r>
              <w:rPr>
                <w:lang w:val="nl-NL"/>
              </w:rPr>
              <w:t>Jeroen Bouwens</w:t>
            </w:r>
          </w:p>
        </w:tc>
        <w:tc>
          <w:tcPr>
            <w:tcW w:w="4402" w:type="dxa"/>
          </w:tcPr>
          <w:p w:rsidR="00500EDC" w:rsidRDefault="00500EDC">
            <w:pPr>
              <w:pStyle w:val="BodyText"/>
              <w:rPr>
                <w:lang w:val="nl-NL"/>
              </w:rPr>
            </w:pPr>
            <w:r>
              <w:rPr>
                <w:lang w:val="nl-NL"/>
              </w:rPr>
              <w:t>Initial version.</w:t>
            </w:r>
          </w:p>
        </w:tc>
      </w:tr>
      <w:tr w:rsidR="00344874" w:rsidTr="00516869">
        <w:tc>
          <w:tcPr>
            <w:tcW w:w="1090" w:type="dxa"/>
          </w:tcPr>
          <w:p w:rsidR="00344874" w:rsidRPr="00366E89" w:rsidRDefault="00165DF0" w:rsidP="00382001">
            <w:pPr>
              <w:pStyle w:val="BodyText"/>
              <w:rPr>
                <w:lang w:val="en-US"/>
              </w:rPr>
            </w:pPr>
            <w:r>
              <w:rPr>
                <w:lang w:val="en-US"/>
              </w:rPr>
              <w:t>0.</w:t>
            </w:r>
            <w:r w:rsidR="0057766D">
              <w:rPr>
                <w:lang w:val="en-US"/>
              </w:rPr>
              <w:t>2</w:t>
            </w:r>
          </w:p>
        </w:tc>
        <w:tc>
          <w:tcPr>
            <w:tcW w:w="1402" w:type="dxa"/>
          </w:tcPr>
          <w:p w:rsidR="00344874" w:rsidRPr="00366E89" w:rsidRDefault="00165DF0" w:rsidP="00382001">
            <w:pPr>
              <w:pStyle w:val="BodyText"/>
              <w:rPr>
                <w:lang w:val="en-US"/>
              </w:rPr>
            </w:pPr>
            <w:smartTag w:uri="urn:schemas-microsoft-com:office:smarttags" w:element="date">
              <w:smartTagPr>
                <w:attr w:name="Month" w:val="12"/>
                <w:attr w:name="Day" w:val="27"/>
                <w:attr w:name="Year" w:val="2010"/>
              </w:smartTagPr>
              <w:r>
                <w:rPr>
                  <w:lang w:val="en-US"/>
                </w:rPr>
                <w:t>27-Dec-2010</w:t>
              </w:r>
            </w:smartTag>
          </w:p>
        </w:tc>
        <w:tc>
          <w:tcPr>
            <w:tcW w:w="1619" w:type="dxa"/>
          </w:tcPr>
          <w:p w:rsidR="00344874" w:rsidRPr="00366E89" w:rsidRDefault="00165DF0" w:rsidP="00382001">
            <w:pPr>
              <w:pStyle w:val="BodyText"/>
              <w:rPr>
                <w:lang w:val="en-US"/>
              </w:rPr>
            </w:pPr>
            <w:r>
              <w:rPr>
                <w:lang w:val="en-US"/>
              </w:rPr>
              <w:t>Andrei Korostelev</w:t>
            </w:r>
          </w:p>
        </w:tc>
        <w:tc>
          <w:tcPr>
            <w:tcW w:w="4402" w:type="dxa"/>
          </w:tcPr>
          <w:p w:rsidR="00344874" w:rsidRDefault="00165DF0" w:rsidP="00382001">
            <w:pPr>
              <w:pStyle w:val="BodyText"/>
              <w:rPr>
                <w:lang w:val="en-US"/>
              </w:rPr>
            </w:pPr>
            <w:r>
              <w:rPr>
                <w:lang w:val="en-US"/>
              </w:rPr>
              <w:t xml:space="preserve">Added random noise to pubkey-encrypted RCDP messages (i.e. before </w:t>
            </w:r>
            <w:r w:rsidR="007B516C">
              <w:rPr>
                <w:lang w:val="en-US"/>
              </w:rPr>
              <w:t xml:space="preserve">the </w:t>
            </w:r>
            <w:r>
              <w:rPr>
                <w:lang w:val="en-US"/>
              </w:rPr>
              <w:t>shared key is setup)</w:t>
            </w:r>
          </w:p>
        </w:tc>
      </w:tr>
      <w:tr w:rsidR="00344874" w:rsidTr="00516869">
        <w:tc>
          <w:tcPr>
            <w:tcW w:w="1090" w:type="dxa"/>
            <w:tcBorders>
              <w:top w:val="single" w:sz="4" w:space="0" w:color="auto"/>
              <w:left w:val="single" w:sz="4" w:space="0" w:color="auto"/>
              <w:bottom w:val="single" w:sz="4" w:space="0" w:color="auto"/>
              <w:right w:val="single" w:sz="4" w:space="0" w:color="auto"/>
            </w:tcBorders>
          </w:tcPr>
          <w:p w:rsidR="00344874" w:rsidRPr="00366E89" w:rsidRDefault="00DF7CE4" w:rsidP="00F02A3B">
            <w:pPr>
              <w:pStyle w:val="BodyText"/>
              <w:rPr>
                <w:lang w:val="en-US"/>
              </w:rPr>
            </w:pPr>
            <w:r>
              <w:rPr>
                <w:lang w:val="en-US"/>
              </w:rPr>
              <w:t>0.</w:t>
            </w:r>
            <w:r w:rsidR="0057766D">
              <w:rPr>
                <w:lang w:val="en-US"/>
              </w:rPr>
              <w:t>3</w:t>
            </w:r>
          </w:p>
        </w:tc>
        <w:tc>
          <w:tcPr>
            <w:tcW w:w="1402" w:type="dxa"/>
            <w:tcBorders>
              <w:top w:val="single" w:sz="4" w:space="0" w:color="auto"/>
              <w:left w:val="single" w:sz="4" w:space="0" w:color="auto"/>
              <w:bottom w:val="single" w:sz="4" w:space="0" w:color="auto"/>
              <w:right w:val="single" w:sz="4" w:space="0" w:color="auto"/>
            </w:tcBorders>
          </w:tcPr>
          <w:p w:rsidR="00344874" w:rsidRPr="00366E89" w:rsidRDefault="00DF7CE4" w:rsidP="00F02A3B">
            <w:pPr>
              <w:pStyle w:val="BodyText"/>
              <w:rPr>
                <w:lang w:val="en-US"/>
              </w:rPr>
            </w:pPr>
            <w:smartTag w:uri="urn:schemas-microsoft-com:office:smarttags" w:element="date">
              <w:smartTagPr>
                <w:attr w:name="Month" w:val="1"/>
                <w:attr w:name="Day" w:val="5"/>
                <w:attr w:name="Year" w:val="2011"/>
              </w:smartTagPr>
              <w:r>
                <w:rPr>
                  <w:lang w:val="en-US"/>
                </w:rPr>
                <w:t>5-Jan-2011</w:t>
              </w:r>
            </w:smartTag>
          </w:p>
        </w:tc>
        <w:tc>
          <w:tcPr>
            <w:tcW w:w="1619" w:type="dxa"/>
            <w:tcBorders>
              <w:top w:val="single" w:sz="4" w:space="0" w:color="auto"/>
              <w:left w:val="single" w:sz="4" w:space="0" w:color="auto"/>
              <w:bottom w:val="single" w:sz="4" w:space="0" w:color="auto"/>
              <w:right w:val="single" w:sz="4" w:space="0" w:color="auto"/>
            </w:tcBorders>
          </w:tcPr>
          <w:p w:rsidR="00344874" w:rsidRPr="00366E89" w:rsidRDefault="00DF7CE4" w:rsidP="00F02A3B">
            <w:pPr>
              <w:pStyle w:val="BodyText"/>
              <w:rPr>
                <w:lang w:val="en-US"/>
              </w:rPr>
            </w:pPr>
            <w:r>
              <w:rPr>
                <w:lang w:val="en-US"/>
              </w:rPr>
              <w:t>Andrei Korostelev</w:t>
            </w:r>
          </w:p>
        </w:tc>
        <w:tc>
          <w:tcPr>
            <w:tcW w:w="4402" w:type="dxa"/>
            <w:tcBorders>
              <w:top w:val="single" w:sz="4" w:space="0" w:color="auto"/>
              <w:left w:val="single" w:sz="4" w:space="0" w:color="auto"/>
              <w:bottom w:val="single" w:sz="4" w:space="0" w:color="auto"/>
              <w:right w:val="single" w:sz="4" w:space="0" w:color="auto"/>
            </w:tcBorders>
          </w:tcPr>
          <w:p w:rsidR="00344874" w:rsidRDefault="00DF7CE4" w:rsidP="00F02A3B">
            <w:pPr>
              <w:pStyle w:val="BodyText"/>
              <w:rPr>
                <w:lang w:val="en-US"/>
              </w:rPr>
            </w:pPr>
            <w:r>
              <w:rPr>
                <w:lang w:val="en-US"/>
              </w:rPr>
              <w:t xml:space="preserve">Used </w:t>
            </w:r>
            <w:smartTag w:uri="urn:schemas-microsoft-com:office:smarttags" w:element="stockticker">
              <w:r>
                <w:rPr>
                  <w:lang w:val="en-US"/>
                </w:rPr>
                <w:t>CBC</w:t>
              </w:r>
            </w:smartTag>
            <w:r>
              <w:rPr>
                <w:lang w:val="en-US"/>
              </w:rPr>
              <w:t xml:space="preserve"> </w:t>
            </w:r>
            <w:r w:rsidR="00F119C0">
              <w:rPr>
                <w:lang w:val="en-US"/>
              </w:rPr>
              <w:t xml:space="preserve">mode </w:t>
            </w:r>
            <w:r>
              <w:rPr>
                <w:lang w:val="en-US"/>
              </w:rPr>
              <w:t xml:space="preserve">for </w:t>
            </w:r>
            <w:smartTag w:uri="urn:schemas-microsoft-com:office:smarttags" w:element="stockticker">
              <w:r>
                <w:rPr>
                  <w:lang w:val="en-US"/>
                </w:rPr>
                <w:t>AES</w:t>
              </w:r>
            </w:smartTag>
            <w:r>
              <w:rPr>
                <w:lang w:val="en-US"/>
              </w:rPr>
              <w:t xml:space="preserve"> used for symmetric encryption with shared key to improve security</w:t>
            </w:r>
          </w:p>
        </w:tc>
      </w:tr>
      <w:tr w:rsidR="00E92485" w:rsidTr="00516869">
        <w:tc>
          <w:tcPr>
            <w:tcW w:w="1090" w:type="dxa"/>
            <w:tcBorders>
              <w:top w:val="single" w:sz="4" w:space="0" w:color="auto"/>
              <w:left w:val="single" w:sz="4" w:space="0" w:color="auto"/>
              <w:bottom w:val="single" w:sz="4" w:space="0" w:color="auto"/>
              <w:right w:val="single" w:sz="4" w:space="0" w:color="auto"/>
            </w:tcBorders>
          </w:tcPr>
          <w:p w:rsidR="00E92485" w:rsidRDefault="00E92485" w:rsidP="00F02A3B">
            <w:pPr>
              <w:pStyle w:val="BodyText"/>
              <w:rPr>
                <w:lang w:val="en-US"/>
              </w:rPr>
            </w:pPr>
            <w:r>
              <w:rPr>
                <w:lang w:val="en-US"/>
              </w:rPr>
              <w:t>1.0</w:t>
            </w:r>
          </w:p>
        </w:tc>
        <w:tc>
          <w:tcPr>
            <w:tcW w:w="1402" w:type="dxa"/>
            <w:tcBorders>
              <w:top w:val="single" w:sz="4" w:space="0" w:color="auto"/>
              <w:left w:val="single" w:sz="4" w:space="0" w:color="auto"/>
              <w:bottom w:val="single" w:sz="4" w:space="0" w:color="auto"/>
              <w:right w:val="single" w:sz="4" w:space="0" w:color="auto"/>
            </w:tcBorders>
          </w:tcPr>
          <w:p w:rsidR="00E92485" w:rsidRDefault="00E92485" w:rsidP="00F02A3B">
            <w:pPr>
              <w:pStyle w:val="BodyText"/>
              <w:rPr>
                <w:lang w:val="en-US"/>
              </w:rPr>
            </w:pPr>
            <w:smartTag w:uri="urn:schemas-microsoft-com:office:smarttags" w:element="date">
              <w:smartTagPr>
                <w:attr w:name="Month" w:val="2"/>
                <w:attr w:name="Day" w:val="17"/>
                <w:attr w:name="Year" w:val="2011"/>
              </w:smartTagPr>
              <w:r>
                <w:rPr>
                  <w:lang w:val="en-US"/>
                </w:rPr>
                <w:t>17-feb-2011</w:t>
              </w:r>
            </w:smartTag>
          </w:p>
        </w:tc>
        <w:tc>
          <w:tcPr>
            <w:tcW w:w="1619" w:type="dxa"/>
            <w:tcBorders>
              <w:top w:val="single" w:sz="4" w:space="0" w:color="auto"/>
              <w:left w:val="single" w:sz="4" w:space="0" w:color="auto"/>
              <w:bottom w:val="single" w:sz="4" w:space="0" w:color="auto"/>
              <w:right w:val="single" w:sz="4" w:space="0" w:color="auto"/>
            </w:tcBorders>
          </w:tcPr>
          <w:p w:rsidR="00E92485" w:rsidRDefault="00E92485" w:rsidP="00F02A3B">
            <w:pPr>
              <w:pStyle w:val="BodyText"/>
              <w:rPr>
                <w:lang w:val="en-US"/>
              </w:rPr>
            </w:pPr>
            <w:r>
              <w:rPr>
                <w:lang w:val="en-US"/>
              </w:rPr>
              <w:t>Andrei Korostelev</w:t>
            </w:r>
          </w:p>
        </w:tc>
        <w:tc>
          <w:tcPr>
            <w:tcW w:w="4402" w:type="dxa"/>
            <w:tcBorders>
              <w:top w:val="single" w:sz="4" w:space="0" w:color="auto"/>
              <w:left w:val="single" w:sz="4" w:space="0" w:color="auto"/>
              <w:bottom w:val="single" w:sz="4" w:space="0" w:color="auto"/>
              <w:right w:val="single" w:sz="4" w:space="0" w:color="auto"/>
            </w:tcBorders>
          </w:tcPr>
          <w:p w:rsidR="00E92485" w:rsidRDefault="00E92485" w:rsidP="00F02A3B">
            <w:pPr>
              <w:pStyle w:val="BodyText"/>
              <w:rPr>
                <w:lang w:val="en-US"/>
              </w:rPr>
            </w:pPr>
            <w:r>
              <w:rPr>
                <w:lang w:val="en-US"/>
              </w:rPr>
              <w:t>Server signs all outgoing messages before shared key is established</w:t>
            </w:r>
          </w:p>
          <w:p w:rsidR="00E92485" w:rsidRDefault="00E92485" w:rsidP="00F02A3B">
            <w:pPr>
              <w:pStyle w:val="BodyText"/>
              <w:rPr>
                <w:lang w:val="en-US"/>
              </w:rPr>
            </w:pPr>
            <w:r>
              <w:rPr>
                <w:lang w:val="en-US"/>
              </w:rPr>
              <w:t>Included in R-4.0</w:t>
            </w:r>
          </w:p>
        </w:tc>
      </w:tr>
      <w:tr w:rsidR="00DE65CA" w:rsidTr="00516869">
        <w:tc>
          <w:tcPr>
            <w:tcW w:w="1090" w:type="dxa"/>
            <w:tcBorders>
              <w:top w:val="single" w:sz="4" w:space="0" w:color="auto"/>
              <w:left w:val="single" w:sz="4" w:space="0" w:color="auto"/>
              <w:bottom w:val="single" w:sz="4" w:space="0" w:color="auto"/>
              <w:right w:val="single" w:sz="4" w:space="0" w:color="auto"/>
            </w:tcBorders>
          </w:tcPr>
          <w:p w:rsidR="00DE65CA" w:rsidRDefault="00DE65CA" w:rsidP="00F02A3B">
            <w:pPr>
              <w:pStyle w:val="BodyText"/>
              <w:rPr>
                <w:lang w:val="en-US"/>
              </w:rPr>
            </w:pPr>
            <w:r>
              <w:rPr>
                <w:lang w:val="en-US"/>
              </w:rPr>
              <w:t>1.1</w:t>
            </w:r>
          </w:p>
        </w:tc>
        <w:tc>
          <w:tcPr>
            <w:tcW w:w="1402" w:type="dxa"/>
            <w:tcBorders>
              <w:top w:val="single" w:sz="4" w:space="0" w:color="auto"/>
              <w:left w:val="single" w:sz="4" w:space="0" w:color="auto"/>
              <w:bottom w:val="single" w:sz="4" w:space="0" w:color="auto"/>
              <w:right w:val="single" w:sz="4" w:space="0" w:color="auto"/>
            </w:tcBorders>
          </w:tcPr>
          <w:p w:rsidR="00DE65CA" w:rsidRDefault="00DE65CA" w:rsidP="00A31A32">
            <w:pPr>
              <w:pStyle w:val="BodyText"/>
              <w:rPr>
                <w:lang w:val="en-US"/>
              </w:rPr>
            </w:pPr>
            <w:r>
              <w:rPr>
                <w:lang w:val="en-US"/>
              </w:rPr>
              <w:t>31</w:t>
            </w:r>
            <w:r w:rsidR="00A31A32">
              <w:rPr>
                <w:lang w:val="en-US"/>
              </w:rPr>
              <w:t>-</w:t>
            </w:r>
            <w:r>
              <w:rPr>
                <w:lang w:val="en-US"/>
              </w:rPr>
              <w:t>Mar</w:t>
            </w:r>
            <w:r w:rsidR="00A31A32">
              <w:rPr>
                <w:lang w:val="en-US"/>
              </w:rPr>
              <w:t>-</w:t>
            </w:r>
            <w:r>
              <w:rPr>
                <w:lang w:val="en-US"/>
              </w:rPr>
              <w:t>2011</w:t>
            </w:r>
          </w:p>
        </w:tc>
        <w:tc>
          <w:tcPr>
            <w:tcW w:w="1619" w:type="dxa"/>
            <w:tcBorders>
              <w:top w:val="single" w:sz="4" w:space="0" w:color="auto"/>
              <w:left w:val="single" w:sz="4" w:space="0" w:color="auto"/>
              <w:bottom w:val="single" w:sz="4" w:space="0" w:color="auto"/>
              <w:right w:val="single" w:sz="4" w:space="0" w:color="auto"/>
            </w:tcBorders>
          </w:tcPr>
          <w:p w:rsidR="00DE65CA" w:rsidRDefault="00DE65CA" w:rsidP="00F02A3B">
            <w:pPr>
              <w:pStyle w:val="BodyText"/>
              <w:rPr>
                <w:lang w:val="en-US"/>
              </w:rPr>
            </w:pPr>
            <w:r>
              <w:rPr>
                <w:lang w:val="en-US"/>
              </w:rPr>
              <w:t>Andrei Korostelev</w:t>
            </w:r>
          </w:p>
        </w:tc>
        <w:tc>
          <w:tcPr>
            <w:tcW w:w="4402" w:type="dxa"/>
            <w:tcBorders>
              <w:top w:val="single" w:sz="4" w:space="0" w:color="auto"/>
              <w:left w:val="single" w:sz="4" w:space="0" w:color="auto"/>
              <w:bottom w:val="single" w:sz="4" w:space="0" w:color="auto"/>
              <w:right w:val="single" w:sz="4" w:space="0" w:color="auto"/>
            </w:tcBorders>
          </w:tcPr>
          <w:p w:rsidR="00DE65CA" w:rsidRDefault="00DE65CA" w:rsidP="00DE65CA">
            <w:pPr>
              <w:pStyle w:val="BodyText"/>
              <w:rPr>
                <w:lang w:val="en-US"/>
              </w:rPr>
            </w:pPr>
            <w:r>
              <w:rPr>
                <w:lang w:val="en-US"/>
              </w:rPr>
              <w:t xml:space="preserve">Moved RBP to </w:t>
            </w:r>
            <w:r w:rsidRPr="00DE65CA">
              <w:rPr>
                <w:lang w:val="en-US"/>
              </w:rPr>
              <w:t xml:space="preserve"> BackendAuthd</w:t>
            </w:r>
            <w:r>
              <w:rPr>
                <w:lang w:val="en-US"/>
              </w:rPr>
              <w:t xml:space="preserve"> </w:t>
            </w:r>
            <w:r w:rsidRPr="00DE65CA">
              <w:rPr>
                <w:lang w:val="en-US"/>
              </w:rPr>
              <w:t>doc</w:t>
            </w:r>
          </w:p>
        </w:tc>
      </w:tr>
      <w:tr w:rsidR="00271E04" w:rsidTr="00516869">
        <w:tc>
          <w:tcPr>
            <w:tcW w:w="1090" w:type="dxa"/>
            <w:tcBorders>
              <w:top w:val="single" w:sz="4" w:space="0" w:color="auto"/>
              <w:left w:val="single" w:sz="4" w:space="0" w:color="auto"/>
              <w:bottom w:val="single" w:sz="4" w:space="0" w:color="auto"/>
              <w:right w:val="single" w:sz="4" w:space="0" w:color="auto"/>
            </w:tcBorders>
          </w:tcPr>
          <w:p w:rsidR="00271E04" w:rsidRDefault="00271E04" w:rsidP="00F02A3B">
            <w:pPr>
              <w:pStyle w:val="BodyText"/>
              <w:rPr>
                <w:lang w:val="en-US"/>
              </w:rPr>
            </w:pPr>
            <w:r>
              <w:rPr>
                <w:lang w:val="en-US"/>
              </w:rPr>
              <w:t>1.2</w:t>
            </w:r>
          </w:p>
        </w:tc>
        <w:tc>
          <w:tcPr>
            <w:tcW w:w="1402" w:type="dxa"/>
            <w:tcBorders>
              <w:top w:val="single" w:sz="4" w:space="0" w:color="auto"/>
              <w:left w:val="single" w:sz="4" w:space="0" w:color="auto"/>
              <w:bottom w:val="single" w:sz="4" w:space="0" w:color="auto"/>
              <w:right w:val="single" w:sz="4" w:space="0" w:color="auto"/>
            </w:tcBorders>
          </w:tcPr>
          <w:p w:rsidR="00271E04" w:rsidRDefault="001D4CDA" w:rsidP="00A31A32">
            <w:pPr>
              <w:pStyle w:val="BodyText"/>
              <w:rPr>
                <w:lang w:val="en-US"/>
              </w:rPr>
            </w:pPr>
            <w:r>
              <w:rPr>
                <w:lang w:val="en-US"/>
              </w:rPr>
              <w:t>11</w:t>
            </w:r>
            <w:r w:rsidR="00A31A32">
              <w:rPr>
                <w:lang w:val="en-US"/>
              </w:rPr>
              <w:t>-</w:t>
            </w:r>
            <w:r w:rsidR="00271E04">
              <w:rPr>
                <w:lang w:val="en-US"/>
              </w:rPr>
              <w:t>Apr</w:t>
            </w:r>
            <w:r w:rsidR="00A31A32">
              <w:rPr>
                <w:lang w:val="en-US"/>
              </w:rPr>
              <w:t>-</w:t>
            </w:r>
            <w:r w:rsidR="00271E04">
              <w:rPr>
                <w:lang w:val="en-US"/>
              </w:rPr>
              <w:t>2012</w:t>
            </w:r>
          </w:p>
        </w:tc>
        <w:tc>
          <w:tcPr>
            <w:tcW w:w="1619" w:type="dxa"/>
            <w:tcBorders>
              <w:top w:val="single" w:sz="4" w:space="0" w:color="auto"/>
              <w:left w:val="single" w:sz="4" w:space="0" w:color="auto"/>
              <w:bottom w:val="single" w:sz="4" w:space="0" w:color="auto"/>
              <w:right w:val="single" w:sz="4" w:space="0" w:color="auto"/>
            </w:tcBorders>
          </w:tcPr>
          <w:p w:rsidR="00271E04" w:rsidRDefault="00271E04" w:rsidP="00F02A3B">
            <w:pPr>
              <w:pStyle w:val="BodyText"/>
              <w:rPr>
                <w:lang w:val="en-US"/>
              </w:rPr>
            </w:pPr>
            <w:r>
              <w:rPr>
                <w:lang w:val="en-US"/>
              </w:rPr>
              <w:t>Andrei Korostelev</w:t>
            </w:r>
          </w:p>
        </w:tc>
        <w:tc>
          <w:tcPr>
            <w:tcW w:w="4402" w:type="dxa"/>
            <w:tcBorders>
              <w:top w:val="single" w:sz="4" w:space="0" w:color="auto"/>
              <w:left w:val="single" w:sz="4" w:space="0" w:color="auto"/>
              <w:bottom w:val="single" w:sz="4" w:space="0" w:color="auto"/>
              <w:right w:val="single" w:sz="4" w:space="0" w:color="auto"/>
            </w:tcBorders>
          </w:tcPr>
          <w:p w:rsidR="00271E04" w:rsidRDefault="00271E04" w:rsidP="00DE65CA">
            <w:pPr>
              <w:pStyle w:val="BodyText"/>
              <w:rPr>
                <w:lang w:val="en-US"/>
              </w:rPr>
            </w:pPr>
            <w:r>
              <w:rPr>
                <w:lang w:val="en-US"/>
              </w:rPr>
              <w:t>Reviewed RCDP spec</w:t>
            </w:r>
          </w:p>
        </w:tc>
      </w:tr>
      <w:tr w:rsidR="00A31A32" w:rsidTr="00516869">
        <w:tc>
          <w:tcPr>
            <w:tcW w:w="1090" w:type="dxa"/>
            <w:tcBorders>
              <w:top w:val="single" w:sz="4" w:space="0" w:color="auto"/>
              <w:left w:val="single" w:sz="4" w:space="0" w:color="auto"/>
              <w:bottom w:val="single" w:sz="4" w:space="0" w:color="auto"/>
              <w:right w:val="single" w:sz="4" w:space="0" w:color="auto"/>
            </w:tcBorders>
          </w:tcPr>
          <w:p w:rsidR="00A31A32" w:rsidRDefault="00A31A32" w:rsidP="00F02A3B">
            <w:pPr>
              <w:pStyle w:val="BodyText"/>
              <w:rPr>
                <w:lang w:val="en-US"/>
              </w:rPr>
            </w:pPr>
            <w:r>
              <w:rPr>
                <w:lang w:val="en-US"/>
              </w:rPr>
              <w:t>1.3</w:t>
            </w:r>
          </w:p>
        </w:tc>
        <w:tc>
          <w:tcPr>
            <w:tcW w:w="1402" w:type="dxa"/>
            <w:tcBorders>
              <w:top w:val="single" w:sz="4" w:space="0" w:color="auto"/>
              <w:left w:val="single" w:sz="4" w:space="0" w:color="auto"/>
              <w:bottom w:val="single" w:sz="4" w:space="0" w:color="auto"/>
              <w:right w:val="single" w:sz="4" w:space="0" w:color="auto"/>
            </w:tcBorders>
          </w:tcPr>
          <w:p w:rsidR="00A31A32" w:rsidRDefault="0039048E" w:rsidP="00A31A32">
            <w:pPr>
              <w:pStyle w:val="BodyText"/>
              <w:rPr>
                <w:lang w:val="en-US"/>
              </w:rPr>
            </w:pPr>
            <w:r>
              <w:rPr>
                <w:lang w:val="en-US"/>
              </w:rPr>
              <w:t>25</w:t>
            </w:r>
            <w:r w:rsidR="00A31A32">
              <w:rPr>
                <w:lang w:val="en-US"/>
              </w:rPr>
              <w:t>-Jul-2013</w:t>
            </w:r>
          </w:p>
        </w:tc>
        <w:tc>
          <w:tcPr>
            <w:tcW w:w="1619" w:type="dxa"/>
            <w:tcBorders>
              <w:top w:val="single" w:sz="4" w:space="0" w:color="auto"/>
              <w:left w:val="single" w:sz="4" w:space="0" w:color="auto"/>
              <w:bottom w:val="single" w:sz="4" w:space="0" w:color="auto"/>
              <w:right w:val="single" w:sz="4" w:space="0" w:color="auto"/>
            </w:tcBorders>
          </w:tcPr>
          <w:p w:rsidR="00A31A32" w:rsidRDefault="00A31A32" w:rsidP="00F02A3B">
            <w:pPr>
              <w:pStyle w:val="BodyText"/>
              <w:rPr>
                <w:lang w:val="en-US"/>
              </w:rPr>
            </w:pPr>
            <w:r>
              <w:rPr>
                <w:lang w:val="en-US"/>
              </w:rPr>
              <w:t>Ed van de Pitte</w:t>
            </w:r>
          </w:p>
        </w:tc>
        <w:tc>
          <w:tcPr>
            <w:tcW w:w="4402" w:type="dxa"/>
            <w:tcBorders>
              <w:top w:val="single" w:sz="4" w:space="0" w:color="auto"/>
              <w:left w:val="single" w:sz="4" w:space="0" w:color="auto"/>
              <w:bottom w:val="single" w:sz="4" w:space="0" w:color="auto"/>
              <w:right w:val="single" w:sz="4" w:space="0" w:color="auto"/>
            </w:tcBorders>
          </w:tcPr>
          <w:p w:rsidR="00A31A32" w:rsidRDefault="00A31A32" w:rsidP="0039048E">
            <w:pPr>
              <w:pStyle w:val="BodyText"/>
              <w:rPr>
                <w:lang w:val="en-US"/>
              </w:rPr>
            </w:pPr>
            <w:r>
              <w:rPr>
                <w:lang w:val="en-US"/>
              </w:rPr>
              <w:t xml:space="preserve">Extended </w:t>
            </w:r>
            <w:r w:rsidR="00BF164D">
              <w:rPr>
                <w:lang w:val="en-US"/>
              </w:rPr>
              <w:t xml:space="preserve">AuthResult with </w:t>
            </w:r>
            <w:r w:rsidR="0039048E">
              <w:rPr>
                <w:lang w:val="en-US"/>
              </w:rPr>
              <w:t>remaining time until password becomes invalid.</w:t>
            </w:r>
          </w:p>
        </w:tc>
      </w:tr>
      <w:tr w:rsidR="009B4683" w:rsidTr="00516869">
        <w:tc>
          <w:tcPr>
            <w:tcW w:w="1090" w:type="dxa"/>
            <w:tcBorders>
              <w:top w:val="single" w:sz="4" w:space="0" w:color="auto"/>
              <w:left w:val="single" w:sz="4" w:space="0" w:color="auto"/>
              <w:bottom w:val="single" w:sz="4" w:space="0" w:color="auto"/>
              <w:right w:val="single" w:sz="4" w:space="0" w:color="auto"/>
            </w:tcBorders>
          </w:tcPr>
          <w:p w:rsidR="009B4683" w:rsidRDefault="009B4683" w:rsidP="009B4683">
            <w:pPr>
              <w:pStyle w:val="BodyText"/>
              <w:rPr>
                <w:lang w:val="en-US"/>
              </w:rPr>
            </w:pPr>
            <w:r>
              <w:rPr>
                <w:lang w:val="en-US"/>
              </w:rPr>
              <w:t>1.4</w:t>
            </w:r>
          </w:p>
        </w:tc>
        <w:tc>
          <w:tcPr>
            <w:tcW w:w="1402" w:type="dxa"/>
            <w:tcBorders>
              <w:top w:val="single" w:sz="4" w:space="0" w:color="auto"/>
              <w:left w:val="single" w:sz="4" w:space="0" w:color="auto"/>
              <w:bottom w:val="single" w:sz="4" w:space="0" w:color="auto"/>
              <w:right w:val="single" w:sz="4" w:space="0" w:color="auto"/>
            </w:tcBorders>
          </w:tcPr>
          <w:p w:rsidR="009B4683" w:rsidRDefault="009B4683" w:rsidP="009B4683">
            <w:pPr>
              <w:pStyle w:val="BodyText"/>
              <w:rPr>
                <w:lang w:val="en-US"/>
              </w:rPr>
            </w:pPr>
            <w:r>
              <w:rPr>
                <w:lang w:val="en-US"/>
              </w:rPr>
              <w:t>30-Aug-2013</w:t>
            </w:r>
          </w:p>
        </w:tc>
        <w:tc>
          <w:tcPr>
            <w:tcW w:w="1619" w:type="dxa"/>
            <w:tcBorders>
              <w:top w:val="single" w:sz="4" w:space="0" w:color="auto"/>
              <w:left w:val="single" w:sz="4" w:space="0" w:color="auto"/>
              <w:bottom w:val="single" w:sz="4" w:space="0" w:color="auto"/>
              <w:right w:val="single" w:sz="4" w:space="0" w:color="auto"/>
            </w:tcBorders>
          </w:tcPr>
          <w:p w:rsidR="009B4683" w:rsidRDefault="009B4683" w:rsidP="00F83E0A">
            <w:pPr>
              <w:pStyle w:val="BodyText"/>
              <w:rPr>
                <w:lang w:val="en-US"/>
              </w:rPr>
            </w:pPr>
            <w:r>
              <w:rPr>
                <w:lang w:val="en-US"/>
              </w:rPr>
              <w:t>Mark Bruls</w:t>
            </w:r>
          </w:p>
        </w:tc>
        <w:tc>
          <w:tcPr>
            <w:tcW w:w="4402" w:type="dxa"/>
            <w:tcBorders>
              <w:top w:val="single" w:sz="4" w:space="0" w:color="auto"/>
              <w:left w:val="single" w:sz="4" w:space="0" w:color="auto"/>
              <w:bottom w:val="single" w:sz="4" w:space="0" w:color="auto"/>
              <w:right w:val="single" w:sz="4" w:space="0" w:color="auto"/>
            </w:tcBorders>
          </w:tcPr>
          <w:p w:rsidR="009B4683" w:rsidRDefault="009B4683" w:rsidP="00F83E0A">
            <w:pPr>
              <w:pStyle w:val="BodyText"/>
              <w:rPr>
                <w:lang w:val="en-US"/>
              </w:rPr>
            </w:pPr>
            <w:r>
              <w:rPr>
                <w:lang w:val="en-US"/>
              </w:rPr>
              <w:t>Include of LDA</w:t>
            </w:r>
            <w:r w:rsidR="00926CA9">
              <w:rPr>
                <w:lang w:val="en-US"/>
              </w:rPr>
              <w:t>P Change Password function.</w:t>
            </w:r>
          </w:p>
        </w:tc>
      </w:tr>
      <w:tr w:rsidR="002F4E90" w:rsidTr="00516869">
        <w:tc>
          <w:tcPr>
            <w:tcW w:w="1090" w:type="dxa"/>
            <w:tcBorders>
              <w:top w:val="single" w:sz="4" w:space="0" w:color="auto"/>
              <w:left w:val="single" w:sz="4" w:space="0" w:color="auto"/>
              <w:bottom w:val="single" w:sz="4" w:space="0" w:color="auto"/>
              <w:right w:val="single" w:sz="4" w:space="0" w:color="auto"/>
            </w:tcBorders>
          </w:tcPr>
          <w:p w:rsidR="002F4E90" w:rsidRDefault="002F4E90" w:rsidP="009B4683">
            <w:pPr>
              <w:pStyle w:val="BodyText"/>
              <w:rPr>
                <w:lang w:val="en-US"/>
              </w:rPr>
            </w:pPr>
            <w:r>
              <w:rPr>
                <w:lang w:val="en-US"/>
              </w:rPr>
              <w:t>1.5</w:t>
            </w:r>
          </w:p>
        </w:tc>
        <w:tc>
          <w:tcPr>
            <w:tcW w:w="1402" w:type="dxa"/>
            <w:tcBorders>
              <w:top w:val="single" w:sz="4" w:space="0" w:color="auto"/>
              <w:left w:val="single" w:sz="4" w:space="0" w:color="auto"/>
              <w:bottom w:val="single" w:sz="4" w:space="0" w:color="auto"/>
              <w:right w:val="single" w:sz="4" w:space="0" w:color="auto"/>
            </w:tcBorders>
          </w:tcPr>
          <w:p w:rsidR="002F4E90" w:rsidRDefault="002F4E90" w:rsidP="009B4683">
            <w:pPr>
              <w:pStyle w:val="BodyText"/>
              <w:rPr>
                <w:lang w:val="en-US"/>
              </w:rPr>
            </w:pPr>
            <w:r>
              <w:rPr>
                <w:lang w:val="en-US"/>
              </w:rPr>
              <w:t>04-Sep-2013</w:t>
            </w:r>
          </w:p>
        </w:tc>
        <w:tc>
          <w:tcPr>
            <w:tcW w:w="1619" w:type="dxa"/>
            <w:tcBorders>
              <w:top w:val="single" w:sz="4" w:space="0" w:color="auto"/>
              <w:left w:val="single" w:sz="4" w:space="0" w:color="auto"/>
              <w:bottom w:val="single" w:sz="4" w:space="0" w:color="auto"/>
              <w:right w:val="single" w:sz="4" w:space="0" w:color="auto"/>
            </w:tcBorders>
          </w:tcPr>
          <w:p w:rsidR="002F4E90" w:rsidRDefault="002F4E90" w:rsidP="00F83E0A">
            <w:pPr>
              <w:pStyle w:val="BodyText"/>
              <w:rPr>
                <w:lang w:val="en-US"/>
              </w:rPr>
            </w:pPr>
            <w:r>
              <w:rPr>
                <w:lang w:val="en-US"/>
              </w:rPr>
              <w:t>Andrei Korostelev</w:t>
            </w:r>
          </w:p>
        </w:tc>
        <w:tc>
          <w:tcPr>
            <w:tcW w:w="4402" w:type="dxa"/>
            <w:tcBorders>
              <w:top w:val="single" w:sz="4" w:space="0" w:color="auto"/>
              <w:left w:val="single" w:sz="4" w:space="0" w:color="auto"/>
              <w:bottom w:val="single" w:sz="4" w:space="0" w:color="auto"/>
              <w:right w:val="single" w:sz="4" w:space="0" w:color="auto"/>
            </w:tcBorders>
          </w:tcPr>
          <w:p w:rsidR="002F4E90" w:rsidRDefault="002F4E90" w:rsidP="00F83E0A">
            <w:pPr>
              <w:pStyle w:val="BodyText"/>
              <w:rPr>
                <w:lang w:val="en-US"/>
              </w:rPr>
            </w:pPr>
            <w:r>
              <w:rPr>
                <w:lang w:val="en-US"/>
              </w:rPr>
              <w:t>RCDP changes wrt added RADIUS CR support</w:t>
            </w:r>
          </w:p>
        </w:tc>
      </w:tr>
      <w:tr w:rsidR="00292558" w:rsidTr="00516869">
        <w:tc>
          <w:tcPr>
            <w:tcW w:w="1090" w:type="dxa"/>
            <w:tcBorders>
              <w:top w:val="single" w:sz="4" w:space="0" w:color="auto"/>
              <w:left w:val="single" w:sz="4" w:space="0" w:color="auto"/>
              <w:bottom w:val="single" w:sz="4" w:space="0" w:color="auto"/>
              <w:right w:val="single" w:sz="4" w:space="0" w:color="auto"/>
            </w:tcBorders>
          </w:tcPr>
          <w:p w:rsidR="00292558" w:rsidRDefault="00292558" w:rsidP="009B4683">
            <w:pPr>
              <w:pStyle w:val="BodyText"/>
              <w:rPr>
                <w:lang w:val="en-US"/>
              </w:rPr>
            </w:pPr>
            <w:r>
              <w:rPr>
                <w:lang w:val="en-US"/>
              </w:rPr>
              <w:t>1.6</w:t>
            </w:r>
          </w:p>
        </w:tc>
        <w:tc>
          <w:tcPr>
            <w:tcW w:w="1402" w:type="dxa"/>
            <w:tcBorders>
              <w:top w:val="single" w:sz="4" w:space="0" w:color="auto"/>
              <w:left w:val="single" w:sz="4" w:space="0" w:color="auto"/>
              <w:bottom w:val="single" w:sz="4" w:space="0" w:color="auto"/>
              <w:right w:val="single" w:sz="4" w:space="0" w:color="auto"/>
            </w:tcBorders>
          </w:tcPr>
          <w:p w:rsidR="00292558" w:rsidRDefault="00292558" w:rsidP="009B4683">
            <w:pPr>
              <w:pStyle w:val="BodyText"/>
              <w:rPr>
                <w:lang w:val="en-US"/>
              </w:rPr>
            </w:pPr>
            <w:r>
              <w:rPr>
                <w:lang w:val="en-US"/>
              </w:rPr>
              <w:t>10-Sep-2013</w:t>
            </w:r>
          </w:p>
        </w:tc>
        <w:tc>
          <w:tcPr>
            <w:tcW w:w="1619" w:type="dxa"/>
            <w:tcBorders>
              <w:top w:val="single" w:sz="4" w:space="0" w:color="auto"/>
              <w:left w:val="single" w:sz="4" w:space="0" w:color="auto"/>
              <w:bottom w:val="single" w:sz="4" w:space="0" w:color="auto"/>
              <w:right w:val="single" w:sz="4" w:space="0" w:color="auto"/>
            </w:tcBorders>
          </w:tcPr>
          <w:p w:rsidR="00292558" w:rsidRDefault="00292558" w:rsidP="00F83E0A">
            <w:pPr>
              <w:pStyle w:val="BodyText"/>
              <w:rPr>
                <w:lang w:val="en-US"/>
              </w:rPr>
            </w:pPr>
            <w:r>
              <w:rPr>
                <w:lang w:val="en-US"/>
              </w:rPr>
              <w:t>Pierre Urlings</w:t>
            </w:r>
          </w:p>
        </w:tc>
        <w:tc>
          <w:tcPr>
            <w:tcW w:w="4402" w:type="dxa"/>
            <w:tcBorders>
              <w:top w:val="single" w:sz="4" w:space="0" w:color="auto"/>
              <w:left w:val="single" w:sz="4" w:space="0" w:color="auto"/>
              <w:bottom w:val="single" w:sz="4" w:space="0" w:color="auto"/>
              <w:right w:val="single" w:sz="4" w:space="0" w:color="auto"/>
            </w:tcBorders>
          </w:tcPr>
          <w:p w:rsidR="00292558" w:rsidRDefault="00292558" w:rsidP="00F83E0A">
            <w:pPr>
              <w:pStyle w:val="BodyText"/>
              <w:rPr>
                <w:lang w:val="en-US"/>
              </w:rPr>
            </w:pPr>
            <w:r>
              <w:rPr>
                <w:lang w:val="en-US"/>
              </w:rPr>
              <w:t>Added hardware description to AUTH message.</w:t>
            </w:r>
          </w:p>
        </w:tc>
      </w:tr>
      <w:tr w:rsidR="00CC2748" w:rsidTr="00516869">
        <w:tc>
          <w:tcPr>
            <w:tcW w:w="1090" w:type="dxa"/>
            <w:tcBorders>
              <w:top w:val="single" w:sz="4" w:space="0" w:color="auto"/>
              <w:left w:val="single" w:sz="4" w:space="0" w:color="auto"/>
              <w:bottom w:val="single" w:sz="4" w:space="0" w:color="auto"/>
              <w:right w:val="single" w:sz="4" w:space="0" w:color="auto"/>
            </w:tcBorders>
          </w:tcPr>
          <w:p w:rsidR="00CC2748" w:rsidRDefault="00CC2748" w:rsidP="009B4683">
            <w:pPr>
              <w:pStyle w:val="BodyText"/>
              <w:rPr>
                <w:lang w:val="en-US"/>
              </w:rPr>
            </w:pPr>
            <w:r>
              <w:rPr>
                <w:lang w:val="en-US"/>
              </w:rPr>
              <w:t>1.7</w:t>
            </w:r>
          </w:p>
        </w:tc>
        <w:tc>
          <w:tcPr>
            <w:tcW w:w="1402" w:type="dxa"/>
            <w:tcBorders>
              <w:top w:val="single" w:sz="4" w:space="0" w:color="auto"/>
              <w:left w:val="single" w:sz="4" w:space="0" w:color="auto"/>
              <w:bottom w:val="single" w:sz="4" w:space="0" w:color="auto"/>
              <w:right w:val="single" w:sz="4" w:space="0" w:color="auto"/>
            </w:tcBorders>
          </w:tcPr>
          <w:p w:rsidR="00CC2748" w:rsidRDefault="00CC2748" w:rsidP="009B4683">
            <w:pPr>
              <w:pStyle w:val="BodyText"/>
              <w:rPr>
                <w:lang w:val="en-US"/>
              </w:rPr>
            </w:pPr>
            <w:r>
              <w:rPr>
                <w:lang w:val="en-US"/>
              </w:rPr>
              <w:t>13 Sep-2013</w:t>
            </w:r>
          </w:p>
        </w:tc>
        <w:tc>
          <w:tcPr>
            <w:tcW w:w="1619" w:type="dxa"/>
            <w:tcBorders>
              <w:top w:val="single" w:sz="4" w:space="0" w:color="auto"/>
              <w:left w:val="single" w:sz="4" w:space="0" w:color="auto"/>
              <w:bottom w:val="single" w:sz="4" w:space="0" w:color="auto"/>
              <w:right w:val="single" w:sz="4" w:space="0" w:color="auto"/>
            </w:tcBorders>
          </w:tcPr>
          <w:p w:rsidR="00CC2748" w:rsidRDefault="00CC2748" w:rsidP="00F83E0A">
            <w:pPr>
              <w:pStyle w:val="BodyText"/>
              <w:rPr>
                <w:lang w:val="en-US"/>
              </w:rPr>
            </w:pPr>
            <w:r>
              <w:rPr>
                <w:lang w:val="en-US"/>
              </w:rPr>
              <w:t>Andrei Korostelev</w:t>
            </w:r>
          </w:p>
        </w:tc>
        <w:tc>
          <w:tcPr>
            <w:tcW w:w="4402" w:type="dxa"/>
            <w:tcBorders>
              <w:top w:val="single" w:sz="4" w:space="0" w:color="auto"/>
              <w:left w:val="single" w:sz="4" w:space="0" w:color="auto"/>
              <w:bottom w:val="single" w:sz="4" w:space="0" w:color="auto"/>
              <w:right w:val="single" w:sz="4" w:space="0" w:color="auto"/>
            </w:tcBorders>
          </w:tcPr>
          <w:p w:rsidR="00CC2748" w:rsidRDefault="00CC2748" w:rsidP="00F83E0A">
            <w:pPr>
              <w:pStyle w:val="BodyText"/>
              <w:rPr>
                <w:lang w:val="en-US"/>
              </w:rPr>
            </w:pPr>
            <w:r>
              <w:rPr>
                <w:lang w:val="en-US"/>
              </w:rPr>
              <w:t>RCDP changes wrt added RADIUS CR support</w:t>
            </w:r>
          </w:p>
        </w:tc>
      </w:tr>
      <w:tr w:rsidR="009E2E94" w:rsidTr="00516869">
        <w:tc>
          <w:tcPr>
            <w:tcW w:w="1090" w:type="dxa"/>
            <w:tcBorders>
              <w:top w:val="single" w:sz="4" w:space="0" w:color="auto"/>
              <w:left w:val="single" w:sz="4" w:space="0" w:color="auto"/>
              <w:bottom w:val="single" w:sz="4" w:space="0" w:color="auto"/>
              <w:right w:val="single" w:sz="4" w:space="0" w:color="auto"/>
            </w:tcBorders>
          </w:tcPr>
          <w:p w:rsidR="009E2E94" w:rsidRDefault="009E2E94" w:rsidP="009E2E94">
            <w:pPr>
              <w:pStyle w:val="BodyText"/>
              <w:rPr>
                <w:lang w:val="en-US"/>
              </w:rPr>
            </w:pPr>
            <w:r>
              <w:rPr>
                <w:lang w:val="en-US"/>
              </w:rPr>
              <w:t>1.8</w:t>
            </w:r>
          </w:p>
        </w:tc>
        <w:tc>
          <w:tcPr>
            <w:tcW w:w="1402" w:type="dxa"/>
            <w:tcBorders>
              <w:top w:val="single" w:sz="4" w:space="0" w:color="auto"/>
              <w:left w:val="single" w:sz="4" w:space="0" w:color="auto"/>
              <w:bottom w:val="single" w:sz="4" w:space="0" w:color="auto"/>
              <w:right w:val="single" w:sz="4" w:space="0" w:color="auto"/>
            </w:tcBorders>
          </w:tcPr>
          <w:p w:rsidR="009E2E94" w:rsidRDefault="009E2E94" w:rsidP="00A760DF">
            <w:pPr>
              <w:pStyle w:val="BodyText"/>
              <w:rPr>
                <w:lang w:val="en-US"/>
              </w:rPr>
            </w:pPr>
            <w:r>
              <w:rPr>
                <w:lang w:val="en-US"/>
              </w:rPr>
              <w:t>23 Sep-2013</w:t>
            </w:r>
          </w:p>
        </w:tc>
        <w:tc>
          <w:tcPr>
            <w:tcW w:w="1619" w:type="dxa"/>
            <w:tcBorders>
              <w:top w:val="single" w:sz="4" w:space="0" w:color="auto"/>
              <w:left w:val="single" w:sz="4" w:space="0" w:color="auto"/>
              <w:bottom w:val="single" w:sz="4" w:space="0" w:color="auto"/>
              <w:right w:val="single" w:sz="4" w:space="0" w:color="auto"/>
            </w:tcBorders>
          </w:tcPr>
          <w:p w:rsidR="009E2E94" w:rsidRDefault="009E2E94" w:rsidP="00A760DF">
            <w:pPr>
              <w:pStyle w:val="BodyText"/>
              <w:rPr>
                <w:lang w:val="en-US"/>
              </w:rPr>
            </w:pPr>
            <w:r>
              <w:rPr>
                <w:lang w:val="en-US"/>
              </w:rPr>
              <w:t>Andrei Korostelev</w:t>
            </w:r>
          </w:p>
        </w:tc>
        <w:tc>
          <w:tcPr>
            <w:tcW w:w="4402" w:type="dxa"/>
            <w:tcBorders>
              <w:top w:val="single" w:sz="4" w:space="0" w:color="auto"/>
              <w:left w:val="single" w:sz="4" w:space="0" w:color="auto"/>
              <w:bottom w:val="single" w:sz="4" w:space="0" w:color="auto"/>
              <w:right w:val="single" w:sz="4" w:space="0" w:color="auto"/>
            </w:tcBorders>
          </w:tcPr>
          <w:p w:rsidR="009E2E94" w:rsidRDefault="0004009C" w:rsidP="0004009C">
            <w:pPr>
              <w:pStyle w:val="BodyText"/>
              <w:rPr>
                <w:lang w:val="en-US"/>
              </w:rPr>
            </w:pPr>
            <w:r>
              <w:rPr>
                <w:lang w:val="en-US"/>
              </w:rPr>
              <w:t>Password credential name is added to AUTHREQ message</w:t>
            </w:r>
          </w:p>
        </w:tc>
      </w:tr>
      <w:tr w:rsidR="006651DF" w:rsidTr="00516869">
        <w:tc>
          <w:tcPr>
            <w:tcW w:w="1090" w:type="dxa"/>
            <w:tcBorders>
              <w:top w:val="single" w:sz="4" w:space="0" w:color="auto"/>
              <w:left w:val="single" w:sz="4" w:space="0" w:color="auto"/>
              <w:bottom w:val="single" w:sz="4" w:space="0" w:color="auto"/>
              <w:right w:val="single" w:sz="4" w:space="0" w:color="auto"/>
            </w:tcBorders>
          </w:tcPr>
          <w:p w:rsidR="006651DF" w:rsidRDefault="006651DF" w:rsidP="00E86680">
            <w:pPr>
              <w:pStyle w:val="BodyText"/>
              <w:rPr>
                <w:lang w:val="en-US"/>
              </w:rPr>
            </w:pPr>
            <w:r>
              <w:rPr>
                <w:lang w:val="en-US"/>
              </w:rPr>
              <w:t>1.9</w:t>
            </w:r>
          </w:p>
        </w:tc>
        <w:tc>
          <w:tcPr>
            <w:tcW w:w="1402" w:type="dxa"/>
            <w:tcBorders>
              <w:top w:val="single" w:sz="4" w:space="0" w:color="auto"/>
              <w:left w:val="single" w:sz="4" w:space="0" w:color="auto"/>
              <w:bottom w:val="single" w:sz="4" w:space="0" w:color="auto"/>
              <w:right w:val="single" w:sz="4" w:space="0" w:color="auto"/>
            </w:tcBorders>
          </w:tcPr>
          <w:p w:rsidR="006651DF" w:rsidRDefault="006651DF" w:rsidP="00E86680">
            <w:pPr>
              <w:pStyle w:val="BodyText"/>
              <w:rPr>
                <w:lang w:val="en-US"/>
              </w:rPr>
            </w:pPr>
            <w:r>
              <w:rPr>
                <w:lang w:val="en-US"/>
              </w:rPr>
              <w:t>20 Nov 2013</w:t>
            </w:r>
          </w:p>
        </w:tc>
        <w:tc>
          <w:tcPr>
            <w:tcW w:w="1619" w:type="dxa"/>
            <w:tcBorders>
              <w:top w:val="single" w:sz="4" w:space="0" w:color="auto"/>
              <w:left w:val="single" w:sz="4" w:space="0" w:color="auto"/>
              <w:bottom w:val="single" w:sz="4" w:space="0" w:color="auto"/>
              <w:right w:val="single" w:sz="4" w:space="0" w:color="auto"/>
            </w:tcBorders>
          </w:tcPr>
          <w:p w:rsidR="006651DF" w:rsidRDefault="006651DF" w:rsidP="00E86680">
            <w:pPr>
              <w:pStyle w:val="BodyText"/>
              <w:rPr>
                <w:lang w:val="en-US"/>
              </w:rPr>
            </w:pPr>
            <w:r>
              <w:rPr>
                <w:lang w:val="en-US"/>
              </w:rPr>
              <w:t>Andrei Korostelev</w:t>
            </w:r>
          </w:p>
        </w:tc>
        <w:tc>
          <w:tcPr>
            <w:tcW w:w="4402" w:type="dxa"/>
            <w:tcBorders>
              <w:top w:val="single" w:sz="4" w:space="0" w:color="auto"/>
              <w:left w:val="single" w:sz="4" w:space="0" w:color="auto"/>
              <w:bottom w:val="single" w:sz="4" w:space="0" w:color="auto"/>
              <w:right w:val="single" w:sz="4" w:space="0" w:color="auto"/>
            </w:tcBorders>
          </w:tcPr>
          <w:p w:rsidR="006651DF" w:rsidRDefault="006651DF" w:rsidP="00E86680">
            <w:pPr>
              <w:pStyle w:val="BodyText"/>
              <w:rPr>
                <w:lang w:val="en-US"/>
              </w:rPr>
            </w:pPr>
            <w:r>
              <w:rPr>
                <w:lang w:val="en-US"/>
              </w:rPr>
              <w:t xml:space="preserve">Added support for RCDP-1.3: CHALLENGE and client-server version negotiation. </w:t>
            </w:r>
          </w:p>
        </w:tc>
      </w:tr>
      <w:tr w:rsidR="005460E6" w:rsidTr="00516869">
        <w:tc>
          <w:tcPr>
            <w:tcW w:w="1090" w:type="dxa"/>
            <w:tcBorders>
              <w:top w:val="single" w:sz="4" w:space="0" w:color="auto"/>
              <w:left w:val="single" w:sz="4" w:space="0" w:color="auto"/>
              <w:bottom w:val="single" w:sz="4" w:space="0" w:color="auto"/>
              <w:right w:val="single" w:sz="4" w:space="0" w:color="auto"/>
            </w:tcBorders>
          </w:tcPr>
          <w:p w:rsidR="005460E6" w:rsidRDefault="005460E6" w:rsidP="006651DF">
            <w:pPr>
              <w:pStyle w:val="BodyText"/>
              <w:rPr>
                <w:lang w:val="en-US"/>
              </w:rPr>
            </w:pPr>
            <w:r>
              <w:rPr>
                <w:lang w:val="en-US"/>
              </w:rPr>
              <w:t>1</w:t>
            </w:r>
            <w:r w:rsidR="006651DF">
              <w:rPr>
                <w:lang w:val="en-US"/>
              </w:rPr>
              <w:t>.10</w:t>
            </w:r>
          </w:p>
        </w:tc>
        <w:tc>
          <w:tcPr>
            <w:tcW w:w="1402" w:type="dxa"/>
            <w:tcBorders>
              <w:top w:val="single" w:sz="4" w:space="0" w:color="auto"/>
              <w:left w:val="single" w:sz="4" w:space="0" w:color="auto"/>
              <w:bottom w:val="single" w:sz="4" w:space="0" w:color="auto"/>
              <w:right w:val="single" w:sz="4" w:space="0" w:color="auto"/>
            </w:tcBorders>
          </w:tcPr>
          <w:p w:rsidR="005460E6" w:rsidRDefault="006651DF" w:rsidP="006651DF">
            <w:pPr>
              <w:pStyle w:val="BodyText"/>
              <w:rPr>
                <w:lang w:val="en-US"/>
              </w:rPr>
            </w:pPr>
            <w:r>
              <w:rPr>
                <w:lang w:val="en-US"/>
              </w:rPr>
              <w:t>14</w:t>
            </w:r>
            <w:r w:rsidR="005460E6">
              <w:rPr>
                <w:lang w:val="en-US"/>
              </w:rPr>
              <w:t xml:space="preserve"> </w:t>
            </w:r>
            <w:r>
              <w:rPr>
                <w:lang w:val="en-US"/>
              </w:rPr>
              <w:t>Jan</w:t>
            </w:r>
            <w:r w:rsidR="005460E6">
              <w:rPr>
                <w:lang w:val="en-US"/>
              </w:rPr>
              <w:t xml:space="preserve"> 201</w:t>
            </w:r>
            <w:r>
              <w:rPr>
                <w:lang w:val="en-US"/>
              </w:rPr>
              <w:t>4</w:t>
            </w:r>
          </w:p>
        </w:tc>
        <w:tc>
          <w:tcPr>
            <w:tcW w:w="1619" w:type="dxa"/>
            <w:tcBorders>
              <w:top w:val="single" w:sz="4" w:space="0" w:color="auto"/>
              <w:left w:val="single" w:sz="4" w:space="0" w:color="auto"/>
              <w:bottom w:val="single" w:sz="4" w:space="0" w:color="auto"/>
              <w:right w:val="single" w:sz="4" w:space="0" w:color="auto"/>
            </w:tcBorders>
          </w:tcPr>
          <w:p w:rsidR="005460E6" w:rsidRDefault="006651DF" w:rsidP="00A760DF">
            <w:pPr>
              <w:pStyle w:val="BodyText"/>
              <w:rPr>
                <w:lang w:val="en-US"/>
              </w:rPr>
            </w:pPr>
            <w:r>
              <w:rPr>
                <w:lang w:val="en-US"/>
              </w:rPr>
              <w:t>Mark Bruls</w:t>
            </w:r>
            <w:r w:rsidR="002B32AA">
              <w:rPr>
                <w:lang w:val="en-US"/>
              </w:rPr>
              <w:t xml:space="preserve"> &amp; Andrei Korostelev</w:t>
            </w:r>
          </w:p>
        </w:tc>
        <w:tc>
          <w:tcPr>
            <w:tcW w:w="4402" w:type="dxa"/>
            <w:tcBorders>
              <w:top w:val="single" w:sz="4" w:space="0" w:color="auto"/>
              <w:left w:val="single" w:sz="4" w:space="0" w:color="auto"/>
              <w:bottom w:val="single" w:sz="4" w:space="0" w:color="auto"/>
              <w:right w:val="single" w:sz="4" w:space="0" w:color="auto"/>
            </w:tcBorders>
          </w:tcPr>
          <w:p w:rsidR="002B32AA" w:rsidRDefault="005460E6" w:rsidP="006651DF">
            <w:pPr>
              <w:pStyle w:val="BodyText"/>
              <w:rPr>
                <w:lang w:val="en-US"/>
              </w:rPr>
            </w:pPr>
            <w:r>
              <w:rPr>
                <w:lang w:val="en-US"/>
              </w:rPr>
              <w:t>Added support for RCDP-1.</w:t>
            </w:r>
            <w:r w:rsidR="006651DF">
              <w:rPr>
                <w:lang w:val="en-US"/>
              </w:rPr>
              <w:t>4</w:t>
            </w:r>
            <w:r w:rsidR="0016205A">
              <w:rPr>
                <w:lang w:val="en-US"/>
              </w:rPr>
              <w:t>:</w:t>
            </w:r>
            <w:r w:rsidR="006651DF">
              <w:rPr>
                <w:lang w:val="en-US"/>
              </w:rPr>
              <w:t xml:space="preserve"> </w:t>
            </w:r>
          </w:p>
          <w:p w:rsidR="002B32AA" w:rsidRDefault="002B32AA" w:rsidP="002B32AA">
            <w:pPr>
              <w:pStyle w:val="BodyText"/>
              <w:numPr>
                <w:ilvl w:val="0"/>
                <w:numId w:val="38"/>
              </w:numPr>
              <w:rPr>
                <w:lang w:val="en-US"/>
              </w:rPr>
            </w:pPr>
            <w:r>
              <w:rPr>
                <w:lang w:val="en-US"/>
              </w:rPr>
              <w:t>Use r</w:t>
            </w:r>
            <w:r w:rsidR="006651DF">
              <w:rPr>
                <w:lang w:val="en-US"/>
              </w:rPr>
              <w:t xml:space="preserve">andom </w:t>
            </w:r>
            <w:r>
              <w:rPr>
                <w:lang w:val="en-US"/>
              </w:rPr>
              <w:t>IV</w:t>
            </w:r>
            <w:r w:rsidR="006651DF">
              <w:rPr>
                <w:lang w:val="en-US"/>
              </w:rPr>
              <w:t xml:space="preserve"> for </w:t>
            </w:r>
            <w:r>
              <w:rPr>
                <w:lang w:val="en-US"/>
              </w:rPr>
              <w:t>symmetric encryption (phases 3-5)</w:t>
            </w:r>
          </w:p>
          <w:p w:rsidR="002B32AA" w:rsidRDefault="002B32AA" w:rsidP="002B32AA">
            <w:pPr>
              <w:pStyle w:val="BodyText"/>
              <w:numPr>
                <w:ilvl w:val="0"/>
                <w:numId w:val="38"/>
              </w:numPr>
              <w:rPr>
                <w:lang w:val="en-US"/>
              </w:rPr>
            </w:pPr>
            <w:r>
              <w:rPr>
                <w:lang w:val="en-US"/>
              </w:rPr>
              <w:t>Use AES GCM for symmetric encryption (phases 3-5)</w:t>
            </w:r>
          </w:p>
        </w:tc>
      </w:tr>
      <w:tr w:rsidR="000D595A" w:rsidTr="00516869">
        <w:tc>
          <w:tcPr>
            <w:tcW w:w="1090" w:type="dxa"/>
            <w:tcBorders>
              <w:top w:val="single" w:sz="4" w:space="0" w:color="auto"/>
              <w:left w:val="single" w:sz="4" w:space="0" w:color="auto"/>
              <w:bottom w:val="single" w:sz="4" w:space="0" w:color="auto"/>
              <w:right w:val="single" w:sz="4" w:space="0" w:color="auto"/>
            </w:tcBorders>
          </w:tcPr>
          <w:p w:rsidR="000D595A" w:rsidRDefault="000D595A" w:rsidP="006651DF">
            <w:pPr>
              <w:pStyle w:val="BodyText"/>
              <w:rPr>
                <w:lang w:val="en-US"/>
              </w:rPr>
            </w:pPr>
            <w:r>
              <w:rPr>
                <w:lang w:val="en-US"/>
              </w:rPr>
              <w:t>1.11</w:t>
            </w:r>
          </w:p>
        </w:tc>
        <w:tc>
          <w:tcPr>
            <w:tcW w:w="1402" w:type="dxa"/>
            <w:tcBorders>
              <w:top w:val="single" w:sz="4" w:space="0" w:color="auto"/>
              <w:left w:val="single" w:sz="4" w:space="0" w:color="auto"/>
              <w:bottom w:val="single" w:sz="4" w:space="0" w:color="auto"/>
              <w:right w:val="single" w:sz="4" w:space="0" w:color="auto"/>
            </w:tcBorders>
          </w:tcPr>
          <w:p w:rsidR="000D595A" w:rsidRDefault="000D595A" w:rsidP="006651DF">
            <w:pPr>
              <w:pStyle w:val="BodyText"/>
              <w:rPr>
                <w:lang w:val="en-US"/>
              </w:rPr>
            </w:pPr>
            <w:r>
              <w:rPr>
                <w:lang w:val="en-US"/>
              </w:rPr>
              <w:t>06 May 2014</w:t>
            </w:r>
          </w:p>
        </w:tc>
        <w:tc>
          <w:tcPr>
            <w:tcW w:w="1619" w:type="dxa"/>
            <w:tcBorders>
              <w:top w:val="single" w:sz="4" w:space="0" w:color="auto"/>
              <w:left w:val="single" w:sz="4" w:space="0" w:color="auto"/>
              <w:bottom w:val="single" w:sz="4" w:space="0" w:color="auto"/>
              <w:right w:val="single" w:sz="4" w:space="0" w:color="auto"/>
            </w:tcBorders>
          </w:tcPr>
          <w:p w:rsidR="000D595A" w:rsidRDefault="000D595A" w:rsidP="00A760DF">
            <w:pPr>
              <w:pStyle w:val="BodyText"/>
              <w:rPr>
                <w:lang w:val="en-US"/>
              </w:rPr>
            </w:pPr>
            <w:r>
              <w:rPr>
                <w:lang w:val="en-US"/>
              </w:rPr>
              <w:t>Andrei Korostelev</w:t>
            </w:r>
          </w:p>
        </w:tc>
        <w:tc>
          <w:tcPr>
            <w:tcW w:w="4402" w:type="dxa"/>
            <w:tcBorders>
              <w:top w:val="single" w:sz="4" w:space="0" w:color="auto"/>
              <w:left w:val="single" w:sz="4" w:space="0" w:color="auto"/>
              <w:bottom w:val="single" w:sz="4" w:space="0" w:color="auto"/>
              <w:right w:val="single" w:sz="4" w:space="0" w:color="auto"/>
            </w:tcBorders>
          </w:tcPr>
          <w:p w:rsidR="000D595A" w:rsidRDefault="000D595A" w:rsidP="00FA30CA">
            <w:pPr>
              <w:pStyle w:val="BodyText"/>
              <w:rPr>
                <w:lang w:val="en-US"/>
              </w:rPr>
            </w:pPr>
            <w:r>
              <w:rPr>
                <w:lang w:val="en-US"/>
              </w:rPr>
              <w:t xml:space="preserve">Removed support for RCDP versions 1.0 </w:t>
            </w:r>
            <w:r w:rsidR="00FA30CA">
              <w:rPr>
                <w:lang w:val="en-US"/>
              </w:rPr>
              <w:t>to</w:t>
            </w:r>
            <w:r>
              <w:rPr>
                <w:lang w:val="en-US"/>
              </w:rPr>
              <w:t xml:space="preserve"> 1.3 to disallow downgrading to less secure proto version.</w:t>
            </w:r>
            <w:r w:rsidR="0002427A">
              <w:rPr>
                <w:lang w:val="en-US"/>
              </w:rPr>
              <w:t xml:space="preserve"> From now the minimal supported RCDP version is 1.4</w:t>
            </w:r>
          </w:p>
        </w:tc>
      </w:tr>
      <w:tr w:rsidR="00CE7CE8" w:rsidTr="00516869">
        <w:tc>
          <w:tcPr>
            <w:tcW w:w="1090" w:type="dxa"/>
            <w:tcBorders>
              <w:top w:val="single" w:sz="4" w:space="0" w:color="auto"/>
              <w:left w:val="single" w:sz="4" w:space="0" w:color="auto"/>
              <w:bottom w:val="single" w:sz="4" w:space="0" w:color="auto"/>
              <w:right w:val="single" w:sz="4" w:space="0" w:color="auto"/>
            </w:tcBorders>
          </w:tcPr>
          <w:p w:rsidR="00CE7CE8" w:rsidRDefault="00CE7CE8" w:rsidP="006651DF">
            <w:pPr>
              <w:pStyle w:val="BodyText"/>
              <w:rPr>
                <w:lang w:val="en-US"/>
              </w:rPr>
            </w:pPr>
            <w:r>
              <w:rPr>
                <w:lang w:val="en-US"/>
              </w:rPr>
              <w:t>1.12</w:t>
            </w:r>
          </w:p>
        </w:tc>
        <w:tc>
          <w:tcPr>
            <w:tcW w:w="1402" w:type="dxa"/>
            <w:tcBorders>
              <w:top w:val="single" w:sz="4" w:space="0" w:color="auto"/>
              <w:left w:val="single" w:sz="4" w:space="0" w:color="auto"/>
              <w:bottom w:val="single" w:sz="4" w:space="0" w:color="auto"/>
              <w:right w:val="single" w:sz="4" w:space="0" w:color="auto"/>
            </w:tcBorders>
          </w:tcPr>
          <w:p w:rsidR="00CE7CE8" w:rsidRDefault="00EF10BC" w:rsidP="00EC665F">
            <w:pPr>
              <w:pStyle w:val="BodyText"/>
              <w:rPr>
                <w:lang w:val="en-US"/>
              </w:rPr>
            </w:pPr>
            <w:r>
              <w:rPr>
                <w:lang w:val="en-US"/>
              </w:rPr>
              <w:t>1</w:t>
            </w:r>
            <w:r w:rsidR="00EC665F">
              <w:rPr>
                <w:lang w:val="en-US"/>
              </w:rPr>
              <w:t>7</w:t>
            </w:r>
            <w:r w:rsidR="00CE7CE8">
              <w:rPr>
                <w:lang w:val="en-US"/>
              </w:rPr>
              <w:t xml:space="preserve"> June 2014</w:t>
            </w:r>
          </w:p>
        </w:tc>
        <w:tc>
          <w:tcPr>
            <w:tcW w:w="1619" w:type="dxa"/>
            <w:tcBorders>
              <w:top w:val="single" w:sz="4" w:space="0" w:color="auto"/>
              <w:left w:val="single" w:sz="4" w:space="0" w:color="auto"/>
              <w:bottom w:val="single" w:sz="4" w:space="0" w:color="auto"/>
              <w:right w:val="single" w:sz="4" w:space="0" w:color="auto"/>
            </w:tcBorders>
          </w:tcPr>
          <w:p w:rsidR="00CE7CE8" w:rsidRDefault="00CE7CE8" w:rsidP="00A760DF">
            <w:pPr>
              <w:pStyle w:val="BodyText"/>
              <w:rPr>
                <w:lang w:val="en-US"/>
              </w:rPr>
            </w:pPr>
            <w:r>
              <w:rPr>
                <w:lang w:val="en-US"/>
              </w:rPr>
              <w:t>Andrei Korostelev</w:t>
            </w:r>
          </w:p>
        </w:tc>
        <w:tc>
          <w:tcPr>
            <w:tcW w:w="4402" w:type="dxa"/>
            <w:tcBorders>
              <w:top w:val="single" w:sz="4" w:space="0" w:color="auto"/>
              <w:left w:val="single" w:sz="4" w:space="0" w:color="auto"/>
              <w:bottom w:val="single" w:sz="4" w:space="0" w:color="auto"/>
              <w:right w:val="single" w:sz="4" w:space="0" w:color="auto"/>
            </w:tcBorders>
          </w:tcPr>
          <w:p w:rsidR="007114C1" w:rsidRDefault="00CE7CE8" w:rsidP="00FA034E">
            <w:pPr>
              <w:pStyle w:val="BodyText"/>
              <w:rPr>
                <w:lang w:val="en-US"/>
              </w:rPr>
            </w:pPr>
            <w:r>
              <w:rPr>
                <w:lang w:val="en-US"/>
              </w:rPr>
              <w:t>Added RCDP-1.</w:t>
            </w:r>
            <w:r w:rsidR="00FA034E">
              <w:rPr>
                <w:lang w:val="en-US"/>
              </w:rPr>
              <w:t>5</w:t>
            </w:r>
            <w:r w:rsidR="007114C1">
              <w:rPr>
                <w:lang w:val="en-US"/>
              </w:rPr>
              <w:t xml:space="preserve">. </w:t>
            </w:r>
          </w:p>
          <w:p w:rsidR="00CE7CE8" w:rsidRDefault="007114C1" w:rsidP="007114C1">
            <w:pPr>
              <w:pStyle w:val="BodyText"/>
              <w:rPr>
                <w:lang w:val="en-US"/>
              </w:rPr>
            </w:pPr>
            <w:r>
              <w:rPr>
                <w:lang w:val="en-US"/>
              </w:rPr>
              <w:t>Desktop clients shall also be backward-compatible with old servers just like mobile clients.</w:t>
            </w:r>
          </w:p>
        </w:tc>
      </w:tr>
      <w:tr w:rsidR="00307AA4" w:rsidTr="00516869">
        <w:tc>
          <w:tcPr>
            <w:tcW w:w="1090" w:type="dxa"/>
            <w:tcBorders>
              <w:top w:val="single" w:sz="4" w:space="0" w:color="auto"/>
              <w:left w:val="single" w:sz="4" w:space="0" w:color="auto"/>
              <w:bottom w:val="single" w:sz="4" w:space="0" w:color="auto"/>
              <w:right w:val="single" w:sz="4" w:space="0" w:color="auto"/>
            </w:tcBorders>
          </w:tcPr>
          <w:p w:rsidR="00307AA4" w:rsidRDefault="00307AA4" w:rsidP="006651DF">
            <w:pPr>
              <w:pStyle w:val="BodyText"/>
              <w:rPr>
                <w:lang w:val="en-US"/>
              </w:rPr>
            </w:pPr>
            <w:r>
              <w:rPr>
                <w:lang w:val="en-US"/>
              </w:rPr>
              <w:t>2.0</w:t>
            </w:r>
          </w:p>
        </w:tc>
        <w:tc>
          <w:tcPr>
            <w:tcW w:w="1402" w:type="dxa"/>
            <w:tcBorders>
              <w:top w:val="single" w:sz="4" w:space="0" w:color="auto"/>
              <w:left w:val="single" w:sz="4" w:space="0" w:color="auto"/>
              <w:bottom w:val="single" w:sz="4" w:space="0" w:color="auto"/>
              <w:right w:val="single" w:sz="4" w:space="0" w:color="auto"/>
            </w:tcBorders>
          </w:tcPr>
          <w:p w:rsidR="00307AA4" w:rsidRDefault="006601BB" w:rsidP="00230525">
            <w:pPr>
              <w:pStyle w:val="BodyText"/>
              <w:rPr>
                <w:lang w:val="en-US"/>
              </w:rPr>
            </w:pPr>
            <w:r>
              <w:rPr>
                <w:lang w:val="en-US"/>
              </w:rPr>
              <w:t>1</w:t>
            </w:r>
            <w:r w:rsidR="00230525">
              <w:rPr>
                <w:lang w:val="en-US"/>
              </w:rPr>
              <w:t>9</w:t>
            </w:r>
            <w:r w:rsidR="00307AA4">
              <w:rPr>
                <w:lang w:val="en-US"/>
              </w:rPr>
              <w:t xml:space="preserve"> </w:t>
            </w:r>
            <w:r w:rsidR="00923841">
              <w:rPr>
                <w:lang w:val="en-US"/>
              </w:rPr>
              <w:t>May</w:t>
            </w:r>
            <w:r w:rsidR="00307AA4">
              <w:rPr>
                <w:lang w:val="en-US"/>
              </w:rPr>
              <w:t xml:space="preserve"> 2016</w:t>
            </w:r>
          </w:p>
        </w:tc>
        <w:tc>
          <w:tcPr>
            <w:tcW w:w="1619" w:type="dxa"/>
            <w:tcBorders>
              <w:top w:val="single" w:sz="4" w:space="0" w:color="auto"/>
              <w:left w:val="single" w:sz="4" w:space="0" w:color="auto"/>
              <w:bottom w:val="single" w:sz="4" w:space="0" w:color="auto"/>
              <w:right w:val="single" w:sz="4" w:space="0" w:color="auto"/>
            </w:tcBorders>
          </w:tcPr>
          <w:p w:rsidR="00307AA4" w:rsidRDefault="00307AA4" w:rsidP="00A760DF">
            <w:pPr>
              <w:pStyle w:val="BodyText"/>
              <w:rPr>
                <w:lang w:val="en-US"/>
              </w:rPr>
            </w:pPr>
            <w:r>
              <w:rPr>
                <w:lang w:val="en-US"/>
              </w:rPr>
              <w:t>Andrei Korostelev</w:t>
            </w:r>
          </w:p>
        </w:tc>
        <w:tc>
          <w:tcPr>
            <w:tcW w:w="4402" w:type="dxa"/>
            <w:tcBorders>
              <w:top w:val="single" w:sz="4" w:space="0" w:color="auto"/>
              <w:left w:val="single" w:sz="4" w:space="0" w:color="auto"/>
              <w:bottom w:val="single" w:sz="4" w:space="0" w:color="auto"/>
              <w:right w:val="single" w:sz="4" w:space="0" w:color="auto"/>
            </w:tcBorders>
          </w:tcPr>
          <w:p w:rsidR="00307AA4" w:rsidRDefault="00307AA4" w:rsidP="00FA034E">
            <w:pPr>
              <w:pStyle w:val="BodyText"/>
              <w:rPr>
                <w:lang w:val="en-US"/>
              </w:rPr>
            </w:pPr>
            <w:r>
              <w:rPr>
                <w:lang w:val="en-US"/>
              </w:rPr>
              <w:t xml:space="preserve"> RCDP-2.0</w:t>
            </w:r>
          </w:p>
        </w:tc>
      </w:tr>
      <w:tr w:rsidR="00340E15" w:rsidTr="00516869">
        <w:tc>
          <w:tcPr>
            <w:tcW w:w="1090" w:type="dxa"/>
            <w:tcBorders>
              <w:top w:val="single" w:sz="4" w:space="0" w:color="auto"/>
              <w:left w:val="single" w:sz="4" w:space="0" w:color="auto"/>
              <w:bottom w:val="single" w:sz="4" w:space="0" w:color="auto"/>
              <w:right w:val="single" w:sz="4" w:space="0" w:color="auto"/>
            </w:tcBorders>
          </w:tcPr>
          <w:p w:rsidR="00340E15" w:rsidRDefault="00340E15" w:rsidP="006651DF">
            <w:pPr>
              <w:pStyle w:val="BodyText"/>
              <w:rPr>
                <w:lang w:val="en-US"/>
              </w:rPr>
            </w:pPr>
            <w:r>
              <w:rPr>
                <w:lang w:val="en-US"/>
              </w:rPr>
              <w:t>2.0.1</w:t>
            </w:r>
          </w:p>
        </w:tc>
        <w:tc>
          <w:tcPr>
            <w:tcW w:w="1402" w:type="dxa"/>
            <w:tcBorders>
              <w:top w:val="single" w:sz="4" w:space="0" w:color="auto"/>
              <w:left w:val="single" w:sz="4" w:space="0" w:color="auto"/>
              <w:bottom w:val="single" w:sz="4" w:space="0" w:color="auto"/>
              <w:right w:val="single" w:sz="4" w:space="0" w:color="auto"/>
            </w:tcBorders>
          </w:tcPr>
          <w:p w:rsidR="00340E15" w:rsidRDefault="00340E15" w:rsidP="00230525">
            <w:pPr>
              <w:pStyle w:val="BodyText"/>
              <w:rPr>
                <w:lang w:val="en-US"/>
              </w:rPr>
            </w:pPr>
            <w:r>
              <w:rPr>
                <w:lang w:val="en-US"/>
              </w:rPr>
              <w:t>3 January 2016</w:t>
            </w:r>
          </w:p>
        </w:tc>
        <w:tc>
          <w:tcPr>
            <w:tcW w:w="1619" w:type="dxa"/>
            <w:tcBorders>
              <w:top w:val="single" w:sz="4" w:space="0" w:color="auto"/>
              <w:left w:val="single" w:sz="4" w:space="0" w:color="auto"/>
              <w:bottom w:val="single" w:sz="4" w:space="0" w:color="auto"/>
              <w:right w:val="single" w:sz="4" w:space="0" w:color="auto"/>
            </w:tcBorders>
          </w:tcPr>
          <w:p w:rsidR="00340E15" w:rsidRDefault="00340E15" w:rsidP="00A760DF">
            <w:pPr>
              <w:pStyle w:val="BodyText"/>
              <w:rPr>
                <w:lang w:val="en-US"/>
              </w:rPr>
            </w:pPr>
            <w:r>
              <w:rPr>
                <w:lang w:val="en-US"/>
              </w:rPr>
              <w:t>Andrei Korostelev</w:t>
            </w:r>
          </w:p>
        </w:tc>
        <w:tc>
          <w:tcPr>
            <w:tcW w:w="4402" w:type="dxa"/>
            <w:tcBorders>
              <w:top w:val="single" w:sz="4" w:space="0" w:color="auto"/>
              <w:left w:val="single" w:sz="4" w:space="0" w:color="auto"/>
              <w:bottom w:val="single" w:sz="4" w:space="0" w:color="auto"/>
              <w:right w:val="single" w:sz="4" w:space="0" w:color="auto"/>
            </w:tcBorders>
          </w:tcPr>
          <w:p w:rsidR="00340E15" w:rsidRDefault="00340E15" w:rsidP="004752AE">
            <w:pPr>
              <w:pStyle w:val="BodyText"/>
              <w:rPr>
                <w:lang w:val="en-US"/>
              </w:rPr>
            </w:pPr>
            <w:r>
              <w:rPr>
                <w:lang w:val="en-US"/>
              </w:rPr>
              <w:t>Update RCDP-2.0</w:t>
            </w:r>
            <w:r w:rsidR="004752AE">
              <w:rPr>
                <w:lang w:val="en-US"/>
              </w:rPr>
              <w:t xml:space="preserve"> docu</w:t>
            </w:r>
            <w:r>
              <w:rPr>
                <w:lang w:val="en-US"/>
              </w:rPr>
              <w:t xml:space="preserve"> regarding JSON serialization</w:t>
            </w:r>
          </w:p>
        </w:tc>
      </w:tr>
      <w:tr w:rsidR="000F1EB8" w:rsidTr="00516869">
        <w:tc>
          <w:tcPr>
            <w:tcW w:w="1090" w:type="dxa"/>
            <w:tcBorders>
              <w:top w:val="single" w:sz="4" w:space="0" w:color="auto"/>
              <w:left w:val="single" w:sz="4" w:space="0" w:color="auto"/>
              <w:bottom w:val="single" w:sz="4" w:space="0" w:color="auto"/>
              <w:right w:val="single" w:sz="4" w:space="0" w:color="auto"/>
            </w:tcBorders>
          </w:tcPr>
          <w:p w:rsidR="000F1EB8" w:rsidRDefault="000F1EB8" w:rsidP="006651DF">
            <w:pPr>
              <w:pStyle w:val="BodyText"/>
              <w:rPr>
                <w:lang w:val="en-US"/>
              </w:rPr>
            </w:pPr>
            <w:r>
              <w:rPr>
                <w:lang w:val="en-US"/>
              </w:rPr>
              <w:t>2.1</w:t>
            </w:r>
          </w:p>
        </w:tc>
        <w:tc>
          <w:tcPr>
            <w:tcW w:w="1402" w:type="dxa"/>
            <w:tcBorders>
              <w:top w:val="single" w:sz="4" w:space="0" w:color="auto"/>
              <w:left w:val="single" w:sz="4" w:space="0" w:color="auto"/>
              <w:bottom w:val="single" w:sz="4" w:space="0" w:color="auto"/>
              <w:right w:val="single" w:sz="4" w:space="0" w:color="auto"/>
            </w:tcBorders>
          </w:tcPr>
          <w:p w:rsidR="000F1EB8" w:rsidRDefault="000F1EB8" w:rsidP="00230525">
            <w:pPr>
              <w:pStyle w:val="BodyText"/>
              <w:rPr>
                <w:lang w:val="en-US"/>
              </w:rPr>
            </w:pPr>
            <w:r>
              <w:rPr>
                <w:lang w:val="en-US"/>
              </w:rPr>
              <w:t>12 December 2017</w:t>
            </w:r>
          </w:p>
        </w:tc>
        <w:tc>
          <w:tcPr>
            <w:tcW w:w="1619" w:type="dxa"/>
            <w:tcBorders>
              <w:top w:val="single" w:sz="4" w:space="0" w:color="auto"/>
              <w:left w:val="single" w:sz="4" w:space="0" w:color="auto"/>
              <w:bottom w:val="single" w:sz="4" w:space="0" w:color="auto"/>
              <w:right w:val="single" w:sz="4" w:space="0" w:color="auto"/>
            </w:tcBorders>
          </w:tcPr>
          <w:p w:rsidR="000F1EB8" w:rsidRDefault="000F1EB8" w:rsidP="00A760DF">
            <w:pPr>
              <w:pStyle w:val="BodyText"/>
              <w:rPr>
                <w:lang w:val="en-US"/>
              </w:rPr>
            </w:pPr>
            <w:r>
              <w:rPr>
                <w:lang w:val="en-US"/>
              </w:rPr>
              <w:t>Andrei Korostelev</w:t>
            </w:r>
          </w:p>
        </w:tc>
        <w:tc>
          <w:tcPr>
            <w:tcW w:w="4402" w:type="dxa"/>
            <w:tcBorders>
              <w:top w:val="single" w:sz="4" w:space="0" w:color="auto"/>
              <w:left w:val="single" w:sz="4" w:space="0" w:color="auto"/>
              <w:bottom w:val="single" w:sz="4" w:space="0" w:color="auto"/>
              <w:right w:val="single" w:sz="4" w:space="0" w:color="auto"/>
            </w:tcBorders>
          </w:tcPr>
          <w:p w:rsidR="000F1EB8" w:rsidRDefault="000F1EB8" w:rsidP="004752AE">
            <w:pPr>
              <w:pStyle w:val="BodyText"/>
              <w:rPr>
                <w:lang w:val="en-US"/>
              </w:rPr>
            </w:pPr>
            <w:r>
              <w:rPr>
                <w:lang w:val="en-US"/>
              </w:rPr>
              <w:t>Remove HWSIG from get-challenge REMAP request</w:t>
            </w:r>
          </w:p>
        </w:tc>
      </w:tr>
      <w:tr w:rsidR="00196AFB" w:rsidTr="00516869">
        <w:tc>
          <w:tcPr>
            <w:tcW w:w="1090" w:type="dxa"/>
            <w:tcBorders>
              <w:top w:val="single" w:sz="4" w:space="0" w:color="auto"/>
              <w:left w:val="single" w:sz="4" w:space="0" w:color="auto"/>
              <w:bottom w:val="single" w:sz="4" w:space="0" w:color="auto"/>
              <w:right w:val="single" w:sz="4" w:space="0" w:color="auto"/>
            </w:tcBorders>
          </w:tcPr>
          <w:p w:rsidR="00196AFB" w:rsidRDefault="00196AFB" w:rsidP="006651DF">
            <w:pPr>
              <w:pStyle w:val="BodyText"/>
              <w:rPr>
                <w:lang w:val="en-US"/>
              </w:rPr>
            </w:pPr>
            <w:r>
              <w:rPr>
                <w:lang w:val="en-US"/>
              </w:rPr>
              <w:t>2.2</w:t>
            </w:r>
          </w:p>
        </w:tc>
        <w:tc>
          <w:tcPr>
            <w:tcW w:w="1402" w:type="dxa"/>
            <w:tcBorders>
              <w:top w:val="single" w:sz="4" w:space="0" w:color="auto"/>
              <w:left w:val="single" w:sz="4" w:space="0" w:color="auto"/>
              <w:bottom w:val="single" w:sz="4" w:space="0" w:color="auto"/>
              <w:right w:val="single" w:sz="4" w:space="0" w:color="auto"/>
            </w:tcBorders>
          </w:tcPr>
          <w:p w:rsidR="00196AFB" w:rsidRDefault="00196AFB" w:rsidP="00230525">
            <w:pPr>
              <w:pStyle w:val="BodyText"/>
              <w:rPr>
                <w:lang w:val="en-US"/>
              </w:rPr>
            </w:pPr>
            <w:r>
              <w:rPr>
                <w:lang w:val="en-US"/>
              </w:rPr>
              <w:t>21 March 2018</w:t>
            </w:r>
          </w:p>
        </w:tc>
        <w:tc>
          <w:tcPr>
            <w:tcW w:w="1619" w:type="dxa"/>
            <w:tcBorders>
              <w:top w:val="single" w:sz="4" w:space="0" w:color="auto"/>
              <w:left w:val="single" w:sz="4" w:space="0" w:color="auto"/>
              <w:bottom w:val="single" w:sz="4" w:space="0" w:color="auto"/>
              <w:right w:val="single" w:sz="4" w:space="0" w:color="auto"/>
            </w:tcBorders>
          </w:tcPr>
          <w:p w:rsidR="00196AFB" w:rsidRDefault="00196AFB" w:rsidP="00A760DF">
            <w:pPr>
              <w:pStyle w:val="BodyText"/>
              <w:rPr>
                <w:lang w:val="en-US"/>
              </w:rPr>
            </w:pPr>
            <w:r>
              <w:rPr>
                <w:lang w:val="en-US"/>
              </w:rPr>
              <w:t>Andrei Korostelev</w:t>
            </w:r>
          </w:p>
        </w:tc>
        <w:tc>
          <w:tcPr>
            <w:tcW w:w="4402" w:type="dxa"/>
            <w:tcBorders>
              <w:top w:val="single" w:sz="4" w:space="0" w:color="auto"/>
              <w:left w:val="single" w:sz="4" w:space="0" w:color="auto"/>
              <w:bottom w:val="single" w:sz="4" w:space="0" w:color="auto"/>
              <w:right w:val="single" w:sz="4" w:space="0" w:color="auto"/>
            </w:tcBorders>
          </w:tcPr>
          <w:p w:rsidR="00196AFB" w:rsidRDefault="00196AFB" w:rsidP="004752AE">
            <w:pPr>
              <w:pStyle w:val="BodyText"/>
              <w:rPr>
                <w:lang w:val="en-US"/>
              </w:rPr>
            </w:pPr>
            <w:r>
              <w:rPr>
                <w:lang w:val="en-US"/>
              </w:rPr>
              <w:t>Remove REMAP spec because of phasing out mod_relay and backendauthd</w:t>
            </w:r>
          </w:p>
        </w:tc>
      </w:tr>
    </w:tbl>
    <w:p w:rsidR="00500EDC" w:rsidRDefault="00500EDC">
      <w:pPr>
        <w:pStyle w:val="BodyText"/>
        <w:rPr>
          <w:lang w:val="en-US"/>
        </w:rPr>
      </w:pPr>
    </w:p>
    <w:p w:rsidR="00500EDC" w:rsidRDefault="00500EDC">
      <w:pPr>
        <w:pStyle w:val="BodyText"/>
        <w:rPr>
          <w:lang w:val="en-US"/>
        </w:rPr>
      </w:pPr>
    </w:p>
    <w:p w:rsidR="00500EDC" w:rsidRDefault="00500EDC">
      <w:pPr>
        <w:pStyle w:val="BodyText"/>
        <w:rPr>
          <w:lang w:val="en-US"/>
        </w:rPr>
      </w:pPr>
    </w:p>
    <w:p w:rsidR="00500EDC" w:rsidRDefault="00500EDC">
      <w:pPr>
        <w:pStyle w:val="BodyText"/>
        <w:rPr>
          <w:lang w:val="en-US"/>
        </w:rPr>
      </w:pPr>
    </w:p>
    <w:p w:rsidR="00500EDC" w:rsidRDefault="00500EDC">
      <w:pPr>
        <w:pStyle w:val="BodyText"/>
        <w:rPr>
          <w:lang w:val="en-US"/>
        </w:rPr>
        <w:sectPr w:rsidR="00500EDC" w:rsidSect="009E527E">
          <w:headerReference w:type="default" r:id="rId11"/>
          <w:footerReference w:type="default" r:id="rId12"/>
          <w:headerReference w:type="first" r:id="rId13"/>
          <w:footerReference w:type="first" r:id="rId14"/>
          <w:type w:val="continuous"/>
          <w:pgSz w:w="11907" w:h="16840" w:code="9"/>
          <w:pgMar w:top="2274" w:right="851" w:bottom="851" w:left="2665" w:header="346" w:footer="561" w:gutter="0"/>
          <w:paperSrc w:first="7" w:other="7"/>
          <w:lnNumType w:countBy="5" w:distance="1729"/>
          <w:pgNumType w:fmt="lowerRoman" w:start="1"/>
          <w:cols w:space="720"/>
          <w:noEndnote/>
        </w:sectPr>
      </w:pPr>
    </w:p>
    <w:p w:rsidR="00500EDC" w:rsidRDefault="00500EDC">
      <w:pPr>
        <w:pStyle w:val="Heading1"/>
      </w:pPr>
      <w:bookmarkStart w:id="2" w:name="_Toc179870357"/>
      <w:bookmarkStart w:id="3" w:name="_Toc509383663"/>
      <w:r>
        <w:lastRenderedPageBreak/>
        <w:t>InTROduction</w:t>
      </w:r>
      <w:bookmarkEnd w:id="2"/>
      <w:bookmarkEnd w:id="3"/>
    </w:p>
    <w:p w:rsidR="00500EDC" w:rsidRDefault="00500EDC">
      <w:pPr>
        <w:pStyle w:val="Heading2"/>
      </w:pPr>
      <w:bookmarkStart w:id="4" w:name="_Toc179870358"/>
      <w:bookmarkStart w:id="5" w:name="_Toc509383664"/>
      <w:r>
        <w:t>Purpose</w:t>
      </w:r>
      <w:bookmarkEnd w:id="4"/>
      <w:bookmarkEnd w:id="5"/>
    </w:p>
    <w:p w:rsidR="00500EDC" w:rsidRDefault="00500EDC" w:rsidP="009E527E">
      <w:pPr>
        <w:jc w:val="left"/>
      </w:pPr>
      <w:r>
        <w:t xml:space="preserve">The purpose of this document is to describe the </w:t>
      </w:r>
      <w:r w:rsidR="00C97D3C">
        <w:t xml:space="preserve">protocols used by the </w:t>
      </w:r>
      <w:r w:rsidR="00D46AE2">
        <w:t>KeyTalk</w:t>
      </w:r>
      <w:r w:rsidR="00C97D3C">
        <w:t xml:space="preserve"> system. This document is the leading source for these protocols. </w:t>
      </w:r>
    </w:p>
    <w:p w:rsidR="00500EDC" w:rsidRDefault="00500EDC">
      <w:pPr>
        <w:pStyle w:val="Heading2"/>
      </w:pPr>
      <w:bookmarkStart w:id="6" w:name="_Toc341332683"/>
      <w:bookmarkStart w:id="7" w:name="_Toc341332745"/>
      <w:bookmarkStart w:id="8" w:name="_Toc341516484"/>
      <w:bookmarkStart w:id="9" w:name="_Toc341522585"/>
      <w:bookmarkStart w:id="10" w:name="_Toc341595522"/>
      <w:bookmarkStart w:id="11" w:name="_Toc341599973"/>
      <w:bookmarkStart w:id="12" w:name="_Toc341602159"/>
      <w:bookmarkStart w:id="13" w:name="_Toc341602855"/>
      <w:bookmarkStart w:id="14" w:name="_Toc341604375"/>
      <w:bookmarkStart w:id="15" w:name="_Toc341604494"/>
      <w:bookmarkStart w:id="16" w:name="_Toc341605039"/>
      <w:bookmarkStart w:id="17" w:name="_Toc341609297"/>
      <w:bookmarkStart w:id="18" w:name="_Toc341611757"/>
      <w:bookmarkStart w:id="19" w:name="_Toc341612576"/>
      <w:bookmarkStart w:id="20" w:name="_Toc341613093"/>
      <w:bookmarkStart w:id="21" w:name="_Toc341678339"/>
      <w:bookmarkStart w:id="22" w:name="_Toc341678454"/>
      <w:bookmarkStart w:id="23" w:name="_Toc341680064"/>
      <w:bookmarkStart w:id="24" w:name="_Toc341681750"/>
      <w:bookmarkStart w:id="25" w:name="_Toc341681857"/>
      <w:bookmarkStart w:id="26" w:name="_Toc342885305"/>
      <w:bookmarkStart w:id="27" w:name="_Toc179870359"/>
      <w:bookmarkStart w:id="28" w:name="_Toc509383665"/>
      <w:r>
        <w:t>Scope</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500EDC" w:rsidRDefault="00500EDC" w:rsidP="009E527E">
      <w:pPr>
        <w:pStyle w:val="BodyText"/>
      </w:pPr>
      <w:r>
        <w:t xml:space="preserve">This document is intended for </w:t>
      </w:r>
      <w:r w:rsidR="00262498">
        <w:t xml:space="preserve">TrustAlert and all </w:t>
      </w:r>
      <w:r w:rsidR="002D1FA7">
        <w:t xml:space="preserve">Sioux </w:t>
      </w:r>
      <w:r w:rsidR="00D46AE2">
        <w:t>KeyTalk</w:t>
      </w:r>
      <w:r w:rsidR="00262498">
        <w:t xml:space="preserve"> team members. </w:t>
      </w:r>
    </w:p>
    <w:p w:rsidR="00500EDC" w:rsidRDefault="00500EDC">
      <w:pPr>
        <w:pStyle w:val="Heading2"/>
      </w:pPr>
      <w:bookmarkStart w:id="29" w:name="_Toc341332684"/>
      <w:bookmarkStart w:id="30" w:name="_Toc341332746"/>
      <w:bookmarkStart w:id="31" w:name="_Toc341516485"/>
      <w:bookmarkStart w:id="32" w:name="_Toc341522586"/>
      <w:bookmarkStart w:id="33" w:name="_Toc341595523"/>
      <w:bookmarkStart w:id="34" w:name="_Toc341599974"/>
      <w:bookmarkStart w:id="35" w:name="_Toc341602160"/>
      <w:bookmarkStart w:id="36" w:name="_Toc341602856"/>
      <w:bookmarkStart w:id="37" w:name="_Toc341604376"/>
      <w:bookmarkStart w:id="38" w:name="_Toc341604495"/>
      <w:bookmarkStart w:id="39" w:name="_Toc341605040"/>
      <w:bookmarkStart w:id="40" w:name="_Toc341609298"/>
      <w:bookmarkStart w:id="41" w:name="_Toc341611758"/>
      <w:bookmarkStart w:id="42" w:name="_Toc341612577"/>
      <w:bookmarkStart w:id="43" w:name="_Toc341613094"/>
      <w:bookmarkStart w:id="44" w:name="_Toc341678340"/>
      <w:bookmarkStart w:id="45" w:name="_Toc341678455"/>
      <w:bookmarkStart w:id="46" w:name="_Toc341680065"/>
      <w:bookmarkStart w:id="47" w:name="_Toc341681751"/>
      <w:bookmarkStart w:id="48" w:name="_Toc341681858"/>
      <w:bookmarkStart w:id="49" w:name="_Toc342885306"/>
      <w:bookmarkStart w:id="50" w:name="_Toc179870360"/>
      <w:bookmarkStart w:id="51" w:name="_Toc509383666"/>
      <w:r>
        <w:t>Definitions and abbreviations</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500EDC" w:rsidRDefault="00500EDC">
      <w:pPr>
        <w:pStyle w:val="Heading3"/>
      </w:pPr>
      <w:bookmarkStart w:id="52" w:name="_Toc341331910"/>
      <w:bookmarkStart w:id="53" w:name="_Toc341332685"/>
      <w:bookmarkStart w:id="54" w:name="_Toc341332747"/>
      <w:bookmarkStart w:id="55" w:name="_Toc341516486"/>
      <w:bookmarkStart w:id="56" w:name="_Toc341522587"/>
      <w:bookmarkStart w:id="57" w:name="_Toc341595524"/>
      <w:bookmarkStart w:id="58" w:name="_Toc341599975"/>
      <w:bookmarkStart w:id="59" w:name="_Toc341602161"/>
      <w:bookmarkStart w:id="60" w:name="_Toc341602857"/>
      <w:bookmarkStart w:id="61" w:name="_Toc341604377"/>
      <w:bookmarkStart w:id="62" w:name="_Toc341604496"/>
      <w:bookmarkStart w:id="63" w:name="_Toc341605041"/>
      <w:bookmarkStart w:id="64" w:name="_Toc341609299"/>
      <w:bookmarkStart w:id="65" w:name="_Toc341611759"/>
      <w:bookmarkStart w:id="66" w:name="_Toc341612578"/>
      <w:bookmarkStart w:id="67" w:name="_Toc341613095"/>
      <w:bookmarkStart w:id="68" w:name="_Toc341678341"/>
      <w:bookmarkStart w:id="69" w:name="_Toc341678456"/>
      <w:bookmarkStart w:id="70" w:name="_Toc341680066"/>
      <w:bookmarkStart w:id="71" w:name="_Toc341681752"/>
      <w:bookmarkStart w:id="72" w:name="_Toc341681859"/>
      <w:bookmarkStart w:id="73" w:name="_Toc342885307"/>
      <w:bookmarkStart w:id="74" w:name="_Toc179870361"/>
      <w:bookmarkStart w:id="75" w:name="_Toc509383667"/>
      <w:r>
        <w:t>Definitions</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CD257A" w:rsidRDefault="00CD257A" w:rsidP="00CD257A">
      <w:pPr>
        <w:pStyle w:val="Abbreviation"/>
      </w:pPr>
      <w:r>
        <w:tab/>
        <w:t>:</w:t>
      </w:r>
      <w:r>
        <w:tab/>
      </w:r>
    </w:p>
    <w:p w:rsidR="00CD257A" w:rsidRDefault="00CD257A" w:rsidP="00CD257A">
      <w:pPr>
        <w:pStyle w:val="Abbreviation"/>
      </w:pPr>
      <w:r>
        <w:tab/>
        <w:t>:</w:t>
      </w:r>
      <w:r>
        <w:tab/>
      </w:r>
    </w:p>
    <w:p w:rsidR="00262498" w:rsidRDefault="00262498" w:rsidP="00262498">
      <w:pPr>
        <w:pStyle w:val="Abbreviation"/>
      </w:pPr>
      <w:r>
        <w:tab/>
        <w:t>:</w:t>
      </w:r>
      <w:r>
        <w:tab/>
      </w:r>
    </w:p>
    <w:p w:rsidR="007E5DC9" w:rsidRPr="004933A2" w:rsidRDefault="007E5DC9" w:rsidP="00AF27A6">
      <w:pPr>
        <w:pStyle w:val="Abbreviation"/>
      </w:pPr>
    </w:p>
    <w:p w:rsidR="00500EDC" w:rsidRDefault="00500EDC">
      <w:pPr>
        <w:pStyle w:val="Heading3"/>
      </w:pPr>
      <w:bookmarkStart w:id="76" w:name="_Toc341522588"/>
      <w:bookmarkStart w:id="77" w:name="_Toc341595525"/>
      <w:bookmarkStart w:id="78" w:name="_Toc341599976"/>
      <w:bookmarkStart w:id="79" w:name="_Toc341602162"/>
      <w:bookmarkStart w:id="80" w:name="_Toc341602858"/>
      <w:bookmarkStart w:id="81" w:name="_Toc341604378"/>
      <w:bookmarkStart w:id="82" w:name="_Toc341604497"/>
      <w:bookmarkStart w:id="83" w:name="_Toc341605042"/>
      <w:bookmarkStart w:id="84" w:name="_Toc341609300"/>
      <w:bookmarkStart w:id="85" w:name="_Toc341611760"/>
      <w:bookmarkStart w:id="86" w:name="_Toc341612579"/>
      <w:bookmarkStart w:id="87" w:name="_Toc341613096"/>
      <w:bookmarkStart w:id="88" w:name="_Toc341678342"/>
      <w:bookmarkStart w:id="89" w:name="_Toc341678457"/>
      <w:bookmarkStart w:id="90" w:name="_Toc341680067"/>
      <w:bookmarkStart w:id="91" w:name="_Toc341681753"/>
      <w:bookmarkStart w:id="92" w:name="_Toc341681860"/>
      <w:bookmarkStart w:id="93" w:name="_Toc342885308"/>
      <w:bookmarkStart w:id="94" w:name="_Toc179870362"/>
      <w:bookmarkStart w:id="95" w:name="_Toc509383668"/>
      <w:r>
        <w:t>Abbreviations</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262498" w:rsidRDefault="00262498" w:rsidP="00E05C28">
      <w:pPr>
        <w:pStyle w:val="Abbreviation"/>
      </w:pPr>
      <w:bookmarkStart w:id="96" w:name="_Toc341522589"/>
      <w:bookmarkStart w:id="97" w:name="_Toc341595526"/>
      <w:bookmarkStart w:id="98" w:name="_Toc341599977"/>
      <w:bookmarkStart w:id="99" w:name="_Toc341602163"/>
      <w:bookmarkStart w:id="100" w:name="_Toc341602859"/>
      <w:bookmarkStart w:id="101" w:name="_Toc341604379"/>
      <w:bookmarkStart w:id="102" w:name="_Toc341604498"/>
      <w:bookmarkStart w:id="103" w:name="_Toc341605043"/>
      <w:bookmarkStart w:id="104" w:name="_Toc341609301"/>
      <w:bookmarkStart w:id="105" w:name="_Toc341611761"/>
      <w:bookmarkStart w:id="106" w:name="_Toc341612580"/>
      <w:bookmarkStart w:id="107" w:name="_Toc341613097"/>
      <w:bookmarkStart w:id="108" w:name="_Toc341678343"/>
      <w:bookmarkStart w:id="109" w:name="_Toc341678458"/>
      <w:bookmarkStart w:id="110" w:name="_Toc341680068"/>
      <w:bookmarkStart w:id="111" w:name="_Toc341681754"/>
      <w:bookmarkStart w:id="112" w:name="_Toc341681861"/>
      <w:bookmarkStart w:id="113" w:name="_Toc342885309"/>
    </w:p>
    <w:p w:rsidR="00262498" w:rsidRDefault="00E85914" w:rsidP="00262498">
      <w:pPr>
        <w:pStyle w:val="Abbreviation"/>
      </w:pPr>
      <w:r>
        <w:t>RDD</w:t>
      </w:r>
      <w:r w:rsidR="00262498">
        <w:tab/>
        <w:t>:</w:t>
      </w:r>
      <w:r w:rsidR="00E05C28">
        <w:t xml:space="preserve"> </w:t>
      </w:r>
      <w:r w:rsidR="00E05C28" w:rsidRPr="000E7EEE">
        <w:rPr>
          <w:b/>
        </w:rPr>
        <w:t>R</w:t>
      </w:r>
      <w:r w:rsidR="00E05C28">
        <w:t xml:space="preserve">ESEPT </w:t>
      </w:r>
      <w:r w:rsidR="000E7EEE" w:rsidRPr="000E7EEE">
        <w:rPr>
          <w:b/>
        </w:rPr>
        <w:t>D</w:t>
      </w:r>
      <w:r>
        <w:t>ispatcher</w:t>
      </w:r>
      <w:r w:rsidR="00E05C28">
        <w:t xml:space="preserve"> </w:t>
      </w:r>
      <w:r w:rsidR="00E05C28" w:rsidRPr="000E7EEE">
        <w:rPr>
          <w:b/>
        </w:rPr>
        <w:t>D</w:t>
      </w:r>
      <w:r w:rsidR="00E05C28">
        <w:t>aemon</w:t>
      </w:r>
      <w:r w:rsidR="00262498">
        <w:tab/>
      </w:r>
    </w:p>
    <w:p w:rsidR="00262498" w:rsidRDefault="007D7431" w:rsidP="00262498">
      <w:pPr>
        <w:pStyle w:val="Abbreviation"/>
      </w:pPr>
      <w:r>
        <w:t>RC</w:t>
      </w:r>
      <w:r w:rsidR="00262498">
        <w:tab/>
        <w:t>:</w:t>
      </w:r>
      <w:r w:rsidR="00E05C28">
        <w:t xml:space="preserve"> </w:t>
      </w:r>
      <w:r w:rsidR="00E05C28" w:rsidRPr="000E7EEE">
        <w:rPr>
          <w:b/>
        </w:rPr>
        <w:t>R</w:t>
      </w:r>
      <w:r w:rsidR="00E05C28">
        <w:t xml:space="preserve">ESEPT </w:t>
      </w:r>
      <w:r w:rsidR="00E05C28" w:rsidRPr="000E7EEE">
        <w:rPr>
          <w:b/>
        </w:rPr>
        <w:t>C</w:t>
      </w:r>
      <w:r w:rsidR="00E05C28">
        <w:t>lient</w:t>
      </w:r>
      <w:r w:rsidR="00262498">
        <w:tab/>
      </w:r>
    </w:p>
    <w:p w:rsidR="00262498" w:rsidRDefault="00E05C28" w:rsidP="00262498">
      <w:pPr>
        <w:pStyle w:val="Abbreviation"/>
      </w:pPr>
      <w:r>
        <w:t>RCDP :</w:t>
      </w:r>
      <w:r>
        <w:tab/>
        <w:t xml:space="preserve">: </w:t>
      </w:r>
      <w:r w:rsidRPr="00E05C28">
        <w:rPr>
          <w:b/>
        </w:rPr>
        <w:t>R</w:t>
      </w:r>
      <w:r w:rsidR="00406EE0">
        <w:t xml:space="preserve">ESEPT </w:t>
      </w:r>
      <w:r w:rsidRPr="00E05C28">
        <w:rPr>
          <w:b/>
        </w:rPr>
        <w:t>C</w:t>
      </w:r>
      <w:r w:rsidR="00406EE0" w:rsidRPr="00406EE0">
        <w:t>lient</w:t>
      </w:r>
      <w:r w:rsidR="00406EE0">
        <w:rPr>
          <w:b/>
        </w:rPr>
        <w:t xml:space="preserve"> </w:t>
      </w:r>
      <w:r w:rsidR="00406EE0">
        <w:t xml:space="preserve">&lt;-&gt; </w:t>
      </w:r>
      <w:r>
        <w:t>R</w:t>
      </w:r>
      <w:r w:rsidR="00406EE0">
        <w:t xml:space="preserve">ESEPT </w:t>
      </w:r>
      <w:r w:rsidR="00406EE0" w:rsidRPr="00406EE0">
        <w:rPr>
          <w:b/>
        </w:rPr>
        <w:t>D</w:t>
      </w:r>
      <w:r w:rsidR="00406EE0">
        <w:t>ispatcher Daemon</w:t>
      </w:r>
      <w:r>
        <w:t xml:space="preserve"> </w:t>
      </w:r>
      <w:r w:rsidRPr="00E05C28">
        <w:rPr>
          <w:b/>
        </w:rPr>
        <w:t>P</w:t>
      </w:r>
      <w:r>
        <w:t>rotocol</w:t>
      </w:r>
    </w:p>
    <w:p w:rsidR="002767CA" w:rsidRPr="002767CA" w:rsidRDefault="002767CA" w:rsidP="002767CA">
      <w:pPr>
        <w:pStyle w:val="Abbreviation"/>
      </w:pPr>
      <w:r>
        <w:t>ABNF :</w:t>
      </w:r>
      <w:r>
        <w:tab/>
        <w:t xml:space="preserve">: </w:t>
      </w:r>
      <w:r w:rsidRPr="002767CA">
        <w:rPr>
          <w:b/>
        </w:rPr>
        <w:t>A</w:t>
      </w:r>
      <w:r w:rsidRPr="002767CA">
        <w:t xml:space="preserve">ugmented </w:t>
      </w:r>
      <w:r w:rsidRPr="002767CA">
        <w:rPr>
          <w:b/>
        </w:rPr>
        <w:t>B</w:t>
      </w:r>
      <w:r w:rsidRPr="002767CA">
        <w:t>ackus–</w:t>
      </w:r>
      <w:r w:rsidRPr="002767CA">
        <w:rPr>
          <w:b/>
        </w:rPr>
        <w:t>N</w:t>
      </w:r>
      <w:r w:rsidRPr="002767CA">
        <w:t xml:space="preserve">aur </w:t>
      </w:r>
      <w:r w:rsidRPr="002767CA">
        <w:rPr>
          <w:b/>
        </w:rPr>
        <w:t>F</w:t>
      </w:r>
      <w:r w:rsidRPr="002767CA">
        <w:t>orm</w:t>
      </w:r>
      <w:r w:rsidR="008A6830">
        <w:t xml:space="preserve"> </w:t>
      </w:r>
    </w:p>
    <w:p w:rsidR="00262498" w:rsidRDefault="00262498" w:rsidP="00907C3F">
      <w:pPr>
        <w:pStyle w:val="Abbreviation"/>
      </w:pPr>
    </w:p>
    <w:p w:rsidR="004933A2" w:rsidRPr="004933A2" w:rsidRDefault="004933A2" w:rsidP="004933A2">
      <w:pPr>
        <w:pStyle w:val="Abbreviation"/>
        <w:rPr>
          <w:rStyle w:val="DocExample"/>
          <w:color w:val="auto"/>
        </w:rPr>
      </w:pPr>
    </w:p>
    <w:p w:rsidR="00500EDC" w:rsidRDefault="00500EDC">
      <w:pPr>
        <w:pStyle w:val="Abbreviation"/>
      </w:pPr>
    </w:p>
    <w:p w:rsidR="00500EDC" w:rsidRDefault="00500EDC">
      <w:pPr>
        <w:pStyle w:val="Abbreviation"/>
        <w:rPr>
          <w:lang w:val="en-US"/>
        </w:rPr>
      </w:pPr>
    </w:p>
    <w:p w:rsidR="00500EDC" w:rsidRDefault="00500EDC">
      <w:pPr>
        <w:pStyle w:val="Abbreviation"/>
        <w:rPr>
          <w:lang w:val="en-US"/>
        </w:rPr>
      </w:pPr>
    </w:p>
    <w:p w:rsidR="00500EDC" w:rsidRDefault="00500EDC">
      <w:pPr>
        <w:pStyle w:val="Abbreviation"/>
      </w:pPr>
    </w:p>
    <w:p w:rsidR="00500EDC" w:rsidRDefault="00500EDC">
      <w:pPr>
        <w:pStyle w:val="Heading3"/>
        <w:rPr>
          <w:lang w:val="en-US"/>
        </w:rPr>
      </w:pPr>
      <w:r>
        <w:rPr>
          <w:lang w:val="en-US"/>
        </w:rPr>
        <w:br w:type="page"/>
      </w:r>
      <w:bookmarkStart w:id="114" w:name="_Toc179870363"/>
      <w:bookmarkStart w:id="115" w:name="_Toc509383669"/>
      <w:r>
        <w:rPr>
          <w:lang w:val="en-US"/>
        </w:rPr>
        <w:lastRenderedPageBreak/>
        <w:t>Referenced documents</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DB5BC8" w:rsidRDefault="00DB5BC8">
      <w:pPr>
        <w:pStyle w:val="BodyText"/>
      </w:pPr>
    </w:p>
    <w:p w:rsidR="00500EDC" w:rsidRDefault="00500EDC">
      <w:pPr>
        <w:pStyle w:val="Heading3"/>
      </w:pPr>
      <w:bookmarkStart w:id="116" w:name="_Toc341522590"/>
      <w:bookmarkStart w:id="117" w:name="_Toc341595527"/>
      <w:bookmarkStart w:id="118" w:name="_Toc341599978"/>
      <w:bookmarkStart w:id="119" w:name="_Toc341602164"/>
      <w:bookmarkStart w:id="120" w:name="_Toc341602860"/>
      <w:bookmarkStart w:id="121" w:name="_Toc341604380"/>
      <w:bookmarkStart w:id="122" w:name="_Toc341604499"/>
      <w:bookmarkStart w:id="123" w:name="_Toc341605044"/>
      <w:bookmarkStart w:id="124" w:name="_Toc341609302"/>
      <w:bookmarkStart w:id="125" w:name="_Toc341611762"/>
      <w:bookmarkStart w:id="126" w:name="_Toc341612581"/>
      <w:bookmarkStart w:id="127" w:name="_Toc341613098"/>
      <w:bookmarkStart w:id="128" w:name="_Toc341678344"/>
      <w:bookmarkStart w:id="129" w:name="_Toc341678459"/>
      <w:bookmarkStart w:id="130" w:name="_Toc341680069"/>
      <w:bookmarkStart w:id="131" w:name="_Toc341681755"/>
      <w:bookmarkStart w:id="132" w:name="_Toc341681862"/>
      <w:bookmarkStart w:id="133" w:name="_Toc342885310"/>
      <w:bookmarkStart w:id="134" w:name="_Toc179870364"/>
      <w:bookmarkStart w:id="135" w:name="_Toc509383670"/>
      <w:r>
        <w:t>Controlling documents</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DB5BC8" w:rsidRDefault="00DB5BC8" w:rsidP="00DB5BC8">
      <w:pPr>
        <w:pStyle w:val="BodyText"/>
        <w:tabs>
          <w:tab w:val="left" w:pos="1980"/>
          <w:tab w:val="left" w:pos="2070"/>
        </w:tabs>
      </w:pPr>
    </w:p>
    <w:p w:rsidR="00500EDC" w:rsidRDefault="00500EDC">
      <w:pPr>
        <w:pStyle w:val="Heading3"/>
      </w:pPr>
      <w:bookmarkStart w:id="136" w:name="_Toc341522591"/>
      <w:bookmarkStart w:id="137" w:name="_Toc341595528"/>
      <w:bookmarkStart w:id="138" w:name="_Toc341599979"/>
      <w:bookmarkStart w:id="139" w:name="_Toc341602165"/>
      <w:bookmarkStart w:id="140" w:name="_Toc341602861"/>
      <w:bookmarkStart w:id="141" w:name="_Toc341604381"/>
      <w:bookmarkStart w:id="142" w:name="_Toc341604500"/>
      <w:bookmarkStart w:id="143" w:name="_Toc341605045"/>
      <w:bookmarkStart w:id="144" w:name="_Toc341609303"/>
      <w:bookmarkStart w:id="145" w:name="_Toc341611763"/>
      <w:bookmarkStart w:id="146" w:name="_Toc341612582"/>
      <w:bookmarkStart w:id="147" w:name="_Toc341613099"/>
      <w:bookmarkStart w:id="148" w:name="_Toc341678345"/>
      <w:bookmarkStart w:id="149" w:name="_Toc341678460"/>
      <w:bookmarkStart w:id="150" w:name="_Toc341680070"/>
      <w:bookmarkStart w:id="151" w:name="_Toc341681756"/>
      <w:bookmarkStart w:id="152" w:name="_Toc341681863"/>
      <w:bookmarkStart w:id="153" w:name="_Toc342885311"/>
      <w:bookmarkStart w:id="154" w:name="_Toc179870365"/>
      <w:bookmarkStart w:id="155" w:name="_Toc509383671"/>
      <w:r>
        <w:t>Controlled documents</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500EDC" w:rsidRDefault="00692D9D" w:rsidP="009E527E">
      <w:pPr>
        <w:pStyle w:val="BodyText"/>
      </w:pPr>
      <w:r>
        <w:t>n/a</w:t>
      </w:r>
    </w:p>
    <w:p w:rsidR="00657B7A" w:rsidRDefault="00657B7A">
      <w:pPr>
        <w:pStyle w:val="BodyText"/>
      </w:pPr>
    </w:p>
    <w:p w:rsidR="005301BA" w:rsidRDefault="005301BA" w:rsidP="00CE530C">
      <w:pPr>
        <w:pStyle w:val="Heading1"/>
      </w:pPr>
      <w:bookmarkStart w:id="156" w:name="_Toc509383672"/>
      <w:r>
        <w:lastRenderedPageBreak/>
        <w:t xml:space="preserve">RCDP </w:t>
      </w:r>
      <w:r w:rsidR="007D03DE">
        <w:t>V1</w:t>
      </w:r>
      <w:bookmarkEnd w:id="156"/>
      <w:r>
        <w:t xml:space="preserve"> </w:t>
      </w:r>
    </w:p>
    <w:p w:rsidR="00A2429F" w:rsidRDefault="006F5785" w:rsidP="00BA1EB7">
      <w:pPr>
        <w:pStyle w:val="BodyText"/>
      </w:pPr>
      <w:r>
        <w:t xml:space="preserve">This section describes RCDP protocol </w:t>
      </w:r>
      <w:r w:rsidR="006D5B18">
        <w:t xml:space="preserve">version 1. RCDP </w:t>
      </w:r>
      <w:r w:rsidR="00A2429F">
        <w:t xml:space="preserve">is </w:t>
      </w:r>
      <w:r>
        <w:t xml:space="preserve">used for communication between </w:t>
      </w:r>
      <w:r w:rsidRPr="000C19D0">
        <w:rPr>
          <w:b/>
        </w:rPr>
        <w:t>R</w:t>
      </w:r>
      <w:r>
        <w:t xml:space="preserve">ESEPT </w:t>
      </w:r>
      <w:r w:rsidRPr="000C19D0">
        <w:rPr>
          <w:b/>
        </w:rPr>
        <w:t>C</w:t>
      </w:r>
      <w:r>
        <w:t xml:space="preserve">lient and RESEPT </w:t>
      </w:r>
      <w:r w:rsidR="00406EE0" w:rsidRPr="000C19D0">
        <w:rPr>
          <w:b/>
        </w:rPr>
        <w:t>D</w:t>
      </w:r>
      <w:r w:rsidR="00406EE0">
        <w:t xml:space="preserve">ispatcher </w:t>
      </w:r>
      <w:r>
        <w:t xml:space="preserve">Daemon on the server side. </w:t>
      </w:r>
    </w:p>
    <w:p w:rsidR="00A2429F" w:rsidRDefault="00A2429F" w:rsidP="00BA1EB7">
      <w:pPr>
        <w:pStyle w:val="BodyText"/>
      </w:pPr>
    </w:p>
    <w:p w:rsidR="00CB3B34" w:rsidRDefault="00A2429F" w:rsidP="00BA1EB7">
      <w:pPr>
        <w:pStyle w:val="BodyText"/>
      </w:pPr>
      <w:r>
        <w:t xml:space="preserve">RCDP uses </w:t>
      </w:r>
      <w:r w:rsidR="00BA1EB7" w:rsidRPr="00BA1EB7">
        <w:t xml:space="preserve">HTTP </w:t>
      </w:r>
      <w:r>
        <w:t xml:space="preserve">as a transport.  This requires </w:t>
      </w:r>
      <w:r w:rsidR="00575B72">
        <w:t xml:space="preserve">the </w:t>
      </w:r>
      <w:r w:rsidR="00BD48B7">
        <w:t>client</w:t>
      </w:r>
      <w:r w:rsidR="00BA1EB7" w:rsidRPr="00BA1EB7">
        <w:t xml:space="preserve"> </w:t>
      </w:r>
      <w:r>
        <w:t>to</w:t>
      </w:r>
      <w:r w:rsidR="00BA1EB7" w:rsidRPr="00BA1EB7">
        <w:t xml:space="preserve"> act as a </w:t>
      </w:r>
      <w:r w:rsidR="000C19D0">
        <w:t>regular</w:t>
      </w:r>
      <w:r w:rsidR="00BA1EB7" w:rsidRPr="00BA1EB7">
        <w:t xml:space="preserve"> webclient while sending messages</w:t>
      </w:r>
      <w:r>
        <w:t xml:space="preserve"> to </w:t>
      </w:r>
      <w:r w:rsidR="00575B72">
        <w:t xml:space="preserve">the </w:t>
      </w:r>
      <w:r w:rsidR="00BD48B7">
        <w:t>server</w:t>
      </w:r>
      <w:r w:rsidR="00BA1EB7" w:rsidRPr="00BA1EB7">
        <w:t xml:space="preserve">. </w:t>
      </w:r>
      <w:r w:rsidR="00C04EE9">
        <w:t>A p</w:t>
      </w:r>
      <w:r w:rsidR="00BA1EB7" w:rsidRPr="00BA1EB7">
        <w:t xml:space="preserve">art of this act is using browser-style </w:t>
      </w:r>
      <w:r w:rsidR="000C19D0">
        <w:t xml:space="preserve">HTTP </w:t>
      </w:r>
      <w:r w:rsidR="00BA1EB7" w:rsidRPr="00BA1EB7">
        <w:t>header</w:t>
      </w:r>
      <w:r w:rsidR="00BA1EB7">
        <w:t>s</w:t>
      </w:r>
      <w:r w:rsidR="00BA1EB7" w:rsidRPr="00BA1EB7">
        <w:t xml:space="preserve"> for eve</w:t>
      </w:r>
      <w:r w:rsidR="00BA1EB7">
        <w:t xml:space="preserve">ry request. </w:t>
      </w:r>
    </w:p>
    <w:p w:rsidR="00CB3B34" w:rsidRDefault="00CB3B34" w:rsidP="00BA1EB7">
      <w:pPr>
        <w:pStyle w:val="BodyText"/>
      </w:pPr>
    </w:p>
    <w:p w:rsidR="00CB3B34" w:rsidRDefault="0047009F" w:rsidP="00CB3B34">
      <w:pPr>
        <w:pStyle w:val="Heading2"/>
      </w:pPr>
      <w:bookmarkStart w:id="157" w:name="_Toc509383673"/>
      <w:r>
        <w:t>Client</w:t>
      </w:r>
      <w:r w:rsidR="00CB3B34">
        <w:t xml:space="preserve"> -&gt; </w:t>
      </w:r>
      <w:r>
        <w:t>Server</w:t>
      </w:r>
      <w:bookmarkEnd w:id="157"/>
    </w:p>
    <w:p w:rsidR="00AE091A" w:rsidRDefault="00AE091A" w:rsidP="00BA1EB7">
      <w:pPr>
        <w:pStyle w:val="BodyText"/>
      </w:pPr>
      <w:r>
        <w:t xml:space="preserve">Below is a </w:t>
      </w:r>
      <w:r w:rsidR="00BA1EB7" w:rsidRPr="00BA1EB7">
        <w:t xml:space="preserve">set </w:t>
      </w:r>
      <w:r w:rsidR="005371D9">
        <w:t xml:space="preserve">of client HTTP headers </w:t>
      </w:r>
      <w:r w:rsidR="00BA1EB7" w:rsidRPr="00BA1EB7">
        <w:t>th</w:t>
      </w:r>
      <w:r w:rsidR="00BA1EB7">
        <w:t xml:space="preserve">at </w:t>
      </w:r>
      <w:r w:rsidR="0047009F">
        <w:t>the client</w:t>
      </w:r>
      <w:r w:rsidR="00BA1EB7">
        <w:t xml:space="preserve"> needs to </w:t>
      </w:r>
      <w:r w:rsidR="00CB3B34">
        <w:t xml:space="preserve">send to </w:t>
      </w:r>
      <w:r w:rsidR="0047009F">
        <w:t>the server</w:t>
      </w:r>
      <w:r w:rsidR="000E1005">
        <w:t>.</w:t>
      </w:r>
    </w:p>
    <w:p w:rsidR="007A6C8A" w:rsidRDefault="007A6C8A" w:rsidP="00BA1EB7">
      <w:pPr>
        <w:pStyle w:val="BodyText"/>
      </w:pPr>
    </w:p>
    <w:tbl>
      <w:tblPr>
        <w:tblW w:w="0" w:type="auto"/>
        <w:tblLook w:val="04A0"/>
      </w:tblPr>
      <w:tblGrid>
        <w:gridCol w:w="1716"/>
        <w:gridCol w:w="1542"/>
        <w:gridCol w:w="5302"/>
      </w:tblGrid>
      <w:tr w:rsidR="00AE091A" w:rsidTr="00585D94">
        <w:tc>
          <w:tcPr>
            <w:tcW w:w="1716" w:type="dxa"/>
          </w:tcPr>
          <w:p w:rsidR="00AE091A" w:rsidRPr="00585D94" w:rsidRDefault="00AE091A" w:rsidP="00BA1EB7">
            <w:pPr>
              <w:pStyle w:val="BodyText"/>
              <w:rPr>
                <w:b/>
              </w:rPr>
            </w:pPr>
            <w:r w:rsidRPr="00585D94">
              <w:rPr>
                <w:b/>
              </w:rPr>
              <w:t>HTTP Header</w:t>
            </w:r>
          </w:p>
        </w:tc>
        <w:tc>
          <w:tcPr>
            <w:tcW w:w="1542" w:type="dxa"/>
          </w:tcPr>
          <w:p w:rsidR="00AE091A" w:rsidRPr="00585D94" w:rsidRDefault="00AE091A" w:rsidP="00BA1EB7">
            <w:pPr>
              <w:pStyle w:val="BodyText"/>
              <w:rPr>
                <w:b/>
              </w:rPr>
            </w:pPr>
            <w:r w:rsidRPr="00585D94">
              <w:rPr>
                <w:b/>
              </w:rPr>
              <w:t>Required</w:t>
            </w:r>
          </w:p>
        </w:tc>
        <w:tc>
          <w:tcPr>
            <w:tcW w:w="5302" w:type="dxa"/>
          </w:tcPr>
          <w:p w:rsidR="00AE091A" w:rsidRPr="00585D94" w:rsidRDefault="00AE091A" w:rsidP="00BA1EB7">
            <w:pPr>
              <w:pStyle w:val="BodyText"/>
              <w:rPr>
                <w:b/>
              </w:rPr>
            </w:pPr>
            <w:r w:rsidRPr="00585D94">
              <w:rPr>
                <w:b/>
              </w:rPr>
              <w:t>Description</w:t>
            </w:r>
          </w:p>
        </w:tc>
      </w:tr>
      <w:tr w:rsidR="006A71B4" w:rsidTr="00585D94">
        <w:tc>
          <w:tcPr>
            <w:tcW w:w="1716" w:type="dxa"/>
          </w:tcPr>
          <w:p w:rsidR="006A71B4" w:rsidRPr="00154448" w:rsidRDefault="00154448" w:rsidP="00BA1EB7">
            <w:pPr>
              <w:pStyle w:val="BodyText"/>
            </w:pPr>
            <w:r w:rsidRPr="00154448">
              <w:t>POST</w:t>
            </w:r>
          </w:p>
        </w:tc>
        <w:tc>
          <w:tcPr>
            <w:tcW w:w="1542" w:type="dxa"/>
          </w:tcPr>
          <w:p w:rsidR="006A71B4" w:rsidRDefault="006A71B4" w:rsidP="00BA1EB7">
            <w:pPr>
              <w:pStyle w:val="BodyText"/>
            </w:pPr>
            <w:r>
              <w:t>YES</w:t>
            </w:r>
          </w:p>
        </w:tc>
        <w:tc>
          <w:tcPr>
            <w:tcW w:w="5302" w:type="dxa"/>
          </w:tcPr>
          <w:p w:rsidR="006A71B4" w:rsidRDefault="006A71B4" w:rsidP="00154448">
            <w:pPr>
              <w:pStyle w:val="BodyText"/>
            </w:pPr>
            <w:r>
              <w:t xml:space="preserve"> </w:t>
            </w:r>
            <w:r w:rsidR="00154448">
              <w:t>/</w:t>
            </w:r>
            <w:r>
              <w:t>resept HTTP/1.1</w:t>
            </w:r>
            <w:r w:rsidR="00154448">
              <w:t xml:space="preserve">. </w:t>
            </w:r>
          </w:p>
        </w:tc>
      </w:tr>
      <w:tr w:rsidR="00AE091A" w:rsidTr="00585D94">
        <w:tc>
          <w:tcPr>
            <w:tcW w:w="1716" w:type="dxa"/>
          </w:tcPr>
          <w:p w:rsidR="00AE091A" w:rsidRPr="00AE091A" w:rsidRDefault="00AE091A" w:rsidP="00BA1EB7">
            <w:pPr>
              <w:pStyle w:val="BodyText"/>
            </w:pPr>
            <w:r w:rsidRPr="00AE091A">
              <w:t>Host</w:t>
            </w:r>
          </w:p>
        </w:tc>
        <w:tc>
          <w:tcPr>
            <w:tcW w:w="1542" w:type="dxa"/>
          </w:tcPr>
          <w:p w:rsidR="00AE091A" w:rsidRDefault="00AE091A" w:rsidP="00BA1EB7">
            <w:pPr>
              <w:pStyle w:val="BodyText"/>
            </w:pPr>
            <w:r>
              <w:t>YES</w:t>
            </w:r>
          </w:p>
        </w:tc>
        <w:tc>
          <w:tcPr>
            <w:tcW w:w="5302" w:type="dxa"/>
          </w:tcPr>
          <w:p w:rsidR="00AE091A" w:rsidRDefault="00AE091A" w:rsidP="005D227D">
            <w:pPr>
              <w:pStyle w:val="BodyText"/>
            </w:pPr>
            <w:r>
              <w:t>S</w:t>
            </w:r>
            <w:r w:rsidRPr="00BA1EB7">
              <w:t>hould contain the FQDN</w:t>
            </w:r>
            <w:r w:rsidR="007928CE">
              <w:t xml:space="preserve"> OR IP (v4 or v6)</w:t>
            </w:r>
            <w:r w:rsidRPr="00BA1EB7">
              <w:t xml:space="preserve"> of </w:t>
            </w:r>
            <w:r w:rsidR="0047009F">
              <w:t>the server</w:t>
            </w:r>
            <w:r w:rsidR="00154448">
              <w:t xml:space="preserve">. </w:t>
            </w:r>
          </w:p>
        </w:tc>
      </w:tr>
      <w:tr w:rsidR="00AE091A" w:rsidTr="00585D94">
        <w:tc>
          <w:tcPr>
            <w:tcW w:w="1716" w:type="dxa"/>
          </w:tcPr>
          <w:p w:rsidR="00AE091A" w:rsidRDefault="00AE091A" w:rsidP="00BA1EB7">
            <w:pPr>
              <w:pStyle w:val="BodyText"/>
            </w:pPr>
            <w:r>
              <w:t>User-Agent</w:t>
            </w:r>
          </w:p>
        </w:tc>
        <w:tc>
          <w:tcPr>
            <w:tcW w:w="1542" w:type="dxa"/>
          </w:tcPr>
          <w:p w:rsidR="00AE091A" w:rsidRDefault="00AE091A" w:rsidP="00BA1EB7">
            <w:pPr>
              <w:pStyle w:val="BodyText"/>
            </w:pPr>
            <w:r>
              <w:t>YES</w:t>
            </w:r>
          </w:p>
        </w:tc>
        <w:tc>
          <w:tcPr>
            <w:tcW w:w="5302" w:type="dxa"/>
          </w:tcPr>
          <w:p w:rsidR="00AE091A" w:rsidRDefault="00AE091A" w:rsidP="00BA1EB7">
            <w:pPr>
              <w:pStyle w:val="BodyText"/>
            </w:pPr>
            <w:r>
              <w:t>Should</w:t>
            </w:r>
            <w:r w:rsidRPr="00BA1EB7">
              <w:t xml:space="preserve"> contain any value valid in the HTTP specification. It may either reflect the usage of RESEPT or fake a genuine browser</w:t>
            </w:r>
          </w:p>
        </w:tc>
      </w:tr>
      <w:tr w:rsidR="00AE091A" w:rsidTr="00585D94">
        <w:tc>
          <w:tcPr>
            <w:tcW w:w="1716" w:type="dxa"/>
          </w:tcPr>
          <w:p w:rsidR="00AE091A" w:rsidRDefault="00AE091A" w:rsidP="00BA1EB7">
            <w:pPr>
              <w:pStyle w:val="BodyText"/>
            </w:pPr>
            <w:r>
              <w:t>Cookie</w:t>
            </w:r>
          </w:p>
        </w:tc>
        <w:tc>
          <w:tcPr>
            <w:tcW w:w="1542" w:type="dxa"/>
          </w:tcPr>
          <w:p w:rsidR="00AE091A" w:rsidRDefault="00AE091A" w:rsidP="00BA1EB7">
            <w:pPr>
              <w:pStyle w:val="BodyText"/>
            </w:pPr>
            <w:r>
              <w:t>YES</w:t>
            </w:r>
            <w:r w:rsidR="00CE15DA">
              <w:t xml:space="preserve"> except for VSMREQ</w:t>
            </w:r>
          </w:p>
        </w:tc>
        <w:tc>
          <w:tcPr>
            <w:tcW w:w="5302" w:type="dxa"/>
          </w:tcPr>
          <w:p w:rsidR="00AE091A" w:rsidRDefault="00AE091A" w:rsidP="00CE15DA">
            <w:pPr>
              <w:pStyle w:val="BodyText"/>
            </w:pPr>
            <w:r>
              <w:t xml:space="preserve">Session identifier previously received from </w:t>
            </w:r>
            <w:r w:rsidR="0047009F">
              <w:t>the server</w:t>
            </w:r>
            <w:r w:rsidRPr="00BA1EB7">
              <w:t>.</w:t>
            </w:r>
          </w:p>
        </w:tc>
      </w:tr>
      <w:tr w:rsidR="00AE091A" w:rsidTr="00585D94">
        <w:tc>
          <w:tcPr>
            <w:tcW w:w="1716" w:type="dxa"/>
          </w:tcPr>
          <w:p w:rsidR="00AE091A" w:rsidRPr="00AE091A" w:rsidRDefault="00AE091A" w:rsidP="00BA1EB7">
            <w:pPr>
              <w:pStyle w:val="BodyText"/>
            </w:pPr>
            <w:r w:rsidRPr="00AE091A">
              <w:t>Content-type</w:t>
            </w:r>
          </w:p>
        </w:tc>
        <w:tc>
          <w:tcPr>
            <w:tcW w:w="1542" w:type="dxa"/>
          </w:tcPr>
          <w:p w:rsidR="00AE091A" w:rsidRDefault="00AE091A" w:rsidP="00BA1EB7">
            <w:pPr>
              <w:pStyle w:val="BodyText"/>
            </w:pPr>
            <w:r>
              <w:t>YES</w:t>
            </w:r>
          </w:p>
        </w:tc>
        <w:tc>
          <w:tcPr>
            <w:tcW w:w="5302" w:type="dxa"/>
          </w:tcPr>
          <w:p w:rsidR="00AE091A" w:rsidRDefault="00AE091A" w:rsidP="00AE091A">
            <w:pPr>
              <w:pStyle w:val="BodyText"/>
            </w:pPr>
            <w:r>
              <w:t>S</w:t>
            </w:r>
            <w:r w:rsidRPr="00BA1EB7">
              <w:t>hould contain "multipart/form-data; boundary={mime boundary}"</w:t>
            </w:r>
          </w:p>
        </w:tc>
      </w:tr>
      <w:tr w:rsidR="00AE091A" w:rsidTr="00585D94">
        <w:tc>
          <w:tcPr>
            <w:tcW w:w="1716" w:type="dxa"/>
          </w:tcPr>
          <w:p w:rsidR="00AE091A" w:rsidRPr="00AE091A" w:rsidRDefault="00AE091A" w:rsidP="00BA1EB7">
            <w:pPr>
              <w:pStyle w:val="BodyText"/>
            </w:pPr>
            <w:r w:rsidRPr="00AE091A">
              <w:t>Cache-Control</w:t>
            </w:r>
          </w:p>
        </w:tc>
        <w:tc>
          <w:tcPr>
            <w:tcW w:w="1542" w:type="dxa"/>
          </w:tcPr>
          <w:p w:rsidR="00AE091A" w:rsidRDefault="00AE091A" w:rsidP="00BA1EB7">
            <w:pPr>
              <w:pStyle w:val="BodyText"/>
            </w:pPr>
            <w:r>
              <w:t>YES</w:t>
            </w:r>
          </w:p>
        </w:tc>
        <w:tc>
          <w:tcPr>
            <w:tcW w:w="5302" w:type="dxa"/>
          </w:tcPr>
          <w:p w:rsidR="00AE091A" w:rsidRDefault="00AE091A" w:rsidP="00AE091A">
            <w:pPr>
              <w:pStyle w:val="BodyText"/>
            </w:pPr>
            <w:r>
              <w:t>S</w:t>
            </w:r>
            <w:r w:rsidRPr="00BA1EB7">
              <w:t xml:space="preserve">hould always </w:t>
            </w:r>
            <w:r>
              <w:t>be</w:t>
            </w:r>
            <w:r w:rsidRPr="00BA1EB7">
              <w:t xml:space="preserve"> "no-cache</w:t>
            </w:r>
            <w:r>
              <w:t>”</w:t>
            </w:r>
          </w:p>
        </w:tc>
      </w:tr>
      <w:tr w:rsidR="00AE091A" w:rsidTr="00585D94">
        <w:tc>
          <w:tcPr>
            <w:tcW w:w="1716" w:type="dxa"/>
          </w:tcPr>
          <w:p w:rsidR="00AE091A" w:rsidRPr="00957D03" w:rsidRDefault="00957D03" w:rsidP="00BA1EB7">
            <w:pPr>
              <w:pStyle w:val="BodyText"/>
            </w:pPr>
            <w:r w:rsidRPr="00957D03">
              <w:t>Accept</w:t>
            </w:r>
          </w:p>
        </w:tc>
        <w:tc>
          <w:tcPr>
            <w:tcW w:w="1542" w:type="dxa"/>
          </w:tcPr>
          <w:p w:rsidR="00AE091A" w:rsidRDefault="00957D03" w:rsidP="00BA1EB7">
            <w:pPr>
              <w:pStyle w:val="BodyText"/>
            </w:pPr>
            <w:r>
              <w:t>NO</w:t>
            </w:r>
          </w:p>
        </w:tc>
        <w:tc>
          <w:tcPr>
            <w:tcW w:w="5302" w:type="dxa"/>
          </w:tcPr>
          <w:p w:rsidR="00AE091A" w:rsidRDefault="00957D03" w:rsidP="00AE091A">
            <w:pPr>
              <w:pStyle w:val="BodyText"/>
            </w:pPr>
            <w:r>
              <w:t>Contains the expected response content type (e.g. ‘</w:t>
            </w:r>
            <w:r w:rsidRPr="00FD724B">
              <w:t>multipart/mixed</w:t>
            </w:r>
            <w:r>
              <w:t>’)</w:t>
            </w:r>
          </w:p>
        </w:tc>
      </w:tr>
      <w:tr w:rsidR="00475C4E" w:rsidTr="00585D94">
        <w:tc>
          <w:tcPr>
            <w:tcW w:w="1716" w:type="dxa"/>
          </w:tcPr>
          <w:p w:rsidR="00475C4E" w:rsidRPr="00475C4E" w:rsidRDefault="00475C4E" w:rsidP="00BA1EB7">
            <w:pPr>
              <w:pStyle w:val="BodyText"/>
            </w:pPr>
            <w:r w:rsidRPr="00475C4E">
              <w:t>Accept-Encoding</w:t>
            </w:r>
          </w:p>
        </w:tc>
        <w:tc>
          <w:tcPr>
            <w:tcW w:w="1542" w:type="dxa"/>
          </w:tcPr>
          <w:p w:rsidR="00475C4E" w:rsidRDefault="00475C4E" w:rsidP="00BA1EB7">
            <w:pPr>
              <w:pStyle w:val="BodyText"/>
            </w:pPr>
            <w:r>
              <w:t>NO</w:t>
            </w:r>
          </w:p>
        </w:tc>
        <w:tc>
          <w:tcPr>
            <w:tcW w:w="5302" w:type="dxa"/>
          </w:tcPr>
          <w:p w:rsidR="00475C4E" w:rsidRDefault="00475C4E" w:rsidP="00475C4E">
            <w:pPr>
              <w:pStyle w:val="BodyText"/>
            </w:pPr>
            <w:r>
              <w:t xml:space="preserve">If the header is supplied (e.g. “gzip,deflate”) and honoured by </w:t>
            </w:r>
            <w:r w:rsidR="0047009F">
              <w:t>the server</w:t>
            </w:r>
            <w:r w:rsidR="00120916">
              <w:t>,</w:t>
            </w:r>
            <w:r>
              <w:t xml:space="preserve"> the </w:t>
            </w:r>
            <w:r w:rsidR="00BD48B7">
              <w:t>client</w:t>
            </w:r>
            <w:r>
              <w:t xml:space="preserve"> shall be able to process the encoded response</w:t>
            </w:r>
            <w:r w:rsidR="00120916">
              <w:t>.</w:t>
            </w:r>
          </w:p>
        </w:tc>
      </w:tr>
      <w:tr w:rsidR="00475C4E" w:rsidTr="00585D94">
        <w:tc>
          <w:tcPr>
            <w:tcW w:w="1716" w:type="dxa"/>
          </w:tcPr>
          <w:p w:rsidR="00475C4E" w:rsidRPr="00475C4E" w:rsidRDefault="00475C4E" w:rsidP="00BA1EB7">
            <w:pPr>
              <w:pStyle w:val="BodyText"/>
            </w:pPr>
            <w:r w:rsidRPr="00475C4E">
              <w:t>Accept-Charset</w:t>
            </w:r>
          </w:p>
        </w:tc>
        <w:tc>
          <w:tcPr>
            <w:tcW w:w="1542" w:type="dxa"/>
          </w:tcPr>
          <w:p w:rsidR="00475C4E" w:rsidRDefault="00475C4E" w:rsidP="00BA1EB7">
            <w:pPr>
              <w:pStyle w:val="BodyText"/>
            </w:pPr>
            <w:r>
              <w:t>NO</w:t>
            </w:r>
          </w:p>
        </w:tc>
        <w:tc>
          <w:tcPr>
            <w:tcW w:w="5302" w:type="dxa"/>
          </w:tcPr>
          <w:p w:rsidR="00475C4E" w:rsidRDefault="00475C4E" w:rsidP="00475C4E">
            <w:pPr>
              <w:pStyle w:val="BodyText"/>
            </w:pPr>
            <w:r>
              <w:t>Can be for example “</w:t>
            </w:r>
            <w:r w:rsidRPr="00BA1EB7">
              <w:t>ISO-8859-1,utf-8;q=0.7,*;q=0.7</w:t>
            </w:r>
            <w:r>
              <w:t>”</w:t>
            </w:r>
          </w:p>
        </w:tc>
      </w:tr>
      <w:tr w:rsidR="00AE091A" w:rsidTr="00585D94">
        <w:tc>
          <w:tcPr>
            <w:tcW w:w="1716" w:type="dxa"/>
          </w:tcPr>
          <w:p w:rsidR="00AE091A" w:rsidRDefault="00AE091A" w:rsidP="00BA1EB7">
            <w:pPr>
              <w:pStyle w:val="BodyText"/>
            </w:pPr>
          </w:p>
        </w:tc>
        <w:tc>
          <w:tcPr>
            <w:tcW w:w="1542" w:type="dxa"/>
          </w:tcPr>
          <w:p w:rsidR="00AE091A" w:rsidRDefault="00AE091A" w:rsidP="00BA1EB7">
            <w:pPr>
              <w:pStyle w:val="BodyText"/>
            </w:pPr>
          </w:p>
        </w:tc>
        <w:tc>
          <w:tcPr>
            <w:tcW w:w="5302" w:type="dxa"/>
          </w:tcPr>
          <w:p w:rsidR="00AE091A" w:rsidRDefault="00AE091A" w:rsidP="00BA1EB7">
            <w:pPr>
              <w:pStyle w:val="BodyText"/>
            </w:pPr>
          </w:p>
        </w:tc>
      </w:tr>
    </w:tbl>
    <w:p w:rsidR="00AE091A" w:rsidRDefault="00AE091A" w:rsidP="00BA1EB7">
      <w:pPr>
        <w:pStyle w:val="BodyText"/>
      </w:pPr>
    </w:p>
    <w:p w:rsidR="00BA1EB7" w:rsidRDefault="00BA1EB7" w:rsidP="00BA1EB7">
      <w:pPr>
        <w:pStyle w:val="BodyText"/>
      </w:pPr>
      <w:r w:rsidRPr="00BA1EB7">
        <w:t xml:space="preserve">A </w:t>
      </w:r>
      <w:r w:rsidR="00AE091A">
        <w:t>typical</w:t>
      </w:r>
      <w:r w:rsidRPr="00BA1EB7">
        <w:t xml:space="preserve"> set of</w:t>
      </w:r>
      <w:r w:rsidR="00475C4E">
        <w:t xml:space="preserve"> client</w:t>
      </w:r>
      <w:r w:rsidRPr="00BA1EB7">
        <w:t xml:space="preserve"> headers could be:</w:t>
      </w:r>
      <w:r w:rsidRPr="00BA1EB7">
        <w:br/>
      </w:r>
    </w:p>
    <w:tbl>
      <w:tblPr>
        <w:tblpPr w:leftFromText="180" w:rightFromText="180" w:vertAnchor="text" w:tblpXSpec="center" w:tblpY="50"/>
        <w:tblW w:w="0" w:type="auto"/>
        <w:shd w:val="clear" w:color="auto" w:fill="C2C2C2"/>
        <w:tblLook w:val="0000"/>
      </w:tblPr>
      <w:tblGrid>
        <w:gridCol w:w="8208"/>
      </w:tblGrid>
      <w:tr w:rsidR="00DC2ECD" w:rsidRPr="00907EB8">
        <w:trPr>
          <w:trHeight w:val="537"/>
        </w:trPr>
        <w:tc>
          <w:tcPr>
            <w:tcW w:w="8208" w:type="dxa"/>
            <w:shd w:val="clear" w:color="auto" w:fill="C2C2C2"/>
          </w:tcPr>
          <w:p w:rsidR="00DC2ECD" w:rsidRPr="00F83E0A" w:rsidRDefault="00DC2ECD" w:rsidP="00CD3CE0">
            <w:pPr>
              <w:pStyle w:val="HTMLPreformatted"/>
              <w:rPr>
                <w:rFonts w:cs="Courier New"/>
                <w:sz w:val="18"/>
                <w:szCs w:val="18"/>
                <w:lang w:val="en-US"/>
              </w:rPr>
            </w:pPr>
          </w:p>
          <w:p w:rsidR="00DC2ECD" w:rsidRPr="00DC2ECD" w:rsidRDefault="00DC2ECD" w:rsidP="00DC2ECD">
            <w:pPr>
              <w:rPr>
                <w:rFonts w:ascii="Courier New" w:hAnsi="Courier New" w:cs="Courier New"/>
                <w:sz w:val="18"/>
                <w:szCs w:val="18"/>
              </w:rPr>
            </w:pPr>
            <w:r w:rsidRPr="00DC2ECD">
              <w:rPr>
                <w:rFonts w:ascii="Courier New" w:hAnsi="Courier New" w:cs="Courier New"/>
                <w:sz w:val="18"/>
                <w:szCs w:val="18"/>
              </w:rPr>
              <w:t>POST /</w:t>
            </w:r>
            <w:r w:rsidR="00D91184">
              <w:rPr>
                <w:rFonts w:ascii="Courier New" w:hAnsi="Courier New" w:cs="Courier New"/>
                <w:sz w:val="18"/>
                <w:szCs w:val="18"/>
              </w:rPr>
              <w:t>resept</w:t>
            </w:r>
            <w:r w:rsidRPr="00DC2ECD">
              <w:rPr>
                <w:rFonts w:ascii="Courier New" w:hAnsi="Courier New" w:cs="Courier New"/>
                <w:sz w:val="18"/>
                <w:szCs w:val="18"/>
              </w:rPr>
              <w:t xml:space="preserve"> HTTP/1.</w:t>
            </w:r>
            <w:r w:rsidR="00DB3C6A">
              <w:rPr>
                <w:rFonts w:ascii="Courier New" w:hAnsi="Courier New" w:cs="Courier New"/>
                <w:sz w:val="18"/>
                <w:szCs w:val="18"/>
              </w:rPr>
              <w:t>1</w:t>
            </w:r>
          </w:p>
          <w:p w:rsidR="00127758" w:rsidRDefault="00127758" w:rsidP="00127758">
            <w:pPr>
              <w:rPr>
                <w:rFonts w:ascii="Courier New" w:hAnsi="Courier New" w:cs="Courier New"/>
                <w:sz w:val="18"/>
                <w:szCs w:val="18"/>
              </w:rPr>
            </w:pPr>
            <w:r w:rsidRPr="00DC2ECD">
              <w:rPr>
                <w:rFonts w:ascii="Courier New" w:hAnsi="Courier New" w:cs="Courier New"/>
                <w:sz w:val="18"/>
                <w:szCs w:val="18"/>
              </w:rPr>
              <w:t>User-Agent: RESEPT/4.</w:t>
            </w:r>
            <w:r>
              <w:rPr>
                <w:rFonts w:ascii="Courier New" w:hAnsi="Courier New" w:cs="Courier New"/>
                <w:sz w:val="18"/>
                <w:szCs w:val="18"/>
              </w:rPr>
              <w:t>2</w:t>
            </w:r>
          </w:p>
          <w:p w:rsidR="00DC2ECD" w:rsidRPr="00DC2ECD" w:rsidRDefault="00DC2ECD" w:rsidP="00DC2ECD">
            <w:pPr>
              <w:rPr>
                <w:rFonts w:ascii="Courier New" w:hAnsi="Courier New" w:cs="Courier New"/>
                <w:sz w:val="18"/>
                <w:szCs w:val="18"/>
              </w:rPr>
            </w:pPr>
            <w:r w:rsidRPr="00DC2ECD">
              <w:rPr>
                <w:rFonts w:ascii="Courier New" w:hAnsi="Courier New" w:cs="Courier New"/>
                <w:sz w:val="18"/>
                <w:szCs w:val="18"/>
              </w:rPr>
              <w:t xml:space="preserve">Host: </w:t>
            </w:r>
            <w:r w:rsidR="0075396B" w:rsidRPr="00DC2ECD">
              <w:rPr>
                <w:rFonts w:ascii="Courier New" w:hAnsi="Courier New" w:cs="Courier New"/>
                <w:sz w:val="18"/>
                <w:szCs w:val="18"/>
              </w:rPr>
              <w:t>{</w:t>
            </w:r>
            <w:r w:rsidR="0047009F">
              <w:rPr>
                <w:rFonts w:ascii="Courier New" w:hAnsi="Courier New" w:cs="Courier New"/>
                <w:sz w:val="18"/>
                <w:szCs w:val="18"/>
              </w:rPr>
              <w:t>SERVER</w:t>
            </w:r>
            <w:r w:rsidR="0075396B">
              <w:rPr>
                <w:rFonts w:ascii="Courier New" w:hAnsi="Courier New" w:cs="Courier New"/>
                <w:sz w:val="18"/>
                <w:szCs w:val="18"/>
              </w:rPr>
              <w:t>-</w:t>
            </w:r>
            <w:r w:rsidR="007928CE">
              <w:rPr>
                <w:rFonts w:ascii="Courier New" w:hAnsi="Courier New" w:cs="Courier New"/>
                <w:sz w:val="18"/>
                <w:szCs w:val="18"/>
              </w:rPr>
              <w:t>FQDN</w:t>
            </w:r>
            <w:r w:rsidR="0075396B">
              <w:rPr>
                <w:rFonts w:ascii="Courier New" w:hAnsi="Courier New" w:cs="Courier New"/>
                <w:sz w:val="18"/>
                <w:szCs w:val="18"/>
              </w:rPr>
              <w:t>-OR-</w:t>
            </w:r>
            <w:r w:rsidR="007928CE">
              <w:rPr>
                <w:rFonts w:ascii="Courier New" w:hAnsi="Courier New" w:cs="Courier New"/>
                <w:sz w:val="18"/>
                <w:szCs w:val="18"/>
              </w:rPr>
              <w:t>IP</w:t>
            </w:r>
            <w:r w:rsidR="0075396B" w:rsidRPr="00DC2ECD">
              <w:rPr>
                <w:rFonts w:ascii="Courier New" w:hAnsi="Courier New" w:cs="Courier New"/>
                <w:sz w:val="18"/>
                <w:szCs w:val="18"/>
              </w:rPr>
              <w:t>}</w:t>
            </w:r>
          </w:p>
          <w:p w:rsidR="00DC2ECD" w:rsidRPr="00DC2ECD" w:rsidRDefault="00DC2ECD" w:rsidP="00DC2ECD">
            <w:pPr>
              <w:rPr>
                <w:rFonts w:ascii="Courier New" w:hAnsi="Courier New" w:cs="Courier New"/>
                <w:sz w:val="18"/>
                <w:szCs w:val="18"/>
              </w:rPr>
            </w:pPr>
            <w:r w:rsidRPr="00DC2ECD">
              <w:rPr>
                <w:rFonts w:ascii="Courier New" w:hAnsi="Courier New" w:cs="Courier New"/>
                <w:sz w:val="18"/>
                <w:szCs w:val="18"/>
              </w:rPr>
              <w:t xml:space="preserve">Accept: </w:t>
            </w:r>
            <w:r w:rsidR="00FD724B">
              <w:rPr>
                <w:rFonts w:ascii="Courier New" w:hAnsi="Courier New" w:cs="Courier New"/>
                <w:sz w:val="18"/>
                <w:szCs w:val="18"/>
              </w:rPr>
              <w:t>multipart/mixed</w:t>
            </w:r>
          </w:p>
          <w:p w:rsidR="00DC2ECD" w:rsidRPr="00DC2ECD" w:rsidRDefault="00DC2ECD" w:rsidP="00DC2ECD">
            <w:pPr>
              <w:rPr>
                <w:rFonts w:ascii="Courier New" w:hAnsi="Courier New" w:cs="Courier New"/>
                <w:sz w:val="18"/>
                <w:szCs w:val="18"/>
              </w:rPr>
            </w:pPr>
            <w:r w:rsidRPr="00DC2ECD">
              <w:rPr>
                <w:rFonts w:ascii="Courier New" w:hAnsi="Courier New" w:cs="Courier New"/>
                <w:sz w:val="18"/>
                <w:szCs w:val="18"/>
              </w:rPr>
              <w:t>Accept-Charset: ISO-8859-1,utf-8;q=0.7,*;q=0.7</w:t>
            </w:r>
          </w:p>
          <w:p w:rsidR="00DC2ECD" w:rsidRPr="00DC2ECD" w:rsidRDefault="00DC2ECD" w:rsidP="00DC2ECD">
            <w:pPr>
              <w:rPr>
                <w:rFonts w:ascii="Courier New" w:hAnsi="Courier New" w:cs="Courier New"/>
                <w:sz w:val="18"/>
                <w:szCs w:val="18"/>
              </w:rPr>
            </w:pPr>
            <w:r w:rsidRPr="00DC2ECD">
              <w:rPr>
                <w:rFonts w:ascii="Courier New" w:hAnsi="Courier New" w:cs="Courier New"/>
                <w:sz w:val="18"/>
                <w:szCs w:val="18"/>
              </w:rPr>
              <w:t>Content-type: multipart/form-data; boundary={mime boundary}</w:t>
            </w:r>
          </w:p>
          <w:p w:rsidR="005D7227" w:rsidRPr="00DC2ECD" w:rsidRDefault="005D7227" w:rsidP="005D7227">
            <w:pPr>
              <w:rPr>
                <w:rFonts w:ascii="Courier New" w:hAnsi="Courier New" w:cs="Courier New"/>
                <w:sz w:val="18"/>
                <w:szCs w:val="18"/>
              </w:rPr>
            </w:pPr>
            <w:r w:rsidRPr="00DC2ECD">
              <w:rPr>
                <w:rFonts w:ascii="Courier New" w:hAnsi="Courier New" w:cs="Courier New"/>
                <w:sz w:val="18"/>
                <w:szCs w:val="18"/>
              </w:rPr>
              <w:t>Cookie: RESEPTSID=2</w:t>
            </w:r>
            <w:r>
              <w:rPr>
                <w:rFonts w:ascii="Courier New" w:hAnsi="Courier New" w:cs="Courier New"/>
                <w:sz w:val="18"/>
                <w:szCs w:val="18"/>
              </w:rPr>
              <w:t>43fdccc5a7c4866c90ce900ef0517e3</w:t>
            </w:r>
          </w:p>
          <w:p w:rsidR="00DC2ECD" w:rsidRPr="00F83E0A" w:rsidRDefault="00DC2ECD" w:rsidP="00DC2ECD">
            <w:pPr>
              <w:pStyle w:val="HTMLPreformatted"/>
              <w:rPr>
                <w:rFonts w:cs="Courier New"/>
                <w:sz w:val="18"/>
                <w:szCs w:val="18"/>
                <w:lang w:val="en-US"/>
              </w:rPr>
            </w:pPr>
            <w:r w:rsidRPr="00F83E0A">
              <w:rPr>
                <w:rFonts w:cs="Courier New"/>
                <w:sz w:val="18"/>
                <w:szCs w:val="18"/>
                <w:lang w:val="en-US"/>
              </w:rPr>
              <w:t>Cache-Control: no-cache</w:t>
            </w:r>
          </w:p>
          <w:p w:rsidR="00DC2ECD" w:rsidRPr="00F83E0A" w:rsidRDefault="00DC2ECD" w:rsidP="00DC2ECD">
            <w:pPr>
              <w:pStyle w:val="HTMLPreformatted"/>
              <w:rPr>
                <w:rFonts w:cs="Courier New"/>
                <w:sz w:val="18"/>
                <w:szCs w:val="18"/>
              </w:rPr>
            </w:pPr>
          </w:p>
        </w:tc>
      </w:tr>
    </w:tbl>
    <w:p w:rsidR="00DC2ECD" w:rsidRDefault="00BA1EB7" w:rsidP="00BA1EB7">
      <w:pPr>
        <w:pStyle w:val="BodyText"/>
      </w:pPr>
      <w:r w:rsidRPr="00BA1EB7">
        <w:br/>
        <w:t xml:space="preserve">After </w:t>
      </w:r>
      <w:r w:rsidR="00157114">
        <w:t>HTTP</w:t>
      </w:r>
      <w:r w:rsidRPr="00BA1EB7">
        <w:t xml:space="preserve"> headers, RESEPT </w:t>
      </w:r>
      <w:r w:rsidR="00F824F1">
        <w:t xml:space="preserve">request </w:t>
      </w:r>
      <w:r w:rsidR="00157114">
        <w:t xml:space="preserve">payload </w:t>
      </w:r>
      <w:r w:rsidR="00245201">
        <w:t>message</w:t>
      </w:r>
      <w:r w:rsidR="00D530D0">
        <w:t xml:space="preserve"> </w:t>
      </w:r>
      <w:r w:rsidR="00157114">
        <w:t>is</w:t>
      </w:r>
      <w:r w:rsidRPr="00BA1EB7">
        <w:t xml:space="preserve"> sen</w:t>
      </w:r>
      <w:r w:rsidR="00CB3B34">
        <w:t>t</w:t>
      </w:r>
      <w:r w:rsidRPr="00BA1EB7">
        <w:t xml:space="preserve">. The </w:t>
      </w:r>
      <w:r w:rsidR="00157114">
        <w:t>payload</w:t>
      </w:r>
      <w:r w:rsidRPr="00BA1EB7">
        <w:t xml:space="preserve"> </w:t>
      </w:r>
      <w:r w:rsidR="00157114">
        <w:t>is</w:t>
      </w:r>
      <w:r w:rsidR="006A71B4">
        <w:t xml:space="preserve"> encoded</w:t>
      </w:r>
      <w:r w:rsidR="00245201">
        <w:t xml:space="preserve"> </w:t>
      </w:r>
      <w:r w:rsidRPr="00BA1EB7">
        <w:t xml:space="preserve">using "multipart/form-data". </w:t>
      </w:r>
      <w:r w:rsidR="005A6C2E">
        <w:t xml:space="preserve">The message name is </w:t>
      </w:r>
      <w:r w:rsidR="005823D1">
        <w:t>composed of</w:t>
      </w:r>
      <w:r w:rsidR="002E2B8D">
        <w:t xml:space="preserve"> </w:t>
      </w:r>
      <w:r w:rsidR="005823D1">
        <w:t xml:space="preserve"> “RCDP_” </w:t>
      </w:r>
      <w:r w:rsidR="002E2B8D">
        <w:t>followed by</w:t>
      </w:r>
      <w:r w:rsidR="005823D1">
        <w:t xml:space="preserve"> message type</w:t>
      </w:r>
      <w:r w:rsidR="005A6C2E">
        <w:t>.</w:t>
      </w:r>
      <w:r w:rsidR="00D6320F">
        <w:t xml:space="preserve"> </w:t>
      </w:r>
      <w:r w:rsidR="00D530D0">
        <w:t>Currently o</w:t>
      </w:r>
      <w:r w:rsidR="00D6320F">
        <w:t>nly one message</w:t>
      </w:r>
      <w:r w:rsidR="00245201">
        <w:t xml:space="preserve"> </w:t>
      </w:r>
      <w:r w:rsidR="00D6320F">
        <w:t>is allowed</w:t>
      </w:r>
      <w:r w:rsidR="00245201">
        <w:t xml:space="preserve"> pe</w:t>
      </w:r>
      <w:r w:rsidR="00D530D0">
        <w:t>r</w:t>
      </w:r>
      <w:r w:rsidR="00245201">
        <w:t xml:space="preserve"> request</w:t>
      </w:r>
      <w:r w:rsidR="00D6320F">
        <w:t>.</w:t>
      </w:r>
      <w:r w:rsidR="005A6C2E">
        <w:t xml:space="preserve"> </w:t>
      </w:r>
      <w:r w:rsidR="00D530D0">
        <w:t>M</w:t>
      </w:r>
      <w:r w:rsidRPr="00BA1EB7">
        <w:t xml:space="preserve">essage </w:t>
      </w:r>
      <w:r w:rsidR="00E2208C">
        <w:t>body</w:t>
      </w:r>
      <w:r w:rsidRPr="00BA1EB7">
        <w:t xml:space="preserve"> is base64 encoded. </w:t>
      </w:r>
    </w:p>
    <w:p w:rsidR="00D530D0" w:rsidRDefault="00D530D0" w:rsidP="00BA1EB7">
      <w:pPr>
        <w:pStyle w:val="BodyText"/>
      </w:pPr>
    </w:p>
    <w:tbl>
      <w:tblPr>
        <w:tblpPr w:leftFromText="180" w:rightFromText="180" w:vertAnchor="text" w:tblpXSpec="center" w:tblpY="50"/>
        <w:tblW w:w="0" w:type="auto"/>
        <w:shd w:val="clear" w:color="auto" w:fill="C2C2C2"/>
        <w:tblLook w:val="0000"/>
      </w:tblPr>
      <w:tblGrid>
        <w:gridCol w:w="8208"/>
      </w:tblGrid>
      <w:tr w:rsidR="00DC2ECD" w:rsidRPr="00907EB8">
        <w:trPr>
          <w:trHeight w:val="537"/>
        </w:trPr>
        <w:tc>
          <w:tcPr>
            <w:tcW w:w="8208" w:type="dxa"/>
            <w:shd w:val="clear" w:color="auto" w:fill="C2C2C2"/>
          </w:tcPr>
          <w:p w:rsidR="00DC2ECD" w:rsidRPr="00F83E0A" w:rsidRDefault="00DC2ECD" w:rsidP="00E2208C">
            <w:pPr>
              <w:pStyle w:val="HTMLPreformatted"/>
              <w:rPr>
                <w:rFonts w:cs="Courier New"/>
                <w:sz w:val="18"/>
                <w:szCs w:val="18"/>
                <w:lang w:val="en-US"/>
              </w:rPr>
            </w:pPr>
          </w:p>
          <w:p w:rsidR="00DC2ECD" w:rsidRPr="00DC2ECD" w:rsidRDefault="00DC2ECD" w:rsidP="00E2208C">
            <w:pPr>
              <w:jc w:val="left"/>
              <w:rPr>
                <w:rFonts w:ascii="Courier New" w:hAnsi="Courier New" w:cs="Courier New"/>
                <w:sz w:val="18"/>
                <w:szCs w:val="18"/>
              </w:rPr>
            </w:pPr>
            <w:r w:rsidRPr="00DC2ECD">
              <w:rPr>
                <w:rFonts w:ascii="Courier New" w:hAnsi="Courier New" w:cs="Courier New"/>
                <w:sz w:val="18"/>
                <w:szCs w:val="18"/>
              </w:rPr>
              <w:t>-----------------------------{mime boundary}</w:t>
            </w:r>
          </w:p>
          <w:p w:rsidR="00DC2ECD" w:rsidRDefault="00DC2ECD" w:rsidP="00E2208C">
            <w:pPr>
              <w:jc w:val="left"/>
              <w:rPr>
                <w:rFonts w:ascii="Courier New" w:hAnsi="Courier New" w:cs="Courier New"/>
                <w:sz w:val="18"/>
                <w:szCs w:val="18"/>
              </w:rPr>
            </w:pPr>
            <w:r w:rsidRPr="00DC2ECD">
              <w:rPr>
                <w:rFonts w:ascii="Courier New" w:hAnsi="Courier New" w:cs="Courier New"/>
                <w:sz w:val="18"/>
                <w:szCs w:val="18"/>
              </w:rPr>
              <w:t>Content-Disposition: form-data; name="</w:t>
            </w:r>
            <w:r w:rsidR="00520894">
              <w:rPr>
                <w:rFonts w:ascii="Courier New" w:hAnsi="Courier New" w:cs="Courier New"/>
                <w:sz w:val="18"/>
                <w:szCs w:val="18"/>
              </w:rPr>
              <w:t>RCDP_{</w:t>
            </w:r>
            <w:r w:rsidR="00F824F1">
              <w:rPr>
                <w:rFonts w:ascii="Courier New" w:hAnsi="Courier New" w:cs="Courier New"/>
                <w:sz w:val="18"/>
                <w:szCs w:val="18"/>
              </w:rPr>
              <w:t>REQUEST</w:t>
            </w:r>
            <w:r w:rsidR="00520894">
              <w:rPr>
                <w:rFonts w:ascii="Courier New" w:hAnsi="Courier New" w:cs="Courier New"/>
                <w:sz w:val="18"/>
                <w:szCs w:val="18"/>
              </w:rPr>
              <w:t>-TYPE}</w:t>
            </w:r>
            <w:r w:rsidRPr="00DC2ECD">
              <w:rPr>
                <w:rFonts w:ascii="Courier New" w:hAnsi="Courier New" w:cs="Courier New"/>
                <w:sz w:val="18"/>
                <w:szCs w:val="18"/>
              </w:rPr>
              <w:t>"</w:t>
            </w:r>
          </w:p>
          <w:p w:rsidR="00783471" w:rsidRPr="00783471" w:rsidRDefault="00783471" w:rsidP="0078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lang w:val="en-US" w:eastAsia="en-US"/>
              </w:rPr>
            </w:pPr>
            <w:r w:rsidRPr="00783471">
              <w:rPr>
                <w:rFonts w:ascii="Courier New" w:hAnsi="Courier New" w:cs="Courier New"/>
                <w:lang w:val="en-US" w:eastAsia="en-US"/>
              </w:rPr>
              <w:t>Content-Transfer-Encoding: base64</w:t>
            </w:r>
          </w:p>
          <w:p w:rsidR="00E2208C" w:rsidRPr="00DC2ECD" w:rsidRDefault="00E2208C" w:rsidP="00E2208C">
            <w:pPr>
              <w:jc w:val="left"/>
              <w:rPr>
                <w:rFonts w:ascii="Courier New" w:hAnsi="Courier New" w:cs="Courier New"/>
                <w:sz w:val="18"/>
                <w:szCs w:val="18"/>
              </w:rPr>
            </w:pPr>
          </w:p>
          <w:p w:rsidR="00DC2ECD" w:rsidRPr="00DC2ECD" w:rsidRDefault="00DC2ECD" w:rsidP="00E2208C">
            <w:pPr>
              <w:jc w:val="left"/>
              <w:rPr>
                <w:rFonts w:ascii="Courier New" w:hAnsi="Courier New" w:cs="Courier New"/>
                <w:sz w:val="18"/>
                <w:szCs w:val="18"/>
              </w:rPr>
            </w:pPr>
            <w:r w:rsidRPr="00DC2ECD">
              <w:rPr>
                <w:rFonts w:ascii="Courier New" w:hAnsi="Courier New" w:cs="Courier New"/>
                <w:sz w:val="18"/>
                <w:szCs w:val="18"/>
              </w:rPr>
              <w:t xml:space="preserve">{base64 encoded </w:t>
            </w:r>
            <w:r w:rsidR="008642A0">
              <w:rPr>
                <w:rFonts w:ascii="Courier New" w:hAnsi="Courier New" w:cs="Courier New"/>
                <w:sz w:val="18"/>
                <w:szCs w:val="18"/>
              </w:rPr>
              <w:t>message body</w:t>
            </w:r>
            <w:r w:rsidRPr="00DC2ECD">
              <w:rPr>
                <w:rFonts w:ascii="Courier New" w:hAnsi="Courier New" w:cs="Courier New"/>
                <w:sz w:val="18"/>
                <w:szCs w:val="18"/>
              </w:rPr>
              <w:t>}</w:t>
            </w:r>
          </w:p>
          <w:p w:rsidR="00DC2ECD" w:rsidRPr="00F83E0A" w:rsidRDefault="00DC2ECD" w:rsidP="00E2208C">
            <w:pPr>
              <w:pStyle w:val="HTMLPreformatted"/>
              <w:rPr>
                <w:rFonts w:cs="Courier New"/>
                <w:sz w:val="18"/>
                <w:szCs w:val="18"/>
                <w:lang w:val="en-US"/>
              </w:rPr>
            </w:pPr>
            <w:r w:rsidRPr="00F83E0A">
              <w:rPr>
                <w:rFonts w:cs="Courier New"/>
                <w:sz w:val="18"/>
                <w:szCs w:val="18"/>
                <w:lang w:val="en-US"/>
              </w:rPr>
              <w:t>-----------------------------{mime boundary}—</w:t>
            </w:r>
          </w:p>
          <w:p w:rsidR="00DC2ECD" w:rsidRPr="00F83E0A" w:rsidRDefault="00DC2ECD" w:rsidP="00DC2ECD">
            <w:pPr>
              <w:pStyle w:val="HTMLPreformatted"/>
              <w:rPr>
                <w:rFonts w:cs="Courier New"/>
                <w:sz w:val="18"/>
                <w:szCs w:val="18"/>
              </w:rPr>
            </w:pPr>
          </w:p>
        </w:tc>
      </w:tr>
    </w:tbl>
    <w:p w:rsidR="00DC2ECD" w:rsidRDefault="00DC2ECD" w:rsidP="00BA1EB7">
      <w:pPr>
        <w:pStyle w:val="BodyText"/>
      </w:pPr>
    </w:p>
    <w:p w:rsidR="005C48BE" w:rsidRDefault="00717305" w:rsidP="00BA1EB7">
      <w:pPr>
        <w:pStyle w:val="BodyText"/>
      </w:pPr>
      <w:r>
        <w:t>A</w:t>
      </w:r>
      <w:r w:rsidR="00BA1EB7" w:rsidRPr="00BA1EB7">
        <w:t xml:space="preserve">n example </w:t>
      </w:r>
      <w:r w:rsidR="00D530D0">
        <w:t xml:space="preserve">payload </w:t>
      </w:r>
      <w:r w:rsidR="00BA1EB7" w:rsidRPr="00BA1EB7">
        <w:t>could look like this:</w:t>
      </w:r>
    </w:p>
    <w:p w:rsidR="005C48BE" w:rsidRDefault="00AD1064" w:rsidP="00BA1EB7">
      <w:pPr>
        <w:pStyle w:val="BodyText"/>
      </w:pPr>
      <w:r>
        <w:tab/>
      </w:r>
    </w:p>
    <w:tbl>
      <w:tblPr>
        <w:tblpPr w:leftFromText="180" w:rightFromText="180" w:vertAnchor="text" w:tblpXSpec="center" w:tblpY="50"/>
        <w:tblW w:w="0" w:type="auto"/>
        <w:shd w:val="clear" w:color="auto" w:fill="C2C2C2"/>
        <w:tblLook w:val="0000"/>
      </w:tblPr>
      <w:tblGrid>
        <w:gridCol w:w="8208"/>
      </w:tblGrid>
      <w:tr w:rsidR="00DC2ECD" w:rsidRPr="00907EB8">
        <w:trPr>
          <w:trHeight w:val="537"/>
        </w:trPr>
        <w:tc>
          <w:tcPr>
            <w:tcW w:w="8208" w:type="dxa"/>
            <w:shd w:val="clear" w:color="auto" w:fill="C2C2C2"/>
          </w:tcPr>
          <w:p w:rsidR="00DC2ECD" w:rsidRPr="00F83E0A" w:rsidRDefault="00DC2ECD" w:rsidP="00CD3CE0">
            <w:pPr>
              <w:pStyle w:val="HTMLPreformatted"/>
              <w:rPr>
                <w:rFonts w:cs="Courier New"/>
                <w:sz w:val="18"/>
                <w:szCs w:val="18"/>
                <w:lang w:val="en-US"/>
              </w:rPr>
            </w:pPr>
          </w:p>
          <w:p w:rsidR="00DC2ECD" w:rsidRPr="00DC2ECD" w:rsidRDefault="00DC2ECD" w:rsidP="00DC2ECD">
            <w:pPr>
              <w:rPr>
                <w:rFonts w:ascii="Courier New" w:hAnsi="Courier New" w:cs="Courier New"/>
                <w:sz w:val="18"/>
                <w:szCs w:val="18"/>
              </w:rPr>
            </w:pPr>
            <w:r w:rsidRPr="00DC2ECD">
              <w:rPr>
                <w:rFonts w:ascii="Courier New" w:hAnsi="Courier New" w:cs="Courier New"/>
                <w:sz w:val="18"/>
                <w:szCs w:val="18"/>
              </w:rPr>
              <w:t>-----------------------------13640682751323854200293646657</w:t>
            </w:r>
          </w:p>
          <w:p w:rsidR="00DC2ECD" w:rsidRDefault="00DC2ECD" w:rsidP="00DC2ECD">
            <w:pPr>
              <w:rPr>
                <w:rFonts w:ascii="Courier New" w:hAnsi="Courier New" w:cs="Courier New"/>
                <w:sz w:val="18"/>
                <w:szCs w:val="18"/>
              </w:rPr>
            </w:pPr>
            <w:r w:rsidRPr="00DC2ECD">
              <w:rPr>
                <w:rFonts w:ascii="Courier New" w:hAnsi="Courier New" w:cs="Courier New"/>
                <w:sz w:val="18"/>
                <w:szCs w:val="18"/>
              </w:rPr>
              <w:t>Content-Disposition: form-data; name="</w:t>
            </w:r>
            <w:r w:rsidR="00520894">
              <w:rPr>
                <w:rFonts w:ascii="Courier New" w:hAnsi="Courier New" w:cs="Courier New"/>
                <w:sz w:val="18"/>
                <w:szCs w:val="18"/>
              </w:rPr>
              <w:t>RCDP_</w:t>
            </w:r>
            <w:smartTag w:uri="urn:schemas-microsoft-com:office:smarttags" w:element="stockticker">
              <w:r w:rsidR="00520894">
                <w:rPr>
                  <w:rFonts w:ascii="Courier New" w:hAnsi="Courier New" w:cs="Courier New"/>
                  <w:sz w:val="18"/>
                  <w:szCs w:val="18"/>
                </w:rPr>
                <w:t>E</w:t>
              </w:r>
              <w:r w:rsidR="007134C1">
                <w:rPr>
                  <w:rFonts w:ascii="Courier New" w:hAnsi="Courier New" w:cs="Courier New"/>
                  <w:sz w:val="18"/>
                  <w:szCs w:val="18"/>
                </w:rPr>
                <w:t>O</w:t>
              </w:r>
              <w:r w:rsidR="00520894">
                <w:rPr>
                  <w:rFonts w:ascii="Courier New" w:hAnsi="Courier New" w:cs="Courier New"/>
                  <w:sz w:val="18"/>
                  <w:szCs w:val="18"/>
                </w:rPr>
                <w:t>C</w:t>
              </w:r>
            </w:smartTag>
            <w:r w:rsidRPr="00DC2ECD">
              <w:rPr>
                <w:rFonts w:ascii="Courier New" w:hAnsi="Courier New" w:cs="Courier New"/>
                <w:sz w:val="18"/>
                <w:szCs w:val="18"/>
              </w:rPr>
              <w:t>"</w:t>
            </w:r>
          </w:p>
          <w:p w:rsidR="00783471" w:rsidRPr="00783471" w:rsidRDefault="00783471" w:rsidP="0078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lang w:val="en-US" w:eastAsia="en-US"/>
              </w:rPr>
            </w:pPr>
            <w:r w:rsidRPr="00783471">
              <w:rPr>
                <w:rFonts w:ascii="Courier New" w:hAnsi="Courier New" w:cs="Courier New"/>
                <w:lang w:val="en-US" w:eastAsia="en-US"/>
              </w:rPr>
              <w:t>Content-Transfer-Encoding: base64</w:t>
            </w:r>
          </w:p>
          <w:p w:rsidR="00DC2ECD" w:rsidRPr="00DC2ECD" w:rsidRDefault="00DC2ECD" w:rsidP="00DC2ECD">
            <w:pPr>
              <w:rPr>
                <w:rFonts w:ascii="Courier New" w:hAnsi="Courier New" w:cs="Courier New"/>
                <w:sz w:val="18"/>
                <w:szCs w:val="18"/>
              </w:rPr>
            </w:pPr>
          </w:p>
          <w:p w:rsidR="00BA0FED" w:rsidRPr="00BA0FED" w:rsidRDefault="00BA0FED" w:rsidP="00BA0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lang w:val="en-US" w:eastAsia="en-US"/>
              </w:rPr>
            </w:pPr>
            <w:r w:rsidRPr="00BA0FED">
              <w:rPr>
                <w:rFonts w:ascii="Courier New" w:hAnsi="Courier New" w:cs="Courier New"/>
                <w:lang w:val="en-US" w:eastAsia="en-US"/>
              </w:rPr>
              <w:t>RU9D</w:t>
            </w:r>
          </w:p>
          <w:p w:rsidR="00DC2ECD" w:rsidRPr="00F83E0A" w:rsidRDefault="00DC2ECD" w:rsidP="00DC2ECD">
            <w:pPr>
              <w:pStyle w:val="HTMLPreformatted"/>
              <w:rPr>
                <w:rFonts w:cs="Courier New"/>
                <w:sz w:val="18"/>
                <w:szCs w:val="18"/>
                <w:lang w:val="en-US"/>
              </w:rPr>
            </w:pPr>
            <w:r w:rsidRPr="00F83E0A">
              <w:rPr>
                <w:rFonts w:cs="Courier New"/>
                <w:sz w:val="18"/>
                <w:szCs w:val="18"/>
                <w:lang w:val="en-US"/>
              </w:rPr>
              <w:t>-----------------------------13640682751323854200293646657—</w:t>
            </w:r>
          </w:p>
          <w:p w:rsidR="00DC2ECD" w:rsidRPr="00F83E0A" w:rsidRDefault="00DC2ECD" w:rsidP="00DC2ECD">
            <w:pPr>
              <w:pStyle w:val="HTMLPreformatted"/>
              <w:rPr>
                <w:rFonts w:cs="Courier New"/>
                <w:sz w:val="18"/>
                <w:szCs w:val="18"/>
              </w:rPr>
            </w:pPr>
          </w:p>
        </w:tc>
      </w:tr>
    </w:tbl>
    <w:p w:rsidR="005C48BE" w:rsidRDefault="005C48BE" w:rsidP="00BA1EB7">
      <w:pPr>
        <w:pStyle w:val="BodyText"/>
      </w:pPr>
    </w:p>
    <w:p w:rsidR="00575B72" w:rsidRDefault="00575B72" w:rsidP="00BA1EB7">
      <w:pPr>
        <w:pStyle w:val="BodyText"/>
      </w:pPr>
    </w:p>
    <w:p w:rsidR="005D227D" w:rsidRDefault="00BD48B7" w:rsidP="00BA1EB7">
      <w:pPr>
        <w:pStyle w:val="BodyText"/>
      </w:pPr>
      <w:r>
        <w:t>A client</w:t>
      </w:r>
      <w:r w:rsidR="005D227D">
        <w:t xml:space="preserve"> should support at least basic and digest forms of HTTP authentication. Describing HTTP authentication is out of scope of  this document.</w:t>
      </w:r>
      <w:r w:rsidR="00515860">
        <w:t xml:space="preserve"> The server sends the Content-Transfer-Encoding but does not accept it itself.</w:t>
      </w:r>
    </w:p>
    <w:p w:rsidR="00CB3B34" w:rsidRDefault="0047009F" w:rsidP="00CB3B34">
      <w:pPr>
        <w:pStyle w:val="Heading2"/>
      </w:pPr>
      <w:bookmarkStart w:id="158" w:name="_Toc509383674"/>
      <w:r>
        <w:t>Server</w:t>
      </w:r>
      <w:r w:rsidR="00CB3B34">
        <w:t xml:space="preserve"> -&gt; </w:t>
      </w:r>
      <w:r w:rsidR="00BD48B7">
        <w:t>Client</w:t>
      </w:r>
      <w:bookmarkEnd w:id="158"/>
    </w:p>
    <w:p w:rsidR="00CB3B34" w:rsidRDefault="00CB3B34" w:rsidP="00CB3B34">
      <w:pPr>
        <w:pStyle w:val="BodyText"/>
      </w:pPr>
      <w:r>
        <w:t xml:space="preserve">The </w:t>
      </w:r>
      <w:r w:rsidR="00CE15DA">
        <w:t>set</w:t>
      </w:r>
      <w:r>
        <w:t xml:space="preserve"> header </w:t>
      </w:r>
      <w:r w:rsidRPr="00BA1EB7">
        <w:t>set th</w:t>
      </w:r>
      <w:r>
        <w:t xml:space="preserve">at the </w:t>
      </w:r>
      <w:r w:rsidR="0047009F">
        <w:t>server</w:t>
      </w:r>
      <w:r>
        <w:t xml:space="preserve"> needs to return to </w:t>
      </w:r>
      <w:r w:rsidR="00BD48B7">
        <w:t>a client</w:t>
      </w:r>
      <w:r>
        <w:t xml:space="preserve"> is:</w:t>
      </w:r>
    </w:p>
    <w:p w:rsidR="00CB3B34" w:rsidRDefault="00CB3B34" w:rsidP="00CB3B34">
      <w:pPr>
        <w:pStyle w:val="BodyText"/>
      </w:pPr>
    </w:p>
    <w:tbl>
      <w:tblPr>
        <w:tblW w:w="0" w:type="auto"/>
        <w:tblLook w:val="04A0"/>
      </w:tblPr>
      <w:tblGrid>
        <w:gridCol w:w="1716"/>
        <w:gridCol w:w="1902"/>
        <w:gridCol w:w="4942"/>
      </w:tblGrid>
      <w:tr w:rsidR="00CE15DA" w:rsidTr="00585D94">
        <w:tc>
          <w:tcPr>
            <w:tcW w:w="1716" w:type="dxa"/>
          </w:tcPr>
          <w:p w:rsidR="00CE15DA" w:rsidRPr="00585D94" w:rsidRDefault="00CE15DA" w:rsidP="008831CE">
            <w:pPr>
              <w:pStyle w:val="BodyText"/>
              <w:rPr>
                <w:b/>
              </w:rPr>
            </w:pPr>
            <w:r w:rsidRPr="00585D94">
              <w:rPr>
                <w:b/>
              </w:rPr>
              <w:t>HTTP Header</w:t>
            </w:r>
          </w:p>
        </w:tc>
        <w:tc>
          <w:tcPr>
            <w:tcW w:w="1902" w:type="dxa"/>
          </w:tcPr>
          <w:p w:rsidR="00CE15DA" w:rsidRPr="00585D94" w:rsidRDefault="00CE15DA" w:rsidP="008831CE">
            <w:pPr>
              <w:pStyle w:val="BodyText"/>
              <w:rPr>
                <w:b/>
              </w:rPr>
            </w:pPr>
            <w:r w:rsidRPr="00585D94">
              <w:rPr>
                <w:b/>
              </w:rPr>
              <w:t>Required</w:t>
            </w:r>
          </w:p>
        </w:tc>
        <w:tc>
          <w:tcPr>
            <w:tcW w:w="4942" w:type="dxa"/>
          </w:tcPr>
          <w:p w:rsidR="00CE15DA" w:rsidRPr="00585D94" w:rsidRDefault="00CE15DA" w:rsidP="008831CE">
            <w:pPr>
              <w:pStyle w:val="BodyText"/>
              <w:rPr>
                <w:b/>
              </w:rPr>
            </w:pPr>
            <w:r w:rsidRPr="00585D94">
              <w:rPr>
                <w:b/>
              </w:rPr>
              <w:t>Description</w:t>
            </w:r>
          </w:p>
        </w:tc>
      </w:tr>
      <w:tr w:rsidR="00CE15DA" w:rsidTr="00585D94">
        <w:tc>
          <w:tcPr>
            <w:tcW w:w="1716" w:type="dxa"/>
          </w:tcPr>
          <w:p w:rsidR="00CE15DA" w:rsidRPr="00CE15DA" w:rsidRDefault="00CE15DA" w:rsidP="008831CE">
            <w:pPr>
              <w:pStyle w:val="BodyText"/>
            </w:pPr>
            <w:r w:rsidRPr="00CE15DA">
              <w:t>HTTP</w:t>
            </w:r>
          </w:p>
        </w:tc>
        <w:tc>
          <w:tcPr>
            <w:tcW w:w="1902" w:type="dxa"/>
          </w:tcPr>
          <w:p w:rsidR="00CE15DA" w:rsidRDefault="00CE15DA" w:rsidP="008831CE">
            <w:pPr>
              <w:pStyle w:val="BodyText"/>
            </w:pPr>
            <w:r>
              <w:t>YES</w:t>
            </w:r>
          </w:p>
        </w:tc>
        <w:tc>
          <w:tcPr>
            <w:tcW w:w="4942" w:type="dxa"/>
          </w:tcPr>
          <w:p w:rsidR="00CE15DA" w:rsidRDefault="00CE15DA" w:rsidP="008831CE">
            <w:pPr>
              <w:pStyle w:val="BodyText"/>
            </w:pPr>
            <w:r>
              <w:t>Contains “HTTP/ 1.1 200OK”</w:t>
            </w:r>
          </w:p>
        </w:tc>
      </w:tr>
      <w:tr w:rsidR="00CE15DA" w:rsidTr="00585D94">
        <w:tc>
          <w:tcPr>
            <w:tcW w:w="1716" w:type="dxa"/>
          </w:tcPr>
          <w:p w:rsidR="00CE15DA" w:rsidRDefault="00CE15DA" w:rsidP="008831CE">
            <w:pPr>
              <w:pStyle w:val="BodyText"/>
            </w:pPr>
            <w:r>
              <w:t>Set-Cookie</w:t>
            </w:r>
          </w:p>
        </w:tc>
        <w:tc>
          <w:tcPr>
            <w:tcW w:w="1902" w:type="dxa"/>
          </w:tcPr>
          <w:p w:rsidR="00CE15DA" w:rsidRDefault="00CE15DA" w:rsidP="00CE15DA">
            <w:pPr>
              <w:pStyle w:val="BodyText"/>
            </w:pPr>
            <w:r>
              <w:t>For VSMACK only</w:t>
            </w:r>
          </w:p>
        </w:tc>
        <w:tc>
          <w:tcPr>
            <w:tcW w:w="4942" w:type="dxa"/>
          </w:tcPr>
          <w:p w:rsidR="00CE15DA" w:rsidRDefault="00CE15DA" w:rsidP="00CE15DA">
            <w:pPr>
              <w:pStyle w:val="BodyText"/>
            </w:pPr>
            <w:r>
              <w:t xml:space="preserve">Contains </w:t>
            </w:r>
            <w:r w:rsidRPr="00BA1EB7">
              <w:t xml:space="preserve">session identifier </w:t>
            </w:r>
            <w:r>
              <w:t>generated by</w:t>
            </w:r>
            <w:r w:rsidRPr="00BA1EB7">
              <w:t xml:space="preserve"> </w:t>
            </w:r>
            <w:r w:rsidR="0047009F">
              <w:t>the server</w:t>
            </w:r>
            <w:r w:rsidRPr="00BA1EB7">
              <w:t>.</w:t>
            </w:r>
          </w:p>
        </w:tc>
      </w:tr>
      <w:tr w:rsidR="00CE15DA" w:rsidTr="00585D94">
        <w:tc>
          <w:tcPr>
            <w:tcW w:w="1716" w:type="dxa"/>
          </w:tcPr>
          <w:p w:rsidR="00CE15DA" w:rsidRPr="00AE091A" w:rsidRDefault="00CE15DA" w:rsidP="008831CE">
            <w:pPr>
              <w:pStyle w:val="BodyText"/>
            </w:pPr>
            <w:r w:rsidRPr="00AE091A">
              <w:t>Content-type</w:t>
            </w:r>
          </w:p>
        </w:tc>
        <w:tc>
          <w:tcPr>
            <w:tcW w:w="1902" w:type="dxa"/>
          </w:tcPr>
          <w:p w:rsidR="00CE15DA" w:rsidRDefault="00CE15DA" w:rsidP="008831CE">
            <w:pPr>
              <w:pStyle w:val="BodyText"/>
            </w:pPr>
            <w:r>
              <w:t>YES</w:t>
            </w:r>
          </w:p>
        </w:tc>
        <w:tc>
          <w:tcPr>
            <w:tcW w:w="4942" w:type="dxa"/>
          </w:tcPr>
          <w:p w:rsidR="00CE15DA" w:rsidRDefault="00CE15DA" w:rsidP="008831CE">
            <w:pPr>
              <w:pStyle w:val="BodyText"/>
            </w:pPr>
            <w:r>
              <w:t>S</w:t>
            </w:r>
            <w:r w:rsidRPr="00BA1EB7">
              <w:t>hould always contain "multipart/</w:t>
            </w:r>
            <w:r>
              <w:t>mixed</w:t>
            </w:r>
            <w:r w:rsidRPr="00BA1EB7">
              <w:t>; boundary={mime boundary}</w:t>
            </w:r>
          </w:p>
        </w:tc>
      </w:tr>
    </w:tbl>
    <w:p w:rsidR="00CE15DA" w:rsidRDefault="00CE15DA" w:rsidP="00CB3B34">
      <w:pPr>
        <w:pStyle w:val="BodyText"/>
      </w:pPr>
    </w:p>
    <w:p w:rsidR="00CB3B34" w:rsidRDefault="00CB3B34" w:rsidP="00CB3B34">
      <w:pPr>
        <w:pStyle w:val="BodyText"/>
      </w:pPr>
      <w:r w:rsidRPr="00BA1EB7">
        <w:br/>
      </w:r>
      <w:r w:rsidR="00783471" w:rsidRPr="00BA1EB7">
        <w:t>A valid set of headers could be:</w:t>
      </w:r>
    </w:p>
    <w:p w:rsidR="00783471" w:rsidRDefault="00783471" w:rsidP="00CB3B34">
      <w:pPr>
        <w:pStyle w:val="BodyText"/>
      </w:pPr>
    </w:p>
    <w:tbl>
      <w:tblPr>
        <w:tblpPr w:leftFromText="180" w:rightFromText="180" w:vertAnchor="text" w:tblpXSpec="center" w:tblpY="50"/>
        <w:tblW w:w="0" w:type="auto"/>
        <w:shd w:val="clear" w:color="auto" w:fill="C2C2C2"/>
        <w:tblLook w:val="0000"/>
      </w:tblPr>
      <w:tblGrid>
        <w:gridCol w:w="8208"/>
      </w:tblGrid>
      <w:tr w:rsidR="00CB3B34" w:rsidRPr="00907EB8">
        <w:trPr>
          <w:trHeight w:val="537"/>
        </w:trPr>
        <w:tc>
          <w:tcPr>
            <w:tcW w:w="8208" w:type="dxa"/>
            <w:shd w:val="clear" w:color="auto" w:fill="C2C2C2"/>
          </w:tcPr>
          <w:p w:rsidR="00CB3B34" w:rsidRPr="00F83E0A" w:rsidRDefault="00CB3B34" w:rsidP="00CB3B34">
            <w:pPr>
              <w:pStyle w:val="HTMLPreformatted"/>
              <w:rPr>
                <w:rFonts w:cs="Courier New"/>
                <w:sz w:val="18"/>
                <w:szCs w:val="18"/>
                <w:lang w:val="en-US"/>
              </w:rPr>
            </w:pPr>
          </w:p>
          <w:p w:rsidR="00CB3B34" w:rsidRPr="00284448" w:rsidRDefault="00CB3B34" w:rsidP="00CB3B34">
            <w:pPr>
              <w:rPr>
                <w:rFonts w:ascii="Courier New" w:hAnsi="Courier New" w:cs="Courier New"/>
                <w:sz w:val="18"/>
                <w:szCs w:val="18"/>
                <w:lang w:val="en-US"/>
              </w:rPr>
            </w:pPr>
            <w:r w:rsidRPr="00284448">
              <w:rPr>
                <w:rFonts w:ascii="Courier New" w:hAnsi="Courier New" w:cs="Courier New"/>
                <w:sz w:val="18"/>
                <w:szCs w:val="18"/>
                <w:lang w:val="en-US"/>
              </w:rPr>
              <w:t>HTTP/1.</w:t>
            </w:r>
            <w:r w:rsidR="002A712B">
              <w:rPr>
                <w:rFonts w:ascii="Courier New" w:hAnsi="Courier New" w:cs="Courier New"/>
                <w:sz w:val="18"/>
                <w:szCs w:val="18"/>
                <w:lang w:val="en-US"/>
              </w:rPr>
              <w:t>1</w:t>
            </w:r>
            <w:r w:rsidR="00284448" w:rsidRPr="00284448">
              <w:rPr>
                <w:rFonts w:ascii="Courier New" w:hAnsi="Courier New" w:cs="Courier New"/>
                <w:sz w:val="18"/>
                <w:szCs w:val="18"/>
                <w:lang w:val="en-US"/>
              </w:rPr>
              <w:t xml:space="preserve"> 200 OK</w:t>
            </w:r>
          </w:p>
          <w:p w:rsidR="00783471" w:rsidRPr="00F83E0A" w:rsidRDefault="00783471" w:rsidP="00783471">
            <w:pPr>
              <w:pStyle w:val="HTMLPreformatted"/>
              <w:rPr>
                <w:rFonts w:cs="Courier New"/>
                <w:lang w:val="en-US" w:eastAsia="en-US"/>
              </w:rPr>
            </w:pPr>
            <w:r w:rsidRPr="00F83E0A">
              <w:rPr>
                <w:rFonts w:cs="Courier New"/>
                <w:sz w:val="18"/>
                <w:szCs w:val="18"/>
                <w:lang w:val="en-US"/>
              </w:rPr>
              <w:t>Content-type: multipart/</w:t>
            </w:r>
            <w:r w:rsidRPr="00F83E0A">
              <w:rPr>
                <w:rFonts w:cs="Courier New"/>
                <w:lang w:val="en-US" w:eastAsia="en-US"/>
              </w:rPr>
              <w:t>mixed</w:t>
            </w:r>
            <w:r w:rsidRPr="00F83E0A">
              <w:rPr>
                <w:rFonts w:cs="Courier New"/>
                <w:sz w:val="18"/>
                <w:szCs w:val="18"/>
                <w:lang w:val="en-US"/>
              </w:rPr>
              <w:t>; boundary={mime boundary}</w:t>
            </w:r>
          </w:p>
          <w:p w:rsidR="00284448" w:rsidRDefault="00284448" w:rsidP="00284448">
            <w:pPr>
              <w:rPr>
                <w:rFonts w:ascii="Courier New" w:hAnsi="Courier New" w:cs="Courier New"/>
                <w:sz w:val="18"/>
                <w:szCs w:val="18"/>
              </w:rPr>
            </w:pPr>
            <w:r w:rsidRPr="00284448">
              <w:rPr>
                <w:rFonts w:ascii="Courier New" w:hAnsi="Courier New" w:cs="Courier New"/>
                <w:sz w:val="18"/>
                <w:szCs w:val="18"/>
              </w:rPr>
              <w:t>Set-Cookie: RESEPTSESSIONID=fb6e7f61912ceac0b5dd33f487f1747;</w:t>
            </w:r>
          </w:p>
          <w:p w:rsidR="00090304" w:rsidRDefault="00090304" w:rsidP="00284448">
            <w:pPr>
              <w:rPr>
                <w:rFonts w:ascii="Courier New" w:hAnsi="Courier New" w:cs="Courier New"/>
                <w:sz w:val="18"/>
                <w:szCs w:val="18"/>
              </w:rPr>
            </w:pPr>
          </w:p>
          <w:p w:rsidR="00783471" w:rsidRPr="00DC2ECD" w:rsidRDefault="00783471" w:rsidP="00783471">
            <w:pPr>
              <w:jc w:val="left"/>
              <w:rPr>
                <w:rFonts w:ascii="Courier New" w:hAnsi="Courier New" w:cs="Courier New"/>
                <w:sz w:val="18"/>
                <w:szCs w:val="18"/>
              </w:rPr>
            </w:pPr>
            <w:r w:rsidRPr="00DC2ECD">
              <w:rPr>
                <w:rFonts w:ascii="Courier New" w:hAnsi="Courier New" w:cs="Courier New"/>
                <w:sz w:val="18"/>
                <w:szCs w:val="18"/>
              </w:rPr>
              <w:t>-----------------------------{mime boundary}</w:t>
            </w:r>
          </w:p>
          <w:p w:rsidR="00783471" w:rsidRDefault="00783471" w:rsidP="00783471">
            <w:pPr>
              <w:jc w:val="left"/>
              <w:rPr>
                <w:rFonts w:ascii="Courier New" w:hAnsi="Courier New" w:cs="Courier New"/>
                <w:sz w:val="18"/>
                <w:szCs w:val="18"/>
              </w:rPr>
            </w:pPr>
            <w:r w:rsidRPr="00DC2ECD">
              <w:rPr>
                <w:rFonts w:ascii="Courier New" w:hAnsi="Courier New" w:cs="Courier New"/>
                <w:sz w:val="18"/>
                <w:szCs w:val="18"/>
              </w:rPr>
              <w:t xml:space="preserve">Content-Disposition: </w:t>
            </w:r>
            <w:r>
              <w:rPr>
                <w:rFonts w:ascii="Courier New" w:hAnsi="Courier New" w:cs="Courier New"/>
                <w:sz w:val="18"/>
                <w:szCs w:val="18"/>
              </w:rPr>
              <w:t>inline</w:t>
            </w:r>
            <w:r w:rsidRPr="00DC2ECD">
              <w:rPr>
                <w:rFonts w:ascii="Courier New" w:hAnsi="Courier New" w:cs="Courier New"/>
                <w:sz w:val="18"/>
                <w:szCs w:val="18"/>
              </w:rPr>
              <w:t>; name="</w:t>
            </w:r>
            <w:r>
              <w:rPr>
                <w:rFonts w:ascii="Courier New" w:hAnsi="Courier New" w:cs="Courier New"/>
                <w:sz w:val="18"/>
                <w:szCs w:val="18"/>
              </w:rPr>
              <w:t>RCDP_{RESPONSE-TYPE}</w:t>
            </w:r>
            <w:r w:rsidRPr="00DC2ECD">
              <w:rPr>
                <w:rFonts w:ascii="Courier New" w:hAnsi="Courier New" w:cs="Courier New"/>
                <w:sz w:val="18"/>
                <w:szCs w:val="18"/>
              </w:rPr>
              <w:t>"</w:t>
            </w:r>
          </w:p>
          <w:p w:rsidR="00783471" w:rsidRPr="00783471" w:rsidRDefault="00783471" w:rsidP="0078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lang w:val="en-US" w:eastAsia="en-US"/>
              </w:rPr>
            </w:pPr>
            <w:r w:rsidRPr="00783471">
              <w:rPr>
                <w:rFonts w:ascii="Courier New" w:hAnsi="Courier New" w:cs="Courier New"/>
                <w:lang w:val="en-US" w:eastAsia="en-US"/>
              </w:rPr>
              <w:t>Content-Transfer-Encoding: base64</w:t>
            </w:r>
          </w:p>
          <w:p w:rsidR="00783471" w:rsidRDefault="00783471" w:rsidP="00284448">
            <w:pPr>
              <w:rPr>
                <w:rFonts w:ascii="Courier New" w:hAnsi="Courier New" w:cs="Courier New"/>
                <w:sz w:val="18"/>
                <w:szCs w:val="18"/>
              </w:rPr>
            </w:pPr>
          </w:p>
          <w:p w:rsidR="00783471" w:rsidRPr="00DC2ECD" w:rsidRDefault="00783471" w:rsidP="00783471">
            <w:pPr>
              <w:jc w:val="left"/>
              <w:rPr>
                <w:rFonts w:ascii="Courier New" w:hAnsi="Courier New" w:cs="Courier New"/>
                <w:sz w:val="18"/>
                <w:szCs w:val="18"/>
              </w:rPr>
            </w:pPr>
            <w:r w:rsidRPr="00DC2ECD">
              <w:rPr>
                <w:rFonts w:ascii="Courier New" w:hAnsi="Courier New" w:cs="Courier New"/>
                <w:sz w:val="18"/>
                <w:szCs w:val="18"/>
              </w:rPr>
              <w:t xml:space="preserve">{base64 encoded </w:t>
            </w:r>
            <w:r>
              <w:rPr>
                <w:rFonts w:ascii="Courier New" w:hAnsi="Courier New" w:cs="Courier New"/>
                <w:sz w:val="18"/>
                <w:szCs w:val="18"/>
              </w:rPr>
              <w:t>message body</w:t>
            </w:r>
            <w:r w:rsidRPr="00DC2ECD">
              <w:rPr>
                <w:rFonts w:ascii="Courier New" w:hAnsi="Courier New" w:cs="Courier New"/>
                <w:sz w:val="18"/>
                <w:szCs w:val="18"/>
              </w:rPr>
              <w:t>}</w:t>
            </w:r>
          </w:p>
          <w:p w:rsidR="00783471" w:rsidRPr="00DC2ECD" w:rsidRDefault="00783471" w:rsidP="00783471">
            <w:pPr>
              <w:jc w:val="left"/>
              <w:rPr>
                <w:rFonts w:ascii="Courier New" w:hAnsi="Courier New" w:cs="Courier New"/>
                <w:sz w:val="18"/>
                <w:szCs w:val="18"/>
              </w:rPr>
            </w:pPr>
            <w:r w:rsidRPr="00DC2ECD">
              <w:rPr>
                <w:rFonts w:ascii="Courier New" w:hAnsi="Courier New" w:cs="Courier New"/>
                <w:sz w:val="18"/>
                <w:szCs w:val="18"/>
              </w:rPr>
              <w:t>-----------------------------{mime boundary}</w:t>
            </w:r>
          </w:p>
          <w:p w:rsidR="00783471" w:rsidRPr="00DC2ECD" w:rsidRDefault="00783471" w:rsidP="00090304">
            <w:pPr>
              <w:rPr>
                <w:rFonts w:ascii="Courier New" w:hAnsi="Courier New" w:cs="Courier New"/>
                <w:sz w:val="18"/>
                <w:szCs w:val="18"/>
              </w:rPr>
            </w:pPr>
          </w:p>
          <w:p w:rsidR="00CB3B34" w:rsidRPr="00F83E0A" w:rsidRDefault="00CB3B34" w:rsidP="00284448">
            <w:pPr>
              <w:pStyle w:val="HTMLPreformatted"/>
              <w:rPr>
                <w:rFonts w:cs="Courier New"/>
                <w:sz w:val="18"/>
                <w:szCs w:val="18"/>
              </w:rPr>
            </w:pPr>
          </w:p>
        </w:tc>
      </w:tr>
    </w:tbl>
    <w:p w:rsidR="00CB3B34" w:rsidRDefault="00CB3B34" w:rsidP="00284448">
      <w:pPr>
        <w:pStyle w:val="BodyText"/>
      </w:pPr>
      <w:r w:rsidRPr="00BA1EB7">
        <w:br/>
      </w:r>
    </w:p>
    <w:p w:rsidR="002A712B" w:rsidRDefault="002A712B" w:rsidP="002A712B">
      <w:pPr>
        <w:pStyle w:val="BodyText"/>
      </w:pPr>
      <w:r>
        <w:t xml:space="preserve">When requested by </w:t>
      </w:r>
      <w:r w:rsidR="00BD48B7">
        <w:t>a client</w:t>
      </w:r>
      <w:r>
        <w:t xml:space="preserve">, </w:t>
      </w:r>
      <w:r w:rsidR="0047009F">
        <w:t>the server</w:t>
      </w:r>
      <w:r w:rsidRPr="00BA1EB7">
        <w:t xml:space="preserve"> should be able to deal </w:t>
      </w:r>
      <w:r>
        <w:t xml:space="preserve">both </w:t>
      </w:r>
      <w:r w:rsidRPr="00BA1EB7">
        <w:t>with closed connection</w:t>
      </w:r>
      <w:r>
        <w:t>s (HTTP/1.0)</w:t>
      </w:r>
      <w:r w:rsidRPr="00BA1EB7">
        <w:t xml:space="preserve"> </w:t>
      </w:r>
      <w:r>
        <w:t>as well as</w:t>
      </w:r>
      <w:r w:rsidRPr="00BA1EB7">
        <w:t xml:space="preserve"> with persistent connections (HTTP/1.1).</w:t>
      </w:r>
    </w:p>
    <w:p w:rsidR="00CB3B34" w:rsidRPr="00BA1EB7" w:rsidRDefault="00CB3B34" w:rsidP="00BA1EB7">
      <w:pPr>
        <w:pStyle w:val="BodyText"/>
      </w:pPr>
    </w:p>
    <w:p w:rsidR="00CE530C" w:rsidRDefault="009A055E" w:rsidP="006C1F51">
      <w:pPr>
        <w:pStyle w:val="Heading2"/>
      </w:pPr>
      <w:bookmarkStart w:id="159" w:name="_Toc509383675"/>
      <w:r>
        <w:lastRenderedPageBreak/>
        <w:t>RCDP</w:t>
      </w:r>
      <w:r w:rsidR="005A356E">
        <w:t xml:space="preserve"> </w:t>
      </w:r>
      <w:r w:rsidR="006C1F51">
        <w:t>specification</w:t>
      </w:r>
      <w:bookmarkEnd w:id="159"/>
    </w:p>
    <w:p w:rsidR="001F42E7" w:rsidRDefault="005D227D" w:rsidP="001F42E7">
      <w:pPr>
        <w:pStyle w:val="BodyText"/>
      </w:pPr>
      <w:r>
        <w:t xml:space="preserve">This section describes </w:t>
      </w:r>
      <w:r w:rsidR="008F5D62">
        <w:t>RCDP</w:t>
      </w:r>
      <w:r>
        <w:t xml:space="preserve"> using</w:t>
      </w:r>
      <w:r w:rsidR="0032512B">
        <w:t xml:space="preserve"> </w:t>
      </w:r>
      <w:r w:rsidR="008F5D62">
        <w:t xml:space="preserve">ABNF (RFC </w:t>
      </w:r>
      <w:r w:rsidR="001F42E7" w:rsidRPr="001F42E7">
        <w:t>5234</w:t>
      </w:r>
      <w:r w:rsidR="008F5D62">
        <w:t xml:space="preserve">). </w:t>
      </w:r>
      <w:r w:rsidR="001F42E7">
        <w:t>Below we give a</w:t>
      </w:r>
      <w:r w:rsidR="00A2703F">
        <w:t>n</w:t>
      </w:r>
      <w:r w:rsidR="001F42E7">
        <w:t xml:space="preserve"> example </w:t>
      </w:r>
      <w:r w:rsidR="00783C3A">
        <w:t>to get a quick understanding of ABNF syntax</w:t>
      </w:r>
      <w:r w:rsidR="001F42E7">
        <w:t>, please refer to RFC</w:t>
      </w:r>
      <w:r w:rsidR="00447A11">
        <w:t xml:space="preserve"> 5234 (</w:t>
      </w:r>
      <w:hyperlink r:id="rId15" w:history="1">
        <w:r w:rsidR="00447A11" w:rsidRPr="00595623">
          <w:rPr>
            <w:rStyle w:val="Hyperlink"/>
          </w:rPr>
          <w:t>http://rfc.net/rfc5234.txt</w:t>
        </w:r>
      </w:hyperlink>
      <w:r w:rsidR="00447A11">
        <w:t xml:space="preserve">) for complete </w:t>
      </w:r>
      <w:r w:rsidR="00461FFA">
        <w:t xml:space="preserve">ABNF </w:t>
      </w:r>
      <w:r w:rsidR="00447A11">
        <w:t>description.</w:t>
      </w:r>
    </w:p>
    <w:p w:rsidR="00461FFA" w:rsidRDefault="00461FFA" w:rsidP="001F42E7">
      <w:pPr>
        <w:pStyle w:val="BodyText"/>
      </w:pPr>
    </w:p>
    <w:p w:rsidR="00461FFA" w:rsidRDefault="00461FFA" w:rsidP="00461FFA">
      <w:pPr>
        <w:pStyle w:val="Heading3"/>
      </w:pPr>
      <w:bookmarkStart w:id="160" w:name="_Toc509383676"/>
      <w:r>
        <w:t>ABNF Example</w:t>
      </w:r>
      <w:bookmarkEnd w:id="160"/>
    </w:p>
    <w:p w:rsidR="00461FFA" w:rsidRPr="007A25D7" w:rsidRDefault="00461FFA" w:rsidP="007A25D7">
      <w:pPr>
        <w:pStyle w:val="NormalWeb"/>
        <w:rPr>
          <w:rStyle w:val="HTMLCode"/>
          <w:rFonts w:ascii="Times New Roman" w:hAnsi="Times New Roman" w:cs="Times New Roman"/>
        </w:rPr>
      </w:pPr>
      <w:r>
        <w:rPr>
          <w:sz w:val="20"/>
          <w:szCs w:val="20"/>
        </w:rPr>
        <w:t xml:space="preserve">We show how ABNF can be used to </w:t>
      </w:r>
      <w:r w:rsidR="00A641D9">
        <w:rPr>
          <w:sz w:val="20"/>
          <w:szCs w:val="20"/>
        </w:rPr>
        <w:t>describe</w:t>
      </w:r>
      <w:r>
        <w:rPr>
          <w:sz w:val="20"/>
          <w:szCs w:val="20"/>
        </w:rPr>
        <w:t xml:space="preserve"> postal address</w:t>
      </w:r>
      <w:r w:rsidRPr="00461FFA">
        <w:rPr>
          <w:sz w:val="20"/>
          <w:szCs w:val="20"/>
        </w:rPr>
        <w:t>:</w:t>
      </w:r>
    </w:p>
    <w:tbl>
      <w:tblPr>
        <w:tblpPr w:leftFromText="180" w:rightFromText="180" w:vertAnchor="text" w:tblpXSpec="center" w:tblpY="50"/>
        <w:tblW w:w="0" w:type="auto"/>
        <w:shd w:val="clear" w:color="auto" w:fill="C2C2C2"/>
        <w:tblLook w:val="0000"/>
      </w:tblPr>
      <w:tblGrid>
        <w:gridCol w:w="8208"/>
      </w:tblGrid>
      <w:tr w:rsidR="007A25D7" w:rsidRPr="00907EB8">
        <w:trPr>
          <w:trHeight w:val="537"/>
        </w:trPr>
        <w:tc>
          <w:tcPr>
            <w:tcW w:w="8208" w:type="dxa"/>
            <w:shd w:val="clear" w:color="auto" w:fill="C2C2C2"/>
          </w:tcPr>
          <w:p w:rsidR="007A25D7" w:rsidRPr="00F83E0A" w:rsidRDefault="007A25D7" w:rsidP="00CD3CE0">
            <w:pPr>
              <w:pStyle w:val="HTMLPreformatted"/>
              <w:rPr>
                <w:rFonts w:cs="Courier New"/>
                <w:sz w:val="18"/>
                <w:szCs w:val="18"/>
                <w:lang w:val="en-US"/>
              </w:rPr>
            </w:pPr>
          </w:p>
          <w:p w:rsidR="007A25D7" w:rsidRPr="00F83E0A" w:rsidRDefault="007A25D7" w:rsidP="007A25D7">
            <w:pPr>
              <w:pStyle w:val="HTMLPreformatted"/>
              <w:rPr>
                <w:rStyle w:val="HTMLCode"/>
                <w:sz w:val="18"/>
                <w:szCs w:val="18"/>
                <w:lang w:val="en-US"/>
              </w:rPr>
            </w:pPr>
            <w:r w:rsidRPr="00F83E0A">
              <w:rPr>
                <w:rStyle w:val="HTMLCode"/>
                <w:sz w:val="18"/>
                <w:szCs w:val="18"/>
                <w:lang w:val="en-US"/>
              </w:rPr>
              <w:t>postal-address   = name-part street zip-part</w:t>
            </w:r>
          </w:p>
          <w:p w:rsidR="007A25D7" w:rsidRPr="00F83E0A" w:rsidRDefault="007A25D7" w:rsidP="007A25D7">
            <w:pPr>
              <w:pStyle w:val="HTMLPreformatted"/>
              <w:rPr>
                <w:rStyle w:val="HTMLCode"/>
                <w:sz w:val="18"/>
                <w:szCs w:val="18"/>
                <w:lang w:val="en-US"/>
              </w:rPr>
            </w:pPr>
          </w:p>
          <w:p w:rsidR="007A25D7" w:rsidRPr="00F83E0A" w:rsidRDefault="007A25D7" w:rsidP="007A25D7">
            <w:pPr>
              <w:pStyle w:val="HTMLPreformatted"/>
              <w:rPr>
                <w:rStyle w:val="HTMLCode"/>
                <w:sz w:val="18"/>
                <w:szCs w:val="18"/>
                <w:lang w:val="en-US"/>
              </w:rPr>
            </w:pPr>
            <w:r w:rsidRPr="00F83E0A">
              <w:rPr>
                <w:rStyle w:val="HTMLCode"/>
                <w:sz w:val="18"/>
                <w:szCs w:val="18"/>
                <w:lang w:val="en-US"/>
              </w:rPr>
              <w:t>name-part        = *(personal-part SP) last-name [SP suffix] CRLF</w:t>
            </w:r>
          </w:p>
          <w:p w:rsidR="007A25D7" w:rsidRPr="00F83E0A" w:rsidRDefault="007A25D7" w:rsidP="007A25D7">
            <w:pPr>
              <w:pStyle w:val="HTMLPreformatted"/>
              <w:rPr>
                <w:rStyle w:val="HTMLCode"/>
                <w:sz w:val="18"/>
                <w:szCs w:val="18"/>
                <w:lang w:val="en-US"/>
              </w:rPr>
            </w:pPr>
            <w:r w:rsidRPr="00F83E0A">
              <w:rPr>
                <w:rStyle w:val="HTMLCode"/>
                <w:sz w:val="18"/>
                <w:szCs w:val="18"/>
                <w:lang w:val="en-US"/>
              </w:rPr>
              <w:t>name-part        =/ personal-part CRLF</w:t>
            </w:r>
          </w:p>
          <w:p w:rsidR="007A25D7" w:rsidRPr="00F83E0A" w:rsidRDefault="007A25D7" w:rsidP="007A25D7">
            <w:pPr>
              <w:pStyle w:val="HTMLPreformatted"/>
              <w:rPr>
                <w:rStyle w:val="HTMLCode"/>
                <w:sz w:val="18"/>
                <w:szCs w:val="18"/>
                <w:lang w:val="en-US"/>
              </w:rPr>
            </w:pPr>
          </w:p>
          <w:p w:rsidR="007A25D7" w:rsidRPr="00F83E0A" w:rsidRDefault="007A25D7" w:rsidP="007A25D7">
            <w:pPr>
              <w:pStyle w:val="HTMLPreformatted"/>
              <w:rPr>
                <w:rStyle w:val="HTMLCode"/>
                <w:sz w:val="18"/>
                <w:szCs w:val="18"/>
                <w:lang w:val="en-US"/>
              </w:rPr>
            </w:pPr>
            <w:r w:rsidRPr="00F83E0A">
              <w:rPr>
                <w:rStyle w:val="HTMLCode"/>
                <w:sz w:val="18"/>
                <w:szCs w:val="18"/>
                <w:lang w:val="en-US"/>
              </w:rPr>
              <w:t>personal-part    = first-name / (initial ".")</w:t>
            </w:r>
          </w:p>
          <w:p w:rsidR="007A25D7" w:rsidRPr="00F83E0A" w:rsidRDefault="007A25D7" w:rsidP="007A25D7">
            <w:pPr>
              <w:pStyle w:val="HTMLPreformatted"/>
              <w:rPr>
                <w:rStyle w:val="HTMLCode"/>
                <w:sz w:val="18"/>
                <w:szCs w:val="18"/>
                <w:lang w:val="en-US"/>
              </w:rPr>
            </w:pPr>
            <w:r w:rsidRPr="00F83E0A">
              <w:rPr>
                <w:rStyle w:val="HTMLCode"/>
                <w:sz w:val="18"/>
                <w:szCs w:val="18"/>
                <w:lang w:val="en-US"/>
              </w:rPr>
              <w:t>first-name       = *ALPHA</w:t>
            </w:r>
          </w:p>
          <w:p w:rsidR="007A25D7" w:rsidRPr="00F83E0A" w:rsidRDefault="007A25D7" w:rsidP="007A25D7">
            <w:pPr>
              <w:pStyle w:val="HTMLPreformatted"/>
              <w:rPr>
                <w:rStyle w:val="HTMLCode"/>
                <w:sz w:val="18"/>
                <w:szCs w:val="18"/>
                <w:lang w:val="en-US"/>
              </w:rPr>
            </w:pPr>
            <w:r w:rsidRPr="00F83E0A">
              <w:rPr>
                <w:rStyle w:val="HTMLCode"/>
                <w:sz w:val="18"/>
                <w:szCs w:val="18"/>
                <w:lang w:val="en-US"/>
              </w:rPr>
              <w:t>initial          = ALPHA</w:t>
            </w:r>
          </w:p>
          <w:p w:rsidR="007A25D7" w:rsidRPr="00F83E0A" w:rsidRDefault="007A25D7" w:rsidP="007A25D7">
            <w:pPr>
              <w:pStyle w:val="HTMLPreformatted"/>
              <w:rPr>
                <w:rStyle w:val="HTMLCode"/>
                <w:sz w:val="18"/>
                <w:szCs w:val="18"/>
                <w:lang w:val="en-US"/>
              </w:rPr>
            </w:pPr>
            <w:r w:rsidRPr="00F83E0A">
              <w:rPr>
                <w:rStyle w:val="HTMLCode"/>
                <w:sz w:val="18"/>
                <w:szCs w:val="18"/>
                <w:lang w:val="en-US"/>
              </w:rPr>
              <w:t>last-name        = *ALPHA</w:t>
            </w:r>
          </w:p>
          <w:p w:rsidR="007A25D7" w:rsidRPr="00F83E0A" w:rsidRDefault="007A25D7" w:rsidP="007A25D7">
            <w:pPr>
              <w:pStyle w:val="HTMLPreformatted"/>
              <w:rPr>
                <w:rStyle w:val="HTMLCode"/>
                <w:sz w:val="18"/>
                <w:szCs w:val="18"/>
                <w:lang w:val="en-US"/>
              </w:rPr>
            </w:pPr>
            <w:r w:rsidRPr="00F83E0A">
              <w:rPr>
                <w:rStyle w:val="HTMLCode"/>
                <w:sz w:val="18"/>
                <w:szCs w:val="18"/>
                <w:lang w:val="en-US"/>
              </w:rPr>
              <w:t>suffix           = ("Jr." / "Sr." / 1*("I" / "V" / "X"))</w:t>
            </w:r>
          </w:p>
          <w:p w:rsidR="007A25D7" w:rsidRPr="00F83E0A" w:rsidRDefault="007A25D7" w:rsidP="007A25D7">
            <w:pPr>
              <w:pStyle w:val="HTMLPreformatted"/>
              <w:rPr>
                <w:rStyle w:val="HTMLCode"/>
                <w:sz w:val="18"/>
                <w:szCs w:val="18"/>
                <w:lang w:val="en-US"/>
              </w:rPr>
            </w:pPr>
          </w:p>
          <w:p w:rsidR="007A25D7" w:rsidRPr="00F83E0A" w:rsidRDefault="007A25D7" w:rsidP="007A25D7">
            <w:pPr>
              <w:pStyle w:val="HTMLPreformatted"/>
              <w:rPr>
                <w:rStyle w:val="HTMLCode"/>
                <w:sz w:val="18"/>
                <w:szCs w:val="18"/>
                <w:lang w:val="en-US"/>
              </w:rPr>
            </w:pPr>
            <w:r w:rsidRPr="00F83E0A">
              <w:rPr>
                <w:rStyle w:val="HTMLCode"/>
                <w:sz w:val="18"/>
                <w:szCs w:val="18"/>
                <w:lang w:val="en-US"/>
              </w:rPr>
              <w:t>street           = [apt SP] house-num SP street-name CRLF</w:t>
            </w:r>
          </w:p>
          <w:p w:rsidR="007A25D7" w:rsidRPr="00F83E0A" w:rsidRDefault="007A25D7" w:rsidP="007A25D7">
            <w:pPr>
              <w:pStyle w:val="HTMLPreformatted"/>
              <w:rPr>
                <w:rStyle w:val="HTMLCode"/>
                <w:sz w:val="18"/>
                <w:szCs w:val="18"/>
                <w:lang w:val="en-US"/>
              </w:rPr>
            </w:pPr>
            <w:r w:rsidRPr="00F83E0A">
              <w:rPr>
                <w:rStyle w:val="HTMLCode"/>
                <w:sz w:val="18"/>
                <w:szCs w:val="18"/>
                <w:lang w:val="en-US"/>
              </w:rPr>
              <w:t>apt              = 1*4DIGIT</w:t>
            </w:r>
          </w:p>
          <w:p w:rsidR="007A25D7" w:rsidRPr="00F83E0A" w:rsidRDefault="007A25D7" w:rsidP="007A25D7">
            <w:pPr>
              <w:pStyle w:val="HTMLPreformatted"/>
              <w:rPr>
                <w:rStyle w:val="HTMLCode"/>
                <w:sz w:val="18"/>
                <w:szCs w:val="18"/>
                <w:lang w:val="en-US"/>
              </w:rPr>
            </w:pPr>
            <w:r w:rsidRPr="00F83E0A">
              <w:rPr>
                <w:rStyle w:val="HTMLCode"/>
                <w:sz w:val="18"/>
                <w:szCs w:val="18"/>
                <w:lang w:val="en-US"/>
              </w:rPr>
              <w:t>house-num        = 1*8(DIGIT / ALPHA)</w:t>
            </w:r>
          </w:p>
          <w:p w:rsidR="007A25D7" w:rsidRPr="00F83E0A" w:rsidRDefault="007A25D7" w:rsidP="007A25D7">
            <w:pPr>
              <w:pStyle w:val="HTMLPreformatted"/>
              <w:rPr>
                <w:rStyle w:val="HTMLCode"/>
                <w:sz w:val="18"/>
                <w:szCs w:val="18"/>
                <w:lang w:val="en-US"/>
              </w:rPr>
            </w:pPr>
            <w:r w:rsidRPr="00F83E0A">
              <w:rPr>
                <w:rStyle w:val="HTMLCode"/>
                <w:sz w:val="18"/>
                <w:szCs w:val="18"/>
                <w:lang w:val="en-US"/>
              </w:rPr>
              <w:t>street-name      = 1*VCHAR</w:t>
            </w:r>
          </w:p>
          <w:p w:rsidR="007A25D7" w:rsidRPr="00F83E0A" w:rsidRDefault="007A25D7" w:rsidP="007A25D7">
            <w:pPr>
              <w:pStyle w:val="HTMLPreformatted"/>
              <w:rPr>
                <w:rStyle w:val="HTMLCode"/>
                <w:sz w:val="18"/>
                <w:szCs w:val="18"/>
                <w:lang w:val="en-US"/>
              </w:rPr>
            </w:pPr>
          </w:p>
          <w:p w:rsidR="007A25D7" w:rsidRPr="00F83E0A" w:rsidRDefault="007A25D7" w:rsidP="007A25D7">
            <w:pPr>
              <w:pStyle w:val="HTMLPreformatted"/>
              <w:rPr>
                <w:rStyle w:val="HTMLCode"/>
                <w:sz w:val="18"/>
                <w:szCs w:val="18"/>
                <w:lang w:val="en-US"/>
              </w:rPr>
            </w:pPr>
            <w:r w:rsidRPr="00F83E0A">
              <w:rPr>
                <w:rStyle w:val="HTMLCode"/>
                <w:sz w:val="18"/>
                <w:szCs w:val="18"/>
                <w:lang w:val="en-US"/>
              </w:rPr>
              <w:t>zip-part         = town-name "," SP state 1*2SP zip-code CRLF</w:t>
            </w:r>
          </w:p>
          <w:p w:rsidR="007A25D7" w:rsidRPr="00F83E0A" w:rsidRDefault="007A25D7" w:rsidP="007A25D7">
            <w:pPr>
              <w:pStyle w:val="HTMLPreformatted"/>
              <w:rPr>
                <w:rStyle w:val="HTMLCode"/>
                <w:sz w:val="18"/>
                <w:szCs w:val="18"/>
                <w:lang w:val="en-US"/>
              </w:rPr>
            </w:pPr>
            <w:r w:rsidRPr="00F83E0A">
              <w:rPr>
                <w:rStyle w:val="HTMLCode"/>
                <w:sz w:val="18"/>
                <w:szCs w:val="18"/>
                <w:lang w:val="en-US"/>
              </w:rPr>
              <w:t>town-name        = 1*(ALPHA / SP)</w:t>
            </w:r>
          </w:p>
          <w:p w:rsidR="007A25D7" w:rsidRPr="00F83E0A" w:rsidRDefault="007A25D7" w:rsidP="007A25D7">
            <w:pPr>
              <w:pStyle w:val="HTMLPreformatted"/>
              <w:rPr>
                <w:rStyle w:val="HTMLCode"/>
                <w:sz w:val="18"/>
                <w:szCs w:val="18"/>
                <w:lang w:val="en-US"/>
              </w:rPr>
            </w:pPr>
            <w:r w:rsidRPr="00F83E0A">
              <w:rPr>
                <w:rStyle w:val="HTMLCode"/>
                <w:sz w:val="18"/>
                <w:szCs w:val="18"/>
                <w:lang w:val="en-US"/>
              </w:rPr>
              <w:t>state            = 2ALPHA</w:t>
            </w:r>
          </w:p>
          <w:p w:rsidR="007A25D7" w:rsidRPr="00F83E0A" w:rsidRDefault="007A25D7" w:rsidP="007A25D7">
            <w:pPr>
              <w:pStyle w:val="HTMLPreformatted"/>
              <w:rPr>
                <w:rFonts w:cs="Courier New"/>
                <w:sz w:val="18"/>
                <w:szCs w:val="18"/>
                <w:lang w:val="ru-RU"/>
              </w:rPr>
            </w:pPr>
            <w:r w:rsidRPr="00F83E0A">
              <w:rPr>
                <w:rStyle w:val="HTMLCode"/>
                <w:sz w:val="18"/>
                <w:szCs w:val="18"/>
                <w:lang w:val="en-US"/>
              </w:rPr>
              <w:t>zip-code         = 5DIGIT ["-" 4DIGIT]</w:t>
            </w:r>
          </w:p>
          <w:p w:rsidR="007A25D7" w:rsidRPr="00F83E0A" w:rsidRDefault="007A25D7" w:rsidP="00CD3CE0">
            <w:pPr>
              <w:pStyle w:val="HTMLPreformatted"/>
              <w:rPr>
                <w:rFonts w:cs="Courier New"/>
                <w:sz w:val="18"/>
                <w:szCs w:val="18"/>
              </w:rPr>
            </w:pPr>
          </w:p>
        </w:tc>
      </w:tr>
    </w:tbl>
    <w:p w:rsidR="00461FFA" w:rsidRDefault="00461FFA" w:rsidP="001F42E7">
      <w:pPr>
        <w:pStyle w:val="BodyText"/>
      </w:pPr>
    </w:p>
    <w:p w:rsidR="00167806" w:rsidRDefault="00167806" w:rsidP="00167806">
      <w:pPr>
        <w:pStyle w:val="Heading3"/>
      </w:pPr>
      <w:bookmarkStart w:id="161" w:name="_Toc509383677"/>
      <w:r>
        <w:t>Communication phases</w:t>
      </w:r>
      <w:bookmarkEnd w:id="161"/>
    </w:p>
    <w:p w:rsidR="00167806" w:rsidRDefault="00167806" w:rsidP="001F42E7">
      <w:pPr>
        <w:pStyle w:val="BodyText"/>
      </w:pPr>
      <w:r>
        <w:t xml:space="preserve">The complete communication circle between the </w:t>
      </w:r>
      <w:r w:rsidR="00BD48B7">
        <w:t>client</w:t>
      </w:r>
      <w:r>
        <w:t xml:space="preserve"> and </w:t>
      </w:r>
      <w:r w:rsidR="0047009F">
        <w:t>the server</w:t>
      </w:r>
      <w:r>
        <w:t xml:space="preserve"> consists of 5 phases: </w:t>
      </w:r>
    </w:p>
    <w:p w:rsidR="00A8007A" w:rsidRDefault="00A8007A" w:rsidP="00167806">
      <w:pPr>
        <w:pStyle w:val="BodyText"/>
        <w:numPr>
          <w:ilvl w:val="0"/>
          <w:numId w:val="29"/>
        </w:numPr>
      </w:pPr>
      <w:r>
        <w:t xml:space="preserve">Security mechanism </w:t>
      </w:r>
      <w:r w:rsidR="00A12AAA">
        <w:t>and protocol handshake</w:t>
      </w:r>
    </w:p>
    <w:p w:rsidR="007C3B73" w:rsidRDefault="007C3B73" w:rsidP="00167806">
      <w:pPr>
        <w:pStyle w:val="BodyText"/>
        <w:numPr>
          <w:ilvl w:val="0"/>
          <w:numId w:val="29"/>
        </w:numPr>
      </w:pPr>
      <w:r w:rsidRPr="007C3B73">
        <w:t xml:space="preserve">Encryption establishment </w:t>
      </w:r>
    </w:p>
    <w:p w:rsidR="00104291" w:rsidRDefault="007710C4" w:rsidP="00167806">
      <w:pPr>
        <w:pStyle w:val="BodyText"/>
        <w:numPr>
          <w:ilvl w:val="0"/>
          <w:numId w:val="29"/>
        </w:numPr>
      </w:pPr>
      <w:r>
        <w:t>Authentication</w:t>
      </w:r>
    </w:p>
    <w:p w:rsidR="007710C4" w:rsidRDefault="00A608ED" w:rsidP="00167806">
      <w:pPr>
        <w:pStyle w:val="BodyText"/>
        <w:numPr>
          <w:ilvl w:val="0"/>
          <w:numId w:val="29"/>
        </w:numPr>
      </w:pPr>
      <w:r>
        <w:t>Maintenance</w:t>
      </w:r>
    </w:p>
    <w:p w:rsidR="00A608ED" w:rsidRDefault="006D5A93" w:rsidP="00167806">
      <w:pPr>
        <w:pStyle w:val="BodyText"/>
        <w:numPr>
          <w:ilvl w:val="0"/>
          <w:numId w:val="29"/>
        </w:numPr>
      </w:pPr>
      <w:r>
        <w:t>Service Provision</w:t>
      </w:r>
    </w:p>
    <w:p w:rsidR="00167806" w:rsidRDefault="00167806" w:rsidP="00167806">
      <w:pPr>
        <w:pStyle w:val="BodyText"/>
      </w:pPr>
    </w:p>
    <w:p w:rsidR="00167806" w:rsidRDefault="00167806" w:rsidP="00167806">
      <w:pPr>
        <w:pStyle w:val="BodyText"/>
      </w:pPr>
      <w:r>
        <w:t>Below we describe message se</w:t>
      </w:r>
      <w:r w:rsidR="0063690C">
        <w:t>mantics on each phase in detail</w:t>
      </w:r>
      <w:r w:rsidR="00257445">
        <w:t>.</w:t>
      </w:r>
    </w:p>
    <w:p w:rsidR="00704146" w:rsidRDefault="00704146" w:rsidP="00167806">
      <w:pPr>
        <w:pStyle w:val="BodyText"/>
      </w:pPr>
    </w:p>
    <w:p w:rsidR="00704146" w:rsidRDefault="00704146" w:rsidP="00704146">
      <w:pPr>
        <w:pStyle w:val="Heading3"/>
      </w:pPr>
      <w:bookmarkStart w:id="162" w:name="_Toc509383678"/>
      <w:r>
        <w:t>Common rules</w:t>
      </w:r>
      <w:bookmarkEnd w:id="162"/>
    </w:p>
    <w:p w:rsidR="00704146" w:rsidRDefault="00704146" w:rsidP="00167806">
      <w:pPr>
        <w:pStyle w:val="BodyText"/>
      </w:pPr>
      <w:r>
        <w:t>There are a couple of ABNF</w:t>
      </w:r>
      <w:r w:rsidR="007124E7">
        <w:t xml:space="preserve"> rules</w:t>
      </w:r>
      <w:r>
        <w:t xml:space="preserve"> used </w:t>
      </w:r>
      <w:r w:rsidR="00C4743F">
        <w:t xml:space="preserve">in </w:t>
      </w:r>
      <w:r w:rsidR="00430B14">
        <w:t xml:space="preserve">the </w:t>
      </w:r>
      <w:r>
        <w:t>communication phase</w:t>
      </w:r>
      <w:r w:rsidR="00430B14">
        <w:t>s</w:t>
      </w:r>
      <w:r>
        <w:t xml:space="preserve"> below. We define them here to avoid repeating ourselves later.</w:t>
      </w:r>
    </w:p>
    <w:p w:rsidR="00704146" w:rsidRDefault="00704146" w:rsidP="00167806">
      <w:pPr>
        <w:pStyle w:val="BodyText"/>
      </w:pPr>
    </w:p>
    <w:tbl>
      <w:tblPr>
        <w:tblW w:w="8593" w:type="dxa"/>
        <w:tblInd w:w="250" w:type="dxa"/>
        <w:shd w:val="clear" w:color="auto" w:fill="C2C2C2"/>
        <w:tblLayout w:type="fixed"/>
        <w:tblLook w:val="0000"/>
      </w:tblPr>
      <w:tblGrid>
        <w:gridCol w:w="2467"/>
        <w:gridCol w:w="236"/>
        <w:gridCol w:w="5890"/>
      </w:tblGrid>
      <w:tr w:rsidR="009A62E0">
        <w:trPr>
          <w:trHeight w:val="288"/>
        </w:trPr>
        <w:tc>
          <w:tcPr>
            <w:tcW w:w="2467" w:type="dxa"/>
            <w:shd w:val="clear" w:color="auto" w:fill="C2C2C2"/>
          </w:tcPr>
          <w:p w:rsidR="009A62E0" w:rsidRDefault="009A62E0" w:rsidP="00A954BD">
            <w:pPr>
              <w:pStyle w:val="BodyText"/>
              <w:suppressLineNumbers/>
              <w:rPr>
                <w:rFonts w:ascii="Courier New" w:hAnsi="Courier New" w:cs="Courier New"/>
                <w:sz w:val="18"/>
                <w:szCs w:val="18"/>
              </w:rPr>
            </w:pPr>
          </w:p>
        </w:tc>
        <w:tc>
          <w:tcPr>
            <w:tcW w:w="236" w:type="dxa"/>
            <w:shd w:val="clear" w:color="auto" w:fill="C2C2C2"/>
          </w:tcPr>
          <w:p w:rsidR="009A62E0" w:rsidRDefault="009A62E0" w:rsidP="00A954BD">
            <w:pPr>
              <w:pStyle w:val="BodyText"/>
              <w:suppressLineNumbers/>
              <w:rPr>
                <w:rFonts w:ascii="Courier New" w:hAnsi="Courier New" w:cs="Courier New"/>
                <w:sz w:val="18"/>
                <w:szCs w:val="18"/>
              </w:rPr>
            </w:pPr>
          </w:p>
        </w:tc>
        <w:tc>
          <w:tcPr>
            <w:tcW w:w="5890" w:type="dxa"/>
            <w:shd w:val="clear" w:color="auto" w:fill="C2C2C2"/>
          </w:tcPr>
          <w:p w:rsidR="009A62E0" w:rsidRPr="00297240" w:rsidRDefault="009A62E0" w:rsidP="00A954BD">
            <w:pPr>
              <w:autoSpaceDE w:val="0"/>
              <w:snapToGrid w:val="0"/>
              <w:rPr>
                <w:rFonts w:ascii="Courier New" w:hAnsi="Courier New" w:cs="Courier New"/>
                <w:sz w:val="18"/>
                <w:szCs w:val="18"/>
                <w:lang w:val="en-US"/>
              </w:rPr>
            </w:pPr>
          </w:p>
        </w:tc>
      </w:tr>
      <w:tr w:rsidR="00FD1F0E">
        <w:trPr>
          <w:trHeight w:val="288"/>
        </w:trPr>
        <w:tc>
          <w:tcPr>
            <w:tcW w:w="2467" w:type="dxa"/>
            <w:shd w:val="clear" w:color="auto" w:fill="C2C2C2"/>
          </w:tcPr>
          <w:p w:rsidR="00F119C0" w:rsidRDefault="009A62E0" w:rsidP="00A954BD">
            <w:pPr>
              <w:pStyle w:val="BodyText"/>
              <w:suppressLineNumbers/>
              <w:rPr>
                <w:rFonts w:ascii="Courier New" w:hAnsi="Courier New" w:cs="Courier New"/>
                <w:sz w:val="18"/>
                <w:szCs w:val="18"/>
              </w:rPr>
            </w:pPr>
            <w:r>
              <w:rPr>
                <w:rFonts w:ascii="Courier New" w:hAnsi="Courier New" w:cs="Courier New"/>
                <w:sz w:val="18"/>
                <w:szCs w:val="18"/>
              </w:rPr>
              <w:t>base64-str</w:t>
            </w:r>
          </w:p>
          <w:p w:rsidR="00FD1F0E" w:rsidRDefault="00FD1F0E" w:rsidP="00A954BD">
            <w:pPr>
              <w:pStyle w:val="BodyText"/>
              <w:suppressLineNumbers/>
              <w:rPr>
                <w:rFonts w:ascii="Courier New" w:hAnsi="Courier New" w:cs="Courier New"/>
                <w:sz w:val="18"/>
                <w:szCs w:val="18"/>
              </w:rPr>
            </w:pPr>
          </w:p>
        </w:tc>
        <w:tc>
          <w:tcPr>
            <w:tcW w:w="236" w:type="dxa"/>
            <w:shd w:val="clear" w:color="auto" w:fill="C2C2C2"/>
          </w:tcPr>
          <w:p w:rsidR="00FD1F0E" w:rsidRPr="00A07B02" w:rsidRDefault="00FD1F0E" w:rsidP="00A954BD">
            <w:pPr>
              <w:pStyle w:val="BodyText"/>
              <w:suppressLineNumbers/>
              <w:rPr>
                <w:rFonts w:ascii="Courier New" w:hAnsi="Courier New" w:cs="Courier New"/>
                <w:sz w:val="18"/>
                <w:szCs w:val="18"/>
              </w:rPr>
            </w:pPr>
            <w:r>
              <w:rPr>
                <w:rFonts w:ascii="Courier New" w:hAnsi="Courier New" w:cs="Courier New"/>
                <w:sz w:val="18"/>
                <w:szCs w:val="18"/>
              </w:rPr>
              <w:t>=</w:t>
            </w:r>
          </w:p>
        </w:tc>
        <w:tc>
          <w:tcPr>
            <w:tcW w:w="5890" w:type="dxa"/>
            <w:shd w:val="clear" w:color="auto" w:fill="C2C2C2"/>
          </w:tcPr>
          <w:p w:rsidR="00FD1F0E" w:rsidRDefault="00FD1F0E" w:rsidP="00A954BD">
            <w:pPr>
              <w:autoSpaceDE w:val="0"/>
              <w:snapToGrid w:val="0"/>
              <w:rPr>
                <w:rFonts w:ascii="Courier New" w:hAnsi="Courier New" w:cs="Courier New"/>
                <w:sz w:val="18"/>
                <w:szCs w:val="18"/>
              </w:rPr>
            </w:pPr>
            <w:r w:rsidRPr="00297240">
              <w:rPr>
                <w:rFonts w:ascii="Courier New" w:hAnsi="Courier New" w:cs="Courier New"/>
                <w:sz w:val="18"/>
                <w:szCs w:val="18"/>
                <w:lang w:val="en-US"/>
              </w:rPr>
              <w:t>*( ALPHA / DIGIT / "+" / "-") *"="</w:t>
            </w:r>
          </w:p>
        </w:tc>
      </w:tr>
      <w:tr w:rsidR="007C119D">
        <w:trPr>
          <w:trHeight w:val="288"/>
        </w:trPr>
        <w:tc>
          <w:tcPr>
            <w:tcW w:w="2467" w:type="dxa"/>
            <w:shd w:val="clear" w:color="auto" w:fill="C2C2C2"/>
          </w:tcPr>
          <w:p w:rsidR="007C119D" w:rsidRDefault="007C119D" w:rsidP="00A954BD">
            <w:pPr>
              <w:pStyle w:val="BodyText"/>
              <w:suppressLineNumbers/>
              <w:rPr>
                <w:rFonts w:ascii="Courier New" w:hAnsi="Courier New" w:cs="Courier New"/>
                <w:sz w:val="18"/>
                <w:szCs w:val="18"/>
              </w:rPr>
            </w:pPr>
            <w:r>
              <w:rPr>
                <w:rFonts w:ascii="Courier New" w:hAnsi="Courier New" w:cs="Courier New"/>
                <w:sz w:val="18"/>
                <w:szCs w:val="18"/>
              </w:rPr>
              <w:t>non-empty-base64-str</w:t>
            </w:r>
          </w:p>
        </w:tc>
        <w:tc>
          <w:tcPr>
            <w:tcW w:w="236" w:type="dxa"/>
            <w:shd w:val="clear" w:color="auto" w:fill="C2C2C2"/>
          </w:tcPr>
          <w:p w:rsidR="007C119D" w:rsidRDefault="00466EF4" w:rsidP="00A954BD">
            <w:pPr>
              <w:pStyle w:val="BodyText"/>
              <w:suppressLineNumbers/>
              <w:rPr>
                <w:rFonts w:ascii="Courier New" w:hAnsi="Courier New" w:cs="Courier New"/>
                <w:sz w:val="18"/>
                <w:szCs w:val="18"/>
              </w:rPr>
            </w:pPr>
            <w:r>
              <w:rPr>
                <w:rFonts w:ascii="Courier New" w:hAnsi="Courier New" w:cs="Courier New"/>
                <w:sz w:val="18"/>
                <w:szCs w:val="18"/>
              </w:rPr>
              <w:t>=</w:t>
            </w:r>
          </w:p>
        </w:tc>
        <w:tc>
          <w:tcPr>
            <w:tcW w:w="5890" w:type="dxa"/>
            <w:shd w:val="clear" w:color="auto" w:fill="C2C2C2"/>
          </w:tcPr>
          <w:p w:rsidR="007C119D" w:rsidRPr="00297240" w:rsidRDefault="007C119D" w:rsidP="00A954BD">
            <w:pPr>
              <w:autoSpaceDE w:val="0"/>
              <w:snapToGrid w:val="0"/>
              <w:rPr>
                <w:rFonts w:ascii="Courier New" w:hAnsi="Courier New" w:cs="Courier New"/>
                <w:sz w:val="18"/>
                <w:szCs w:val="18"/>
                <w:lang w:val="en-US"/>
              </w:rPr>
            </w:pPr>
            <w:r>
              <w:rPr>
                <w:rFonts w:ascii="Courier New" w:hAnsi="Courier New" w:cs="Courier New"/>
                <w:sz w:val="18"/>
                <w:szCs w:val="18"/>
                <w:lang w:val="en-US"/>
              </w:rPr>
              <w:t>+</w:t>
            </w:r>
            <w:r w:rsidRPr="00297240">
              <w:rPr>
                <w:rFonts w:ascii="Courier New" w:hAnsi="Courier New" w:cs="Courier New"/>
                <w:sz w:val="18"/>
                <w:szCs w:val="18"/>
                <w:lang w:val="en-US"/>
              </w:rPr>
              <w:t>( ALPHA / DIGIT / "+" / "-") *"="</w:t>
            </w:r>
          </w:p>
        </w:tc>
      </w:tr>
      <w:tr w:rsidR="00FD1F0E">
        <w:trPr>
          <w:trHeight w:val="288"/>
        </w:trPr>
        <w:tc>
          <w:tcPr>
            <w:tcW w:w="2467" w:type="dxa"/>
            <w:shd w:val="clear" w:color="auto" w:fill="C2C2C2"/>
          </w:tcPr>
          <w:p w:rsidR="00FD1F0E" w:rsidRPr="0076356D" w:rsidRDefault="00FD1F0E" w:rsidP="00A954BD">
            <w:pPr>
              <w:pStyle w:val="BodyText"/>
              <w:suppressLineNumbers/>
              <w:rPr>
                <w:rFonts w:ascii="Courier New" w:hAnsi="Courier New" w:cs="Courier New"/>
                <w:sz w:val="18"/>
                <w:szCs w:val="18"/>
              </w:rPr>
            </w:pPr>
            <w:r w:rsidRPr="00A07B02">
              <w:rPr>
                <w:rFonts w:ascii="Courier New" w:hAnsi="Courier New" w:cs="Courier New"/>
                <w:sz w:val="18"/>
                <w:szCs w:val="18"/>
              </w:rPr>
              <w:t>non</w:t>
            </w:r>
            <w:r>
              <w:rPr>
                <w:rFonts w:ascii="Courier New" w:hAnsi="Courier New" w:cs="Courier New"/>
                <w:sz w:val="18"/>
                <w:szCs w:val="18"/>
              </w:rPr>
              <w:t>-</w:t>
            </w:r>
            <w:r w:rsidRPr="00A07B02">
              <w:rPr>
                <w:rFonts w:ascii="Courier New" w:hAnsi="Courier New" w:cs="Courier New"/>
                <w:sz w:val="18"/>
                <w:szCs w:val="18"/>
              </w:rPr>
              <w:t>neg-dec</w:t>
            </w:r>
          </w:p>
          <w:p w:rsidR="00FD1F0E" w:rsidRPr="0076356D" w:rsidRDefault="00FD1F0E" w:rsidP="00A954BD">
            <w:pPr>
              <w:pStyle w:val="BodyText"/>
              <w:suppressLineNumbers/>
              <w:rPr>
                <w:rFonts w:ascii="Courier New" w:hAnsi="Courier New" w:cs="Courier New"/>
                <w:sz w:val="18"/>
                <w:szCs w:val="18"/>
              </w:rPr>
            </w:pPr>
          </w:p>
        </w:tc>
        <w:tc>
          <w:tcPr>
            <w:tcW w:w="236" w:type="dxa"/>
            <w:shd w:val="clear" w:color="auto" w:fill="C2C2C2"/>
          </w:tcPr>
          <w:p w:rsidR="00FD1F0E" w:rsidRPr="00A07B02" w:rsidRDefault="00FD1F0E" w:rsidP="00A954BD">
            <w:pPr>
              <w:pStyle w:val="BodyText"/>
              <w:suppressLineNumbers/>
              <w:rPr>
                <w:rFonts w:ascii="Courier New" w:hAnsi="Courier New" w:cs="Courier New"/>
                <w:sz w:val="18"/>
                <w:szCs w:val="18"/>
              </w:rPr>
            </w:pPr>
            <w:r w:rsidRPr="00A07B02">
              <w:rPr>
                <w:rFonts w:ascii="Courier New" w:hAnsi="Courier New" w:cs="Courier New"/>
                <w:sz w:val="18"/>
                <w:szCs w:val="18"/>
              </w:rPr>
              <w:t>=</w:t>
            </w:r>
          </w:p>
        </w:tc>
        <w:tc>
          <w:tcPr>
            <w:tcW w:w="5890" w:type="dxa"/>
            <w:shd w:val="clear" w:color="auto" w:fill="C2C2C2"/>
          </w:tcPr>
          <w:p w:rsidR="00FD1F0E" w:rsidRPr="00A07B02" w:rsidRDefault="00FD1F0E" w:rsidP="00A954BD">
            <w:pPr>
              <w:pStyle w:val="BodyText"/>
              <w:suppressLineNumbers/>
              <w:rPr>
                <w:rFonts w:ascii="Courier New" w:hAnsi="Courier New" w:cs="Courier New"/>
                <w:sz w:val="18"/>
                <w:szCs w:val="18"/>
              </w:rPr>
            </w:pPr>
            <w:r w:rsidRPr="00A07B02">
              <w:rPr>
                <w:rFonts w:ascii="Courier New" w:hAnsi="Courier New" w:cs="Courier New"/>
                <w:sz w:val="18"/>
                <w:szCs w:val="18"/>
              </w:rPr>
              <w:t>1*DIGIT</w:t>
            </w:r>
          </w:p>
        </w:tc>
      </w:tr>
      <w:tr w:rsidR="00FD1F0E">
        <w:trPr>
          <w:trHeight w:val="288"/>
        </w:trPr>
        <w:tc>
          <w:tcPr>
            <w:tcW w:w="2467" w:type="dxa"/>
            <w:shd w:val="clear" w:color="auto" w:fill="C2C2C2"/>
          </w:tcPr>
          <w:p w:rsidR="00FD1F0E" w:rsidRPr="0076356D" w:rsidRDefault="00FD1F0E" w:rsidP="00A954BD">
            <w:pPr>
              <w:pStyle w:val="BodyText"/>
              <w:suppressLineNumbers/>
              <w:rPr>
                <w:rFonts w:ascii="Courier New" w:hAnsi="Courier New" w:cs="Courier New"/>
                <w:sz w:val="18"/>
                <w:szCs w:val="18"/>
              </w:rPr>
            </w:pPr>
            <w:r>
              <w:rPr>
                <w:rFonts w:ascii="Courier New" w:hAnsi="Courier New" w:cs="Courier New"/>
                <w:sz w:val="18"/>
                <w:szCs w:val="18"/>
              </w:rPr>
              <w:lastRenderedPageBreak/>
              <w:t>positive</w:t>
            </w:r>
            <w:r w:rsidRPr="00A07B02">
              <w:rPr>
                <w:rFonts w:ascii="Courier New" w:hAnsi="Courier New" w:cs="Courier New"/>
                <w:sz w:val="18"/>
                <w:szCs w:val="18"/>
              </w:rPr>
              <w:t>-dec</w:t>
            </w:r>
          </w:p>
          <w:p w:rsidR="00FD1F0E" w:rsidRPr="0076356D" w:rsidRDefault="00FD1F0E" w:rsidP="00A954BD">
            <w:pPr>
              <w:pStyle w:val="BodyText"/>
              <w:suppressLineNumbers/>
              <w:rPr>
                <w:rFonts w:ascii="Courier New" w:hAnsi="Courier New" w:cs="Courier New"/>
                <w:sz w:val="18"/>
                <w:szCs w:val="18"/>
              </w:rPr>
            </w:pPr>
          </w:p>
        </w:tc>
        <w:tc>
          <w:tcPr>
            <w:tcW w:w="236" w:type="dxa"/>
            <w:shd w:val="clear" w:color="auto" w:fill="C2C2C2"/>
          </w:tcPr>
          <w:p w:rsidR="00FD1F0E" w:rsidRPr="00A07B02" w:rsidRDefault="00FD1F0E" w:rsidP="00A954BD">
            <w:pPr>
              <w:pStyle w:val="BodyText"/>
              <w:suppressLineNumbers/>
              <w:rPr>
                <w:rFonts w:ascii="Courier New" w:hAnsi="Courier New" w:cs="Courier New"/>
                <w:sz w:val="18"/>
                <w:szCs w:val="18"/>
              </w:rPr>
            </w:pPr>
            <w:r w:rsidRPr="00A07B02">
              <w:rPr>
                <w:rFonts w:ascii="Courier New" w:hAnsi="Courier New" w:cs="Courier New"/>
                <w:sz w:val="18"/>
                <w:szCs w:val="18"/>
              </w:rPr>
              <w:t>=</w:t>
            </w:r>
          </w:p>
        </w:tc>
        <w:tc>
          <w:tcPr>
            <w:tcW w:w="5890" w:type="dxa"/>
            <w:shd w:val="clear" w:color="auto" w:fill="C2C2C2"/>
          </w:tcPr>
          <w:p w:rsidR="00FD1F0E" w:rsidRPr="00C2265E" w:rsidRDefault="00FD1F0E" w:rsidP="00A954BD">
            <w:pPr>
              <w:pStyle w:val="BodyText"/>
              <w:suppressLineNumbers/>
              <w:rPr>
                <w:rFonts w:ascii="Courier" w:hAnsi="Courier" w:cs="Courier New"/>
                <w:sz w:val="18"/>
                <w:szCs w:val="18"/>
              </w:rPr>
            </w:pPr>
            <w:r w:rsidRPr="00C2265E">
              <w:rPr>
                <w:rFonts w:ascii="Courier" w:hAnsi="Courier"/>
                <w:sz w:val="18"/>
                <w:szCs w:val="18"/>
              </w:rPr>
              <w:t>%x3</w:t>
            </w:r>
            <w:r>
              <w:rPr>
                <w:rFonts w:ascii="Courier" w:hAnsi="Courier"/>
                <w:sz w:val="18"/>
                <w:szCs w:val="18"/>
              </w:rPr>
              <w:t>1</w:t>
            </w:r>
            <w:r w:rsidRPr="00C2265E">
              <w:rPr>
                <w:rFonts w:ascii="Courier" w:hAnsi="Courier"/>
                <w:sz w:val="18"/>
                <w:szCs w:val="18"/>
              </w:rPr>
              <w:t xml:space="preserve">-39 </w:t>
            </w:r>
            <w:r>
              <w:rPr>
                <w:rFonts w:ascii="Courier" w:hAnsi="Courier"/>
                <w:sz w:val="18"/>
                <w:szCs w:val="18"/>
              </w:rPr>
              <w:t>*</w:t>
            </w:r>
            <w:r w:rsidRPr="00A07B02">
              <w:rPr>
                <w:rFonts w:ascii="Courier New" w:hAnsi="Courier New" w:cs="Courier New"/>
                <w:sz w:val="18"/>
                <w:szCs w:val="18"/>
              </w:rPr>
              <w:t>DIGIT</w:t>
            </w:r>
          </w:p>
          <w:p w:rsidR="00FD1F0E" w:rsidRPr="00A07B02" w:rsidRDefault="00FD1F0E" w:rsidP="00A954BD">
            <w:pPr>
              <w:pStyle w:val="BodyText"/>
              <w:suppressLineNumbers/>
              <w:rPr>
                <w:rFonts w:ascii="Courier New" w:hAnsi="Courier New" w:cs="Courier New"/>
                <w:sz w:val="18"/>
                <w:szCs w:val="18"/>
              </w:rPr>
            </w:pPr>
          </w:p>
        </w:tc>
      </w:tr>
      <w:tr w:rsidR="0081160E">
        <w:trPr>
          <w:trHeight w:val="288"/>
        </w:trPr>
        <w:tc>
          <w:tcPr>
            <w:tcW w:w="2467" w:type="dxa"/>
            <w:shd w:val="clear" w:color="auto" w:fill="C2C2C2"/>
          </w:tcPr>
          <w:p w:rsidR="0081160E" w:rsidRDefault="00CB3E6E" w:rsidP="00A954BD">
            <w:pPr>
              <w:pStyle w:val="BodyText"/>
              <w:suppressLineNumbers/>
              <w:rPr>
                <w:rFonts w:ascii="Courier New" w:hAnsi="Courier New" w:cs="Courier New"/>
                <w:sz w:val="18"/>
                <w:szCs w:val="18"/>
              </w:rPr>
            </w:pPr>
            <w:r>
              <w:rPr>
                <w:rFonts w:ascii="Courier New" w:hAnsi="Courier New" w:cs="Courier New"/>
                <w:sz w:val="18"/>
                <w:szCs w:val="18"/>
              </w:rPr>
              <w:t>b</w:t>
            </w:r>
            <w:r w:rsidR="0081160E">
              <w:rPr>
                <w:rFonts w:ascii="Courier New" w:hAnsi="Courier New" w:cs="Courier New"/>
                <w:sz w:val="18"/>
                <w:szCs w:val="18"/>
              </w:rPr>
              <w:t>oolean</w:t>
            </w:r>
          </w:p>
        </w:tc>
        <w:tc>
          <w:tcPr>
            <w:tcW w:w="236" w:type="dxa"/>
            <w:shd w:val="clear" w:color="auto" w:fill="C2C2C2"/>
          </w:tcPr>
          <w:p w:rsidR="0081160E" w:rsidRPr="00A07B02" w:rsidRDefault="0081160E" w:rsidP="00A954BD">
            <w:pPr>
              <w:pStyle w:val="BodyText"/>
              <w:suppressLineNumbers/>
              <w:rPr>
                <w:rFonts w:ascii="Courier New" w:hAnsi="Courier New" w:cs="Courier New"/>
                <w:sz w:val="18"/>
                <w:szCs w:val="18"/>
              </w:rPr>
            </w:pPr>
            <w:r>
              <w:rPr>
                <w:rFonts w:ascii="Courier New" w:hAnsi="Courier New" w:cs="Courier New"/>
                <w:sz w:val="18"/>
                <w:szCs w:val="18"/>
              </w:rPr>
              <w:t>=</w:t>
            </w:r>
          </w:p>
        </w:tc>
        <w:tc>
          <w:tcPr>
            <w:tcW w:w="5890" w:type="dxa"/>
            <w:shd w:val="clear" w:color="auto" w:fill="C2C2C2"/>
          </w:tcPr>
          <w:p w:rsidR="0081160E" w:rsidRPr="00C2265E" w:rsidRDefault="00423A92" w:rsidP="00423A92">
            <w:pPr>
              <w:pStyle w:val="BodyText"/>
              <w:suppressLineNumbers/>
              <w:rPr>
                <w:rFonts w:ascii="Courier" w:hAnsi="Courier"/>
                <w:sz w:val="18"/>
                <w:szCs w:val="18"/>
              </w:rPr>
            </w:pPr>
            <w:r>
              <w:rPr>
                <w:rFonts w:ascii="Courier" w:hAnsi="Courier"/>
                <w:sz w:val="18"/>
                <w:szCs w:val="18"/>
              </w:rPr>
              <w:t>0</w:t>
            </w:r>
            <w:r w:rsidR="0081160E">
              <w:rPr>
                <w:rFonts w:ascii="Courier" w:hAnsi="Courier"/>
                <w:sz w:val="18"/>
                <w:szCs w:val="18"/>
              </w:rPr>
              <w:t xml:space="preserve"> / </w:t>
            </w:r>
            <w:r>
              <w:rPr>
                <w:rFonts w:ascii="Courier" w:hAnsi="Courier"/>
                <w:sz w:val="18"/>
                <w:szCs w:val="18"/>
              </w:rPr>
              <w:t>1</w:t>
            </w:r>
          </w:p>
        </w:tc>
      </w:tr>
      <w:tr w:rsidR="009E6A05">
        <w:trPr>
          <w:trHeight w:val="288"/>
        </w:trPr>
        <w:tc>
          <w:tcPr>
            <w:tcW w:w="2467" w:type="dxa"/>
            <w:shd w:val="clear" w:color="auto" w:fill="C2C2C2"/>
          </w:tcPr>
          <w:p w:rsidR="009E6A05" w:rsidRPr="0076356D" w:rsidRDefault="009E6A05" w:rsidP="008831CE">
            <w:pPr>
              <w:autoSpaceDE w:val="0"/>
              <w:snapToGrid w:val="0"/>
              <w:rPr>
                <w:rFonts w:ascii="Courier New" w:hAnsi="Courier New" w:cs="Courier New"/>
                <w:sz w:val="18"/>
                <w:szCs w:val="18"/>
              </w:rPr>
            </w:pPr>
            <w:r>
              <w:rPr>
                <w:rFonts w:ascii="Courier New" w:hAnsi="Courier New" w:cs="Courier New"/>
                <w:sz w:val="18"/>
                <w:szCs w:val="18"/>
              </w:rPr>
              <w:t>version</w:t>
            </w:r>
          </w:p>
        </w:tc>
        <w:tc>
          <w:tcPr>
            <w:tcW w:w="236" w:type="dxa"/>
            <w:shd w:val="clear" w:color="auto" w:fill="C2C2C2"/>
          </w:tcPr>
          <w:p w:rsidR="009E6A05" w:rsidRPr="0076356D" w:rsidRDefault="009E6A05" w:rsidP="008831CE">
            <w:pPr>
              <w:autoSpaceDE w:val="0"/>
              <w:snapToGrid w:val="0"/>
              <w:rPr>
                <w:rFonts w:ascii="Courier New" w:hAnsi="Courier New" w:cs="Courier New"/>
                <w:sz w:val="18"/>
                <w:szCs w:val="18"/>
              </w:rPr>
            </w:pPr>
            <w:r>
              <w:rPr>
                <w:rFonts w:ascii="Courier New" w:hAnsi="Courier New" w:cs="Courier New"/>
                <w:sz w:val="18"/>
                <w:szCs w:val="18"/>
              </w:rPr>
              <w:t>=</w:t>
            </w:r>
          </w:p>
        </w:tc>
        <w:tc>
          <w:tcPr>
            <w:tcW w:w="5890" w:type="dxa"/>
            <w:shd w:val="clear" w:color="auto" w:fill="C2C2C2"/>
          </w:tcPr>
          <w:p w:rsidR="009E6A05" w:rsidRDefault="009E6A05" w:rsidP="008831CE">
            <w:pPr>
              <w:autoSpaceDE w:val="0"/>
              <w:snapToGrid w:val="0"/>
              <w:rPr>
                <w:rFonts w:ascii="Courier New" w:hAnsi="Courier New" w:cs="Courier New"/>
                <w:sz w:val="18"/>
                <w:szCs w:val="18"/>
              </w:rPr>
            </w:pPr>
            <w:r>
              <w:rPr>
                <w:rFonts w:ascii="Courier New" w:hAnsi="Courier New" w:cs="Courier New"/>
                <w:sz w:val="18"/>
                <w:szCs w:val="18"/>
              </w:rPr>
              <w:t>( ( positive</w:t>
            </w:r>
            <w:r w:rsidRPr="00A07B02">
              <w:rPr>
                <w:rFonts w:ascii="Courier New" w:hAnsi="Courier New" w:cs="Courier New"/>
                <w:sz w:val="18"/>
                <w:szCs w:val="18"/>
              </w:rPr>
              <w:t>-dec "." non-neg-dec</w:t>
            </w:r>
            <w:r>
              <w:rPr>
                <w:rFonts w:ascii="Courier New" w:hAnsi="Courier New" w:cs="Courier New"/>
                <w:sz w:val="18"/>
                <w:szCs w:val="18"/>
              </w:rPr>
              <w:t xml:space="preserve"> ) /</w:t>
            </w:r>
            <w:r w:rsidRPr="00A07B02">
              <w:rPr>
                <w:rFonts w:ascii="Courier New" w:hAnsi="Courier New" w:cs="Courier New"/>
                <w:sz w:val="18"/>
                <w:szCs w:val="18"/>
              </w:rPr>
              <w:t xml:space="preserve"> </w:t>
            </w:r>
            <w:r>
              <w:rPr>
                <w:rFonts w:ascii="Courier New" w:hAnsi="Courier New" w:cs="Courier New"/>
                <w:sz w:val="18"/>
                <w:szCs w:val="18"/>
              </w:rPr>
              <w:t xml:space="preserve">( </w:t>
            </w:r>
            <w:r w:rsidRPr="00A07B02">
              <w:rPr>
                <w:rFonts w:ascii="Courier New" w:hAnsi="Courier New" w:cs="Courier New"/>
                <w:sz w:val="18"/>
                <w:szCs w:val="18"/>
              </w:rPr>
              <w:t>non-neg-dec</w:t>
            </w:r>
            <w:r>
              <w:rPr>
                <w:rFonts w:ascii="Courier New" w:hAnsi="Courier New" w:cs="Courier New"/>
                <w:sz w:val="18"/>
                <w:szCs w:val="18"/>
              </w:rPr>
              <w:t xml:space="preserve"> </w:t>
            </w:r>
            <w:r w:rsidRPr="00A07B02">
              <w:rPr>
                <w:rFonts w:ascii="Courier New" w:hAnsi="Courier New" w:cs="Courier New"/>
                <w:sz w:val="18"/>
                <w:szCs w:val="18"/>
              </w:rPr>
              <w:t xml:space="preserve">"." </w:t>
            </w:r>
            <w:r>
              <w:rPr>
                <w:rFonts w:ascii="Courier New" w:hAnsi="Courier New" w:cs="Courier New"/>
                <w:sz w:val="18"/>
                <w:szCs w:val="18"/>
              </w:rPr>
              <w:t>positive</w:t>
            </w:r>
            <w:r w:rsidRPr="00A07B02">
              <w:rPr>
                <w:rFonts w:ascii="Courier New" w:hAnsi="Courier New" w:cs="Courier New"/>
                <w:sz w:val="18"/>
                <w:szCs w:val="18"/>
              </w:rPr>
              <w:t>-dec</w:t>
            </w:r>
            <w:r>
              <w:rPr>
                <w:rFonts w:ascii="Courier New" w:hAnsi="Courier New" w:cs="Courier New"/>
                <w:sz w:val="18"/>
                <w:szCs w:val="18"/>
              </w:rPr>
              <w:t xml:space="preserve"> )</w:t>
            </w:r>
            <w:r w:rsidRPr="00A07B02">
              <w:rPr>
                <w:rFonts w:ascii="Courier New" w:hAnsi="Courier New" w:cs="Courier New"/>
                <w:sz w:val="18"/>
                <w:szCs w:val="18"/>
              </w:rPr>
              <w:t xml:space="preserve"> </w:t>
            </w:r>
            <w:r>
              <w:rPr>
                <w:rFonts w:ascii="Courier New" w:hAnsi="Courier New" w:cs="Courier New"/>
                <w:sz w:val="18"/>
                <w:szCs w:val="18"/>
              </w:rPr>
              <w:t>)</w:t>
            </w:r>
            <w:r w:rsidRPr="00A07B02">
              <w:rPr>
                <w:rFonts w:ascii="Courier New" w:hAnsi="Courier New" w:cs="Courier New"/>
                <w:sz w:val="18"/>
                <w:szCs w:val="18"/>
              </w:rPr>
              <w:t xml:space="preserve"> [ "." non-neg-dec ]</w:t>
            </w:r>
          </w:p>
        </w:tc>
      </w:tr>
    </w:tbl>
    <w:p w:rsidR="007124E7" w:rsidRDefault="007124E7" w:rsidP="001F42E7">
      <w:pPr>
        <w:pStyle w:val="BodyText"/>
      </w:pPr>
    </w:p>
    <w:p w:rsidR="00E27D71" w:rsidRDefault="00167806" w:rsidP="008F5D62">
      <w:pPr>
        <w:pStyle w:val="Heading3"/>
      </w:pPr>
      <w:bookmarkStart w:id="163" w:name="_Toc509383679"/>
      <w:r>
        <w:t>Phase 1 (</w:t>
      </w:r>
      <w:r w:rsidR="00A8007A">
        <w:t xml:space="preserve">security mechanism </w:t>
      </w:r>
      <w:r w:rsidR="00A12AAA">
        <w:t>and protocol handshake</w:t>
      </w:r>
      <w:r>
        <w:t>)</w:t>
      </w:r>
      <w:bookmarkEnd w:id="163"/>
    </w:p>
    <w:p w:rsidR="0001778D" w:rsidRDefault="0001778D" w:rsidP="00E27D71">
      <w:pPr>
        <w:autoSpaceDE w:val="0"/>
        <w:rPr>
          <w:rFonts w:ascii="Arial" w:hAnsi="Arial" w:cs="Arial"/>
        </w:rPr>
      </w:pPr>
    </w:p>
    <w:p w:rsidR="00E27D71" w:rsidRDefault="00E27D71" w:rsidP="00E27D71">
      <w:pPr>
        <w:pStyle w:val="BodyText"/>
        <w:suppressLineNumbers/>
        <w:rPr>
          <w:b/>
        </w:rPr>
      </w:pPr>
      <w:r w:rsidRPr="0001778D">
        <w:rPr>
          <w:b/>
        </w:rPr>
        <w:t>VSMREQ</w:t>
      </w:r>
    </w:p>
    <w:p w:rsidR="00E27D71" w:rsidRPr="00E27D71" w:rsidRDefault="00E27D71" w:rsidP="00E27D71">
      <w:pPr>
        <w:pStyle w:val="BodyText"/>
        <w:suppressLineNumbers/>
      </w:pPr>
      <w:r w:rsidRPr="00E27D71">
        <w:t>Description: Initiate the handshake of the security mechanism and protocol and establish common session id</w:t>
      </w:r>
    </w:p>
    <w:p w:rsidR="00E27D71" w:rsidRPr="00E27D71" w:rsidRDefault="00E732D4" w:rsidP="00E27D71">
      <w:pPr>
        <w:pStyle w:val="BodyText"/>
        <w:suppressLineNumbers/>
      </w:pPr>
      <w:r>
        <w:t>Sender:</w:t>
      </w:r>
      <w:r w:rsidR="00E27D71" w:rsidRPr="00E27D71">
        <w:t xml:space="preserve"> </w:t>
      </w:r>
      <w:r w:rsidR="00BD48B7">
        <w:t>client</w:t>
      </w:r>
    </w:p>
    <w:p w:rsidR="00E27D71" w:rsidRDefault="00E27D71" w:rsidP="00E27D71">
      <w:pPr>
        <w:pStyle w:val="BodyText"/>
        <w:suppressLineNumbers/>
        <w:rPr>
          <w:lang w:val="ru-RU"/>
        </w:rPr>
      </w:pPr>
      <w:r w:rsidRPr="00E27D71">
        <w:t xml:space="preserve">Syntax: </w:t>
      </w:r>
    </w:p>
    <w:p w:rsidR="00737E6B" w:rsidRPr="00737E6B" w:rsidRDefault="00737E6B" w:rsidP="00E27D71">
      <w:pPr>
        <w:pStyle w:val="BodyText"/>
        <w:suppressLineNumbers/>
        <w:rPr>
          <w:lang w:val="ru-RU"/>
        </w:rPr>
      </w:pPr>
    </w:p>
    <w:tbl>
      <w:tblPr>
        <w:tblW w:w="8357" w:type="dxa"/>
        <w:tblInd w:w="250" w:type="dxa"/>
        <w:shd w:val="clear" w:color="auto" w:fill="C2C2C2"/>
        <w:tblLayout w:type="fixed"/>
        <w:tblLook w:val="0000"/>
      </w:tblPr>
      <w:tblGrid>
        <w:gridCol w:w="2231"/>
        <w:gridCol w:w="236"/>
        <w:gridCol w:w="5890"/>
      </w:tblGrid>
      <w:tr w:rsidR="009F26F1" w:rsidRPr="00E27D71">
        <w:trPr>
          <w:trHeight w:val="288"/>
        </w:trPr>
        <w:tc>
          <w:tcPr>
            <w:tcW w:w="2231" w:type="dxa"/>
            <w:shd w:val="clear" w:color="auto" w:fill="C2C2C2"/>
          </w:tcPr>
          <w:p w:rsidR="009F26F1" w:rsidRPr="00A07B02" w:rsidRDefault="009F26F1" w:rsidP="009F26F1">
            <w:pPr>
              <w:pStyle w:val="BodyText"/>
              <w:suppressLineNumbers/>
              <w:rPr>
                <w:rFonts w:ascii="Courier New" w:hAnsi="Courier New" w:cs="Courier New"/>
                <w:sz w:val="18"/>
                <w:szCs w:val="18"/>
              </w:rPr>
            </w:pPr>
            <w:r w:rsidRPr="00A07B02">
              <w:rPr>
                <w:rFonts w:ascii="Courier New" w:hAnsi="Courier New" w:cs="Courier New"/>
                <w:sz w:val="18"/>
                <w:szCs w:val="18"/>
              </w:rPr>
              <w:t>VSMREQ</w:t>
            </w:r>
          </w:p>
        </w:tc>
        <w:tc>
          <w:tcPr>
            <w:tcW w:w="236" w:type="dxa"/>
            <w:shd w:val="clear" w:color="auto" w:fill="C2C2C2"/>
          </w:tcPr>
          <w:p w:rsidR="009F26F1" w:rsidRPr="00A07B02" w:rsidRDefault="009F26F1" w:rsidP="009F26F1">
            <w:pPr>
              <w:pStyle w:val="BodyText"/>
              <w:suppressLineNumbers/>
              <w:rPr>
                <w:rFonts w:ascii="Courier New" w:hAnsi="Courier New" w:cs="Courier New"/>
                <w:sz w:val="18"/>
                <w:szCs w:val="18"/>
              </w:rPr>
            </w:pPr>
            <w:r w:rsidRPr="00A07B02">
              <w:rPr>
                <w:rFonts w:ascii="Courier New" w:hAnsi="Courier New" w:cs="Courier New"/>
                <w:sz w:val="18"/>
                <w:szCs w:val="18"/>
              </w:rPr>
              <w:t>=</w:t>
            </w:r>
          </w:p>
        </w:tc>
        <w:tc>
          <w:tcPr>
            <w:tcW w:w="5890" w:type="dxa"/>
            <w:shd w:val="clear" w:color="auto" w:fill="C2C2C2"/>
          </w:tcPr>
          <w:p w:rsidR="009F26F1" w:rsidRPr="00A07B02" w:rsidRDefault="00815AD8" w:rsidP="00DA2131">
            <w:pPr>
              <w:pStyle w:val="BodyText"/>
              <w:suppressLineNumbers/>
              <w:rPr>
                <w:rFonts w:ascii="Courier New" w:hAnsi="Courier New" w:cs="Courier New"/>
                <w:sz w:val="18"/>
                <w:szCs w:val="18"/>
              </w:rPr>
            </w:pPr>
            <w:r w:rsidRPr="00A07B02">
              <w:rPr>
                <w:rFonts w:ascii="Courier New" w:hAnsi="Courier New" w:cs="Courier New"/>
                <w:sz w:val="18"/>
                <w:szCs w:val="18"/>
              </w:rPr>
              <w:t>"</w:t>
            </w:r>
            <w:r w:rsidR="009F26F1" w:rsidRPr="00A07B02">
              <w:rPr>
                <w:rFonts w:ascii="Courier New" w:hAnsi="Courier New" w:cs="Courier New"/>
                <w:sz w:val="18"/>
                <w:szCs w:val="18"/>
              </w:rPr>
              <w:t>VSMREQ</w:t>
            </w:r>
            <w:r w:rsidRPr="00A07B02">
              <w:rPr>
                <w:rFonts w:ascii="Courier New" w:hAnsi="Courier New" w:cs="Courier New"/>
                <w:sz w:val="18"/>
                <w:szCs w:val="18"/>
              </w:rPr>
              <w:t>"</w:t>
            </w:r>
            <w:r w:rsidR="009F26F1" w:rsidRPr="00A07B02">
              <w:rPr>
                <w:rFonts w:ascii="Courier New" w:hAnsi="Courier New" w:cs="Courier New"/>
                <w:sz w:val="18"/>
                <w:szCs w:val="18"/>
              </w:rPr>
              <w:t xml:space="preserve"> </w:t>
            </w:r>
            <w:r w:rsidR="00DA2131">
              <w:rPr>
                <w:rFonts w:ascii="Courier New" w:hAnsi="Courier New" w:cs="Courier New"/>
                <w:sz w:val="18"/>
                <w:szCs w:val="18"/>
              </w:rPr>
              <w:t>key-agreement-type</w:t>
            </w:r>
            <w:r w:rsidR="009F26F1" w:rsidRPr="00A07B02">
              <w:rPr>
                <w:rFonts w:ascii="Courier New" w:hAnsi="Courier New" w:cs="Courier New"/>
                <w:sz w:val="18"/>
                <w:szCs w:val="18"/>
              </w:rPr>
              <w:t xml:space="preserve"> proto-version</w:t>
            </w:r>
            <w:r w:rsidR="00EF212D">
              <w:rPr>
                <w:rFonts w:ascii="Courier New" w:hAnsi="Courier New" w:cs="Courier New"/>
                <w:sz w:val="18"/>
                <w:szCs w:val="18"/>
              </w:rPr>
              <w:t xml:space="preserve"> [ client-desc</w:t>
            </w:r>
            <w:r w:rsidR="009F26F1">
              <w:rPr>
                <w:rFonts w:ascii="Courier New" w:hAnsi="Courier New" w:cs="Courier New"/>
                <w:sz w:val="18"/>
                <w:szCs w:val="18"/>
              </w:rPr>
              <w:t xml:space="preserve"> ]</w:t>
            </w:r>
          </w:p>
        </w:tc>
      </w:tr>
      <w:tr w:rsidR="009F26F1">
        <w:trPr>
          <w:trHeight w:val="288"/>
        </w:trPr>
        <w:tc>
          <w:tcPr>
            <w:tcW w:w="2231" w:type="dxa"/>
            <w:shd w:val="clear" w:color="auto" w:fill="C2C2C2"/>
          </w:tcPr>
          <w:p w:rsidR="009F26F1" w:rsidRPr="00A07B02" w:rsidRDefault="00DA2131" w:rsidP="009F26F1">
            <w:pPr>
              <w:pStyle w:val="BodyText"/>
              <w:suppressLineNumbers/>
              <w:rPr>
                <w:rFonts w:ascii="Courier New" w:hAnsi="Courier New" w:cs="Courier New"/>
                <w:sz w:val="18"/>
                <w:szCs w:val="18"/>
              </w:rPr>
            </w:pPr>
            <w:r>
              <w:rPr>
                <w:rFonts w:ascii="Courier New" w:hAnsi="Courier New" w:cs="Courier New"/>
                <w:sz w:val="18"/>
                <w:szCs w:val="18"/>
              </w:rPr>
              <w:t>key-agreement-type</w:t>
            </w:r>
          </w:p>
        </w:tc>
        <w:tc>
          <w:tcPr>
            <w:tcW w:w="236" w:type="dxa"/>
            <w:shd w:val="clear" w:color="auto" w:fill="C2C2C2"/>
          </w:tcPr>
          <w:p w:rsidR="009F26F1" w:rsidRPr="00A07B02" w:rsidRDefault="009F26F1" w:rsidP="009F26F1">
            <w:pPr>
              <w:pStyle w:val="BodyText"/>
              <w:suppressLineNumbers/>
              <w:rPr>
                <w:rFonts w:ascii="Courier New" w:hAnsi="Courier New" w:cs="Courier New"/>
                <w:sz w:val="18"/>
                <w:szCs w:val="18"/>
              </w:rPr>
            </w:pPr>
            <w:r w:rsidRPr="00A07B02">
              <w:rPr>
                <w:rFonts w:ascii="Courier New" w:hAnsi="Courier New" w:cs="Courier New"/>
                <w:sz w:val="18"/>
                <w:szCs w:val="18"/>
              </w:rPr>
              <w:t>=</w:t>
            </w:r>
          </w:p>
        </w:tc>
        <w:tc>
          <w:tcPr>
            <w:tcW w:w="5890" w:type="dxa"/>
            <w:shd w:val="clear" w:color="auto" w:fill="C2C2C2"/>
          </w:tcPr>
          <w:p w:rsidR="009F26F1" w:rsidRPr="00A07B02" w:rsidRDefault="00815AD8" w:rsidP="009F26F1">
            <w:pPr>
              <w:pStyle w:val="BodyText"/>
              <w:suppressLineNumbers/>
              <w:rPr>
                <w:rFonts w:ascii="Courier New" w:hAnsi="Courier New" w:cs="Courier New"/>
                <w:sz w:val="18"/>
                <w:szCs w:val="18"/>
              </w:rPr>
            </w:pPr>
            <w:r w:rsidRPr="00A07B02">
              <w:rPr>
                <w:rFonts w:ascii="Courier New" w:hAnsi="Courier New" w:cs="Courier New"/>
                <w:sz w:val="18"/>
                <w:szCs w:val="18"/>
              </w:rPr>
              <w:t>"</w:t>
            </w:r>
            <w:r w:rsidR="009F26F1" w:rsidRPr="00A07B02">
              <w:rPr>
                <w:rFonts w:ascii="Courier New" w:hAnsi="Courier New" w:cs="Courier New"/>
                <w:sz w:val="18"/>
                <w:szCs w:val="18"/>
              </w:rPr>
              <w:t>R3</w:t>
            </w:r>
            <w:r w:rsidRPr="00A07B02">
              <w:rPr>
                <w:rFonts w:ascii="Courier New" w:hAnsi="Courier New" w:cs="Courier New"/>
                <w:sz w:val="18"/>
                <w:szCs w:val="18"/>
              </w:rPr>
              <w:t>"</w:t>
            </w:r>
            <w:r w:rsidR="009F26F1" w:rsidRPr="00A07B02">
              <w:rPr>
                <w:rFonts w:ascii="Courier New" w:hAnsi="Courier New" w:cs="Courier New"/>
                <w:sz w:val="18"/>
                <w:szCs w:val="18"/>
              </w:rPr>
              <w:t xml:space="preserve"> / </w:t>
            </w:r>
            <w:r w:rsidRPr="00A07B02">
              <w:rPr>
                <w:rFonts w:ascii="Courier New" w:hAnsi="Courier New" w:cs="Courier New"/>
                <w:sz w:val="18"/>
                <w:szCs w:val="18"/>
              </w:rPr>
              <w:t>"</w:t>
            </w:r>
            <w:r w:rsidR="009F26F1" w:rsidRPr="00A07B02">
              <w:rPr>
                <w:rFonts w:ascii="Courier New" w:hAnsi="Courier New" w:cs="Courier New"/>
                <w:sz w:val="18"/>
                <w:szCs w:val="18"/>
              </w:rPr>
              <w:t>EC</w:t>
            </w:r>
            <w:r w:rsidRPr="00A07B02">
              <w:rPr>
                <w:rFonts w:ascii="Courier New" w:hAnsi="Courier New" w:cs="Courier New"/>
                <w:sz w:val="18"/>
                <w:szCs w:val="18"/>
              </w:rPr>
              <w:t>"</w:t>
            </w:r>
          </w:p>
        </w:tc>
      </w:tr>
      <w:tr w:rsidR="009F26F1">
        <w:trPr>
          <w:trHeight w:val="288"/>
        </w:trPr>
        <w:tc>
          <w:tcPr>
            <w:tcW w:w="2231" w:type="dxa"/>
            <w:shd w:val="clear" w:color="auto" w:fill="C2C2C2"/>
          </w:tcPr>
          <w:p w:rsidR="009F26F1" w:rsidRPr="00A07B02" w:rsidRDefault="009F26F1" w:rsidP="009F26F1">
            <w:pPr>
              <w:pStyle w:val="BodyText"/>
              <w:suppressLineNumbers/>
              <w:rPr>
                <w:rFonts w:ascii="Courier New" w:hAnsi="Courier New" w:cs="Courier New"/>
                <w:sz w:val="18"/>
                <w:szCs w:val="18"/>
              </w:rPr>
            </w:pPr>
            <w:r w:rsidRPr="00A07B02">
              <w:rPr>
                <w:rFonts w:ascii="Courier New" w:hAnsi="Courier New" w:cs="Courier New"/>
                <w:sz w:val="18"/>
                <w:szCs w:val="18"/>
              </w:rPr>
              <w:t>proto-version</w:t>
            </w:r>
          </w:p>
        </w:tc>
        <w:tc>
          <w:tcPr>
            <w:tcW w:w="236" w:type="dxa"/>
            <w:shd w:val="clear" w:color="auto" w:fill="C2C2C2"/>
          </w:tcPr>
          <w:p w:rsidR="009F26F1" w:rsidRPr="00A07B02" w:rsidRDefault="009F26F1" w:rsidP="009F26F1">
            <w:pPr>
              <w:pStyle w:val="BodyText"/>
              <w:suppressLineNumbers/>
              <w:rPr>
                <w:rFonts w:ascii="Courier New" w:hAnsi="Courier New" w:cs="Courier New"/>
                <w:sz w:val="18"/>
                <w:szCs w:val="18"/>
              </w:rPr>
            </w:pPr>
            <w:r w:rsidRPr="00A07B02">
              <w:rPr>
                <w:rFonts w:ascii="Courier New" w:hAnsi="Courier New" w:cs="Courier New"/>
                <w:sz w:val="18"/>
                <w:szCs w:val="18"/>
              </w:rPr>
              <w:t>=</w:t>
            </w:r>
          </w:p>
        </w:tc>
        <w:tc>
          <w:tcPr>
            <w:tcW w:w="5890" w:type="dxa"/>
            <w:shd w:val="clear" w:color="auto" w:fill="C2C2C2"/>
          </w:tcPr>
          <w:p w:rsidR="009F26F1" w:rsidRPr="00A07B02" w:rsidRDefault="00417256" w:rsidP="009F26F1">
            <w:pPr>
              <w:pStyle w:val="BodyText"/>
              <w:suppressLineNumbers/>
              <w:rPr>
                <w:rFonts w:ascii="Courier New" w:hAnsi="Courier New" w:cs="Courier New"/>
                <w:sz w:val="18"/>
                <w:szCs w:val="18"/>
              </w:rPr>
            </w:pPr>
            <w:r>
              <w:rPr>
                <w:rFonts w:ascii="Courier New" w:hAnsi="Courier New" w:cs="Courier New"/>
                <w:sz w:val="18"/>
                <w:szCs w:val="18"/>
              </w:rPr>
              <w:t>version</w:t>
            </w:r>
          </w:p>
        </w:tc>
      </w:tr>
      <w:tr w:rsidR="009F26F1">
        <w:trPr>
          <w:trHeight w:val="288"/>
        </w:trPr>
        <w:tc>
          <w:tcPr>
            <w:tcW w:w="2231" w:type="dxa"/>
            <w:shd w:val="clear" w:color="auto" w:fill="C2C2C2"/>
          </w:tcPr>
          <w:p w:rsidR="009F26F1" w:rsidRPr="00A07B02" w:rsidRDefault="009F26F1" w:rsidP="009F26F1">
            <w:pPr>
              <w:pStyle w:val="BodyText"/>
              <w:suppressLineNumbers/>
              <w:rPr>
                <w:rFonts w:ascii="Courier New" w:hAnsi="Courier New" w:cs="Courier New"/>
                <w:sz w:val="18"/>
                <w:szCs w:val="18"/>
              </w:rPr>
            </w:pPr>
            <w:r>
              <w:rPr>
                <w:rFonts w:ascii="Courier New" w:hAnsi="Courier New" w:cs="Courier New"/>
                <w:sz w:val="18"/>
                <w:szCs w:val="18"/>
              </w:rPr>
              <w:t>client</w:t>
            </w:r>
            <w:r w:rsidRPr="00A07B02">
              <w:rPr>
                <w:rFonts w:ascii="Courier New" w:hAnsi="Courier New" w:cs="Courier New"/>
                <w:sz w:val="18"/>
                <w:szCs w:val="18"/>
              </w:rPr>
              <w:t>-</w:t>
            </w:r>
            <w:r>
              <w:rPr>
                <w:rFonts w:ascii="Courier New" w:hAnsi="Courier New" w:cs="Courier New"/>
                <w:sz w:val="18"/>
                <w:szCs w:val="18"/>
              </w:rPr>
              <w:t>desc</w:t>
            </w:r>
          </w:p>
        </w:tc>
        <w:tc>
          <w:tcPr>
            <w:tcW w:w="236" w:type="dxa"/>
            <w:shd w:val="clear" w:color="auto" w:fill="C2C2C2"/>
          </w:tcPr>
          <w:p w:rsidR="009F26F1" w:rsidRPr="00A07B02" w:rsidRDefault="009F26F1" w:rsidP="009F26F1">
            <w:pPr>
              <w:pStyle w:val="BodyText"/>
              <w:suppressLineNumbers/>
              <w:rPr>
                <w:rFonts w:ascii="Courier New" w:hAnsi="Courier New" w:cs="Courier New"/>
                <w:sz w:val="18"/>
                <w:szCs w:val="18"/>
              </w:rPr>
            </w:pPr>
            <w:r w:rsidRPr="00A07B02">
              <w:rPr>
                <w:rFonts w:ascii="Courier New" w:hAnsi="Courier New" w:cs="Courier New"/>
                <w:sz w:val="18"/>
                <w:szCs w:val="18"/>
              </w:rPr>
              <w:t>=</w:t>
            </w:r>
          </w:p>
        </w:tc>
        <w:tc>
          <w:tcPr>
            <w:tcW w:w="5890" w:type="dxa"/>
            <w:shd w:val="clear" w:color="auto" w:fill="C2C2C2"/>
          </w:tcPr>
          <w:p w:rsidR="009F26F1" w:rsidRPr="00D2341B" w:rsidRDefault="007B69A0" w:rsidP="009F26F1">
            <w:pPr>
              <w:autoSpaceDE w:val="0"/>
              <w:snapToGrid w:val="0"/>
              <w:rPr>
                <w:rFonts w:ascii="Courier New" w:hAnsi="Courier New" w:cs="Courier New"/>
                <w:sz w:val="18"/>
                <w:szCs w:val="18"/>
              </w:rPr>
            </w:pPr>
            <w:r>
              <w:rPr>
                <w:rFonts w:ascii="Courier New" w:hAnsi="Courier New" w:cs="Courier New"/>
                <w:sz w:val="18"/>
                <w:szCs w:val="18"/>
              </w:rPr>
              <w:t>non-empty-base64-str</w:t>
            </w:r>
          </w:p>
        </w:tc>
      </w:tr>
    </w:tbl>
    <w:p w:rsidR="00E27D71" w:rsidRPr="00E27D71" w:rsidRDefault="00E27D71" w:rsidP="00E27D71">
      <w:pPr>
        <w:pStyle w:val="BodyText"/>
        <w:suppressLineNumbers/>
      </w:pPr>
    </w:p>
    <w:p w:rsidR="00E27D71" w:rsidRPr="004F7F97" w:rsidRDefault="00E27D71" w:rsidP="00E27D71">
      <w:pPr>
        <w:pStyle w:val="BodyText"/>
        <w:suppressLineNumbers/>
        <w:rPr>
          <w:rFonts w:ascii="Courier New" w:hAnsi="Courier New" w:cs="Courier New"/>
        </w:rPr>
      </w:pPr>
      <w:r w:rsidRPr="004F7F97">
        <w:rPr>
          <w:rFonts w:ascii="Courier New" w:hAnsi="Courier New" w:cs="Courier New"/>
        </w:rPr>
        <w:t>“R3”</w:t>
      </w:r>
    </w:p>
    <w:p w:rsidR="00E27D71" w:rsidRPr="00E27D71" w:rsidRDefault="00BD48B7" w:rsidP="005A39FB">
      <w:pPr>
        <w:pStyle w:val="BodyText"/>
        <w:suppressLineNumbers/>
        <w:ind w:firstLine="720"/>
      </w:pPr>
      <w:r>
        <w:t>client</w:t>
      </w:r>
      <w:r w:rsidR="009E6A05">
        <w:t xml:space="preserve"> wants </w:t>
      </w:r>
      <w:r w:rsidR="00AC5250">
        <w:t>key agreement</w:t>
      </w:r>
      <w:r w:rsidR="00E27D71" w:rsidRPr="00E27D71">
        <w:t xml:space="preserve"> </w:t>
      </w:r>
      <w:r w:rsidR="009E6A05">
        <w:t xml:space="preserve"> (phase 2) using traditional </w:t>
      </w:r>
      <w:r w:rsidR="009E6A05" w:rsidRPr="00E27D71">
        <w:t>RSA</w:t>
      </w:r>
      <w:r w:rsidR="009E6A05">
        <w:t>/</w:t>
      </w:r>
      <w:r w:rsidR="009E6A05" w:rsidRPr="009E6A05">
        <w:t xml:space="preserve">Diffie–Hellman </w:t>
      </w:r>
      <w:r w:rsidR="009E6A05">
        <w:t>approach (</w:t>
      </w:r>
      <w:r w:rsidR="00E27D71" w:rsidRPr="009E6A05">
        <w:rPr>
          <w:b/>
        </w:rPr>
        <w:t>R</w:t>
      </w:r>
      <w:r w:rsidR="00E27D71" w:rsidRPr="00E27D71">
        <w:t xml:space="preserve">ESEPT </w:t>
      </w:r>
      <w:r w:rsidR="00E27D71" w:rsidRPr="009E6A05">
        <w:rPr>
          <w:b/>
        </w:rPr>
        <w:t>3</w:t>
      </w:r>
      <w:r w:rsidR="009E6A05">
        <w:rPr>
          <w:b/>
        </w:rPr>
        <w:t xml:space="preserve"> </w:t>
      </w:r>
      <w:r w:rsidR="009E6A05">
        <w:t xml:space="preserve">- </w:t>
      </w:r>
      <w:r w:rsidR="00E27D71" w:rsidRPr="00E27D71">
        <w:t>alike)</w:t>
      </w:r>
    </w:p>
    <w:p w:rsidR="00E27D71" w:rsidRPr="004F7F97" w:rsidRDefault="00E27D71" w:rsidP="00E27D71">
      <w:pPr>
        <w:pStyle w:val="BodyText"/>
        <w:suppressLineNumbers/>
        <w:rPr>
          <w:rFonts w:ascii="Courier New" w:hAnsi="Courier New" w:cs="Courier New"/>
        </w:rPr>
      </w:pPr>
      <w:r w:rsidRPr="004F7F97">
        <w:rPr>
          <w:rFonts w:ascii="Courier New" w:hAnsi="Courier New" w:cs="Courier New"/>
        </w:rPr>
        <w:t>“EC”</w:t>
      </w:r>
    </w:p>
    <w:p w:rsidR="00E27D71" w:rsidRPr="00E27D71" w:rsidRDefault="00BD48B7" w:rsidP="009E6A05">
      <w:pPr>
        <w:pStyle w:val="BodyText"/>
        <w:suppressLineNumbers/>
        <w:ind w:firstLine="720"/>
      </w:pPr>
      <w:r>
        <w:t>client</w:t>
      </w:r>
      <w:r w:rsidR="009E6A05">
        <w:t xml:space="preserve"> wants key agreement</w:t>
      </w:r>
      <w:r w:rsidR="009E6A05" w:rsidRPr="00E27D71">
        <w:t xml:space="preserve"> </w:t>
      </w:r>
      <w:r w:rsidR="009E6A05">
        <w:t xml:space="preserve"> (phase 2) using </w:t>
      </w:r>
      <w:r w:rsidR="009E6A05" w:rsidRPr="00E27D71">
        <w:t>Elliptic Curve</w:t>
      </w:r>
      <w:r w:rsidR="009E6A05">
        <w:t>. Elliptic Curve-based key agreement is not yet officially supported by RESEPT.</w:t>
      </w:r>
    </w:p>
    <w:p w:rsidR="00E27D71" w:rsidRPr="004F7F97" w:rsidRDefault="00E27D71" w:rsidP="00E27D71">
      <w:pPr>
        <w:pStyle w:val="BodyText"/>
        <w:suppressLineNumbers/>
        <w:rPr>
          <w:rFonts w:ascii="Courier New" w:hAnsi="Courier New" w:cs="Courier New"/>
        </w:rPr>
      </w:pPr>
      <w:r w:rsidRPr="004F7F97">
        <w:rPr>
          <w:rFonts w:ascii="Courier New" w:hAnsi="Courier New" w:cs="Courier New"/>
        </w:rPr>
        <w:t>proto-version</w:t>
      </w:r>
    </w:p>
    <w:p w:rsidR="00E27D71" w:rsidRDefault="00E27D71" w:rsidP="007B2568">
      <w:pPr>
        <w:pStyle w:val="BodyText"/>
        <w:suppressLineNumbers/>
        <w:ind w:left="720"/>
      </w:pPr>
      <w:r w:rsidRPr="00E27D71">
        <w:t xml:space="preserve">protocol version </w:t>
      </w:r>
      <w:r w:rsidR="00DE6EAB">
        <w:t>to use proposed by</w:t>
      </w:r>
      <w:r w:rsidRPr="00E27D71">
        <w:t xml:space="preserve"> the client  in </w:t>
      </w:r>
      <w:r w:rsidRPr="00BD3771">
        <w:rPr>
          <w:i/>
        </w:rPr>
        <w:t>major.</w:t>
      </w:r>
      <w:r w:rsidR="005F1303">
        <w:rPr>
          <w:i/>
        </w:rPr>
        <w:t>minor</w:t>
      </w:r>
      <w:r w:rsidRPr="00BD3771">
        <w:rPr>
          <w:i/>
        </w:rPr>
        <w:t>[.</w:t>
      </w:r>
      <w:r w:rsidR="005F1303">
        <w:rPr>
          <w:i/>
        </w:rPr>
        <w:t>sub</w:t>
      </w:r>
      <w:r w:rsidRPr="00BD3771">
        <w:rPr>
          <w:i/>
        </w:rPr>
        <w:t>minor</w:t>
      </w:r>
      <w:r w:rsidR="00E728C2">
        <w:rPr>
          <w:i/>
        </w:rPr>
        <w:t>=0</w:t>
      </w:r>
      <w:r w:rsidRPr="00BD3771">
        <w:rPr>
          <w:i/>
        </w:rPr>
        <w:t>]</w:t>
      </w:r>
      <w:r w:rsidRPr="00E27D71">
        <w:t xml:space="preserve"> format</w:t>
      </w:r>
      <w:r w:rsidR="00EF652C">
        <w:t xml:space="preserve"> </w:t>
      </w:r>
    </w:p>
    <w:p w:rsidR="00924948" w:rsidRPr="004F7F97" w:rsidRDefault="00924948" w:rsidP="00924948">
      <w:pPr>
        <w:pStyle w:val="BodyText"/>
        <w:suppressLineNumbers/>
        <w:rPr>
          <w:rFonts w:ascii="Courier New" w:hAnsi="Courier New" w:cs="Courier New"/>
        </w:rPr>
      </w:pPr>
      <w:r>
        <w:rPr>
          <w:rFonts w:ascii="Courier New" w:hAnsi="Courier New" w:cs="Courier New"/>
          <w:lang w:val="en-US"/>
        </w:rPr>
        <w:t>client</w:t>
      </w:r>
      <w:r w:rsidRPr="004F7F97">
        <w:rPr>
          <w:rFonts w:ascii="Courier New" w:hAnsi="Courier New" w:cs="Courier New"/>
        </w:rPr>
        <w:t>-</w:t>
      </w:r>
      <w:r w:rsidR="00A22115">
        <w:rPr>
          <w:rFonts w:ascii="Courier New" w:hAnsi="Courier New" w:cs="Courier New"/>
        </w:rPr>
        <w:t>descr</w:t>
      </w:r>
    </w:p>
    <w:p w:rsidR="00924948" w:rsidRPr="00924948" w:rsidRDefault="00924948" w:rsidP="008B3944">
      <w:pPr>
        <w:pStyle w:val="BodyText"/>
        <w:suppressLineNumbers/>
        <w:rPr>
          <w:lang w:val="en-US"/>
        </w:rPr>
      </w:pPr>
      <w:r w:rsidRPr="00924948">
        <w:rPr>
          <w:lang w:val="en-US"/>
        </w:rPr>
        <w:tab/>
      </w:r>
      <w:r w:rsidR="00EF6137">
        <w:rPr>
          <w:lang w:val="en-US"/>
        </w:rPr>
        <w:t>Single line</w:t>
      </w:r>
      <w:r w:rsidR="00EF6137">
        <w:rPr>
          <w:rStyle w:val="FootnoteReference"/>
          <w:lang w:val="en-US"/>
        </w:rPr>
        <w:footnoteReference w:id="1"/>
      </w:r>
      <w:r w:rsidR="00D91E03">
        <w:rPr>
          <w:lang w:val="en-US"/>
        </w:rPr>
        <w:t xml:space="preserve"> </w:t>
      </w:r>
      <w:r w:rsidRPr="00924948">
        <w:rPr>
          <w:lang w:val="en-US"/>
        </w:rPr>
        <w:t xml:space="preserve">base64-encoded </w:t>
      </w:r>
      <w:r>
        <w:rPr>
          <w:lang w:val="en-US"/>
        </w:rPr>
        <w:t>string</w:t>
      </w:r>
      <w:r w:rsidR="00A87FD3">
        <w:rPr>
          <w:lang w:val="en-US"/>
        </w:rPr>
        <w:t xml:space="preserve"> </w:t>
      </w:r>
      <w:r w:rsidR="00A22115">
        <w:rPr>
          <w:lang w:val="en-US"/>
        </w:rPr>
        <w:t xml:space="preserve">describing </w:t>
      </w:r>
      <w:r w:rsidR="00A22115" w:rsidRPr="005A669D">
        <w:rPr>
          <w:lang w:val="en-US"/>
        </w:rPr>
        <w:t xml:space="preserve">the </w:t>
      </w:r>
      <w:r w:rsidRPr="005A669D">
        <w:rPr>
          <w:lang w:val="en-US"/>
        </w:rPr>
        <w:t xml:space="preserve">client </w:t>
      </w:r>
      <w:r w:rsidR="00A27868">
        <w:rPr>
          <w:lang w:val="en-US"/>
        </w:rPr>
        <w:t xml:space="preserve"> such as </w:t>
      </w:r>
      <w:r w:rsidR="00A22115" w:rsidRPr="005A669D">
        <w:t>“</w:t>
      </w:r>
      <w:r w:rsidR="00A27868">
        <w:t>KeyTalk Windows Client</w:t>
      </w:r>
      <w:r w:rsidR="006C2291">
        <w:t>-4.</w:t>
      </w:r>
      <w:r w:rsidR="00A27868">
        <w:t>3.</w:t>
      </w:r>
      <w:r w:rsidR="00F0036E">
        <w:t>3</w:t>
      </w:r>
      <w:r w:rsidR="00A22115" w:rsidRPr="005A669D">
        <w:t>”</w:t>
      </w:r>
      <w:r w:rsidR="00A27868">
        <w:t xml:space="preserve"> or “iOS </w:t>
      </w:r>
      <w:r w:rsidR="003C2FCC">
        <w:t xml:space="preserve">KeyTalk </w:t>
      </w:r>
      <w:r w:rsidR="00A27868">
        <w:t>Client-4.3.</w:t>
      </w:r>
      <w:r w:rsidR="00F0036E">
        <w:t>3</w:t>
      </w:r>
      <w:r w:rsidR="00A27868">
        <w:t>”</w:t>
      </w:r>
    </w:p>
    <w:p w:rsidR="00E27D71" w:rsidRPr="00E27D71" w:rsidRDefault="00E27D71" w:rsidP="00E27D71">
      <w:pPr>
        <w:pStyle w:val="BodyText"/>
        <w:suppressLineNumbers/>
      </w:pPr>
    </w:p>
    <w:p w:rsidR="00E27D71" w:rsidRPr="00E27D71" w:rsidRDefault="00E27D71" w:rsidP="00E27D71">
      <w:pPr>
        <w:pStyle w:val="BodyText"/>
        <w:suppressLineNumbers/>
      </w:pPr>
    </w:p>
    <w:p w:rsidR="00E27D71" w:rsidRPr="0001778D" w:rsidRDefault="00E27D71" w:rsidP="00E27D71">
      <w:pPr>
        <w:pStyle w:val="BodyText"/>
        <w:suppressLineNumbers/>
        <w:rPr>
          <w:b/>
        </w:rPr>
      </w:pPr>
      <w:r w:rsidRPr="0001778D">
        <w:rPr>
          <w:b/>
        </w:rPr>
        <w:t>VSMACK</w:t>
      </w:r>
    </w:p>
    <w:p w:rsidR="00775151" w:rsidRDefault="00E27D71" w:rsidP="00E27D71">
      <w:pPr>
        <w:pStyle w:val="BodyText"/>
        <w:suppressLineNumbers/>
      </w:pPr>
      <w:r w:rsidRPr="00E27D71">
        <w:t>Description: Handshake the security mechanism and protocol version and return session id</w:t>
      </w:r>
      <w:r w:rsidR="00775151">
        <w:t>. Session id is returned in HTTP ‘Set-Cookie’ header</w:t>
      </w:r>
    </w:p>
    <w:p w:rsidR="00E27D71" w:rsidRPr="00E27D71" w:rsidRDefault="0047009F" w:rsidP="00E27D71">
      <w:pPr>
        <w:pStyle w:val="BodyText"/>
        <w:suppressLineNumbers/>
      </w:pPr>
      <w:r>
        <w:t>Sender: server</w:t>
      </w:r>
    </w:p>
    <w:p w:rsidR="00E27D71" w:rsidRPr="00E27D71" w:rsidRDefault="00E27D71" w:rsidP="00E27D71">
      <w:pPr>
        <w:pStyle w:val="BodyText"/>
        <w:suppressLineNumbers/>
      </w:pPr>
      <w:r w:rsidRPr="00E27D71">
        <w:t xml:space="preserve">Syntax: </w:t>
      </w:r>
    </w:p>
    <w:p w:rsidR="00E27D71" w:rsidRDefault="00E27D71" w:rsidP="00E27D71">
      <w:pPr>
        <w:pStyle w:val="BodyText"/>
        <w:suppressLineNumbers/>
        <w:rPr>
          <w:lang w:val="ru-RU"/>
        </w:rPr>
      </w:pPr>
    </w:p>
    <w:tbl>
      <w:tblPr>
        <w:tblW w:w="8080" w:type="dxa"/>
        <w:tblInd w:w="250" w:type="dxa"/>
        <w:shd w:val="clear" w:color="auto" w:fill="C2C2C2"/>
        <w:tblLayout w:type="fixed"/>
        <w:tblLook w:val="0000"/>
      </w:tblPr>
      <w:tblGrid>
        <w:gridCol w:w="1954"/>
        <w:gridCol w:w="236"/>
        <w:gridCol w:w="5890"/>
      </w:tblGrid>
      <w:tr w:rsidR="003461ED" w:rsidRPr="00E27D71">
        <w:trPr>
          <w:trHeight w:val="288"/>
        </w:trPr>
        <w:tc>
          <w:tcPr>
            <w:tcW w:w="1954" w:type="dxa"/>
            <w:shd w:val="clear" w:color="auto" w:fill="C2C2C2"/>
          </w:tcPr>
          <w:p w:rsidR="003461ED" w:rsidRPr="00754204" w:rsidRDefault="003461ED" w:rsidP="00CD3CE0">
            <w:pPr>
              <w:autoSpaceDE w:val="0"/>
              <w:snapToGrid w:val="0"/>
              <w:jc w:val="left"/>
              <w:rPr>
                <w:rFonts w:ascii="Courier New" w:hAnsi="Courier New" w:cs="Courier New"/>
                <w:sz w:val="18"/>
                <w:szCs w:val="18"/>
              </w:rPr>
            </w:pPr>
            <w:r>
              <w:rPr>
                <w:rFonts w:ascii="Courier New" w:hAnsi="Courier New" w:cs="Courier New"/>
                <w:sz w:val="18"/>
                <w:szCs w:val="18"/>
              </w:rPr>
              <w:t>SIGNED-VSMACK</w:t>
            </w:r>
          </w:p>
        </w:tc>
        <w:tc>
          <w:tcPr>
            <w:tcW w:w="236" w:type="dxa"/>
            <w:shd w:val="clear" w:color="auto" w:fill="C2C2C2"/>
          </w:tcPr>
          <w:p w:rsidR="003461ED" w:rsidRPr="00754204" w:rsidRDefault="003461ED" w:rsidP="00CD3CE0">
            <w:pPr>
              <w:autoSpaceDE w:val="0"/>
              <w:snapToGrid w:val="0"/>
              <w:rPr>
                <w:rFonts w:ascii="Courier New" w:hAnsi="Courier New" w:cs="Courier New"/>
                <w:sz w:val="18"/>
                <w:szCs w:val="18"/>
              </w:rPr>
            </w:pPr>
            <w:r>
              <w:rPr>
                <w:rFonts w:ascii="Courier New" w:hAnsi="Courier New" w:cs="Courier New"/>
                <w:sz w:val="18"/>
                <w:szCs w:val="18"/>
              </w:rPr>
              <w:t>=</w:t>
            </w:r>
          </w:p>
        </w:tc>
        <w:tc>
          <w:tcPr>
            <w:tcW w:w="5890" w:type="dxa"/>
            <w:shd w:val="clear" w:color="auto" w:fill="C2C2C2"/>
          </w:tcPr>
          <w:p w:rsidR="003461ED" w:rsidRDefault="00B5463D" w:rsidP="00775151">
            <w:pPr>
              <w:autoSpaceDE w:val="0"/>
              <w:snapToGrid w:val="0"/>
              <w:rPr>
                <w:rFonts w:ascii="Courier New" w:hAnsi="Courier New" w:cs="Courier New"/>
                <w:sz w:val="18"/>
                <w:szCs w:val="18"/>
              </w:rPr>
            </w:pPr>
            <w:r>
              <w:rPr>
                <w:rFonts w:ascii="Courier New" w:hAnsi="Courier New" w:cs="Courier New"/>
                <w:sz w:val="18"/>
                <w:szCs w:val="18"/>
              </w:rPr>
              <w:t xml:space="preserve">signature </w:t>
            </w:r>
            <w:r w:rsidRPr="00754204">
              <w:rPr>
                <w:rFonts w:ascii="Courier New" w:hAnsi="Courier New" w:cs="Courier New"/>
                <w:sz w:val="18"/>
                <w:szCs w:val="18"/>
              </w:rPr>
              <w:t>VSMACK</w:t>
            </w:r>
          </w:p>
          <w:p w:rsidR="003461ED" w:rsidRPr="00A07B02" w:rsidRDefault="003461ED" w:rsidP="00775151">
            <w:pPr>
              <w:autoSpaceDE w:val="0"/>
              <w:snapToGrid w:val="0"/>
              <w:rPr>
                <w:rFonts w:ascii="Courier New" w:hAnsi="Courier New" w:cs="Courier New"/>
                <w:sz w:val="18"/>
                <w:szCs w:val="18"/>
              </w:rPr>
            </w:pPr>
          </w:p>
        </w:tc>
      </w:tr>
      <w:tr w:rsidR="00754204" w:rsidRPr="00E27D71">
        <w:trPr>
          <w:trHeight w:val="288"/>
        </w:trPr>
        <w:tc>
          <w:tcPr>
            <w:tcW w:w="1954" w:type="dxa"/>
            <w:shd w:val="clear" w:color="auto" w:fill="C2C2C2"/>
          </w:tcPr>
          <w:p w:rsidR="00754204" w:rsidRPr="00754204" w:rsidRDefault="00754204" w:rsidP="00CD3CE0">
            <w:pPr>
              <w:autoSpaceDE w:val="0"/>
              <w:snapToGrid w:val="0"/>
              <w:jc w:val="left"/>
              <w:rPr>
                <w:rFonts w:ascii="Courier New" w:hAnsi="Courier New" w:cs="Courier New"/>
                <w:sz w:val="18"/>
                <w:szCs w:val="18"/>
              </w:rPr>
            </w:pPr>
            <w:r w:rsidRPr="00754204">
              <w:rPr>
                <w:rFonts w:ascii="Courier New" w:hAnsi="Courier New" w:cs="Courier New"/>
                <w:sz w:val="18"/>
                <w:szCs w:val="18"/>
              </w:rPr>
              <w:t>VSMACK</w:t>
            </w:r>
          </w:p>
        </w:tc>
        <w:tc>
          <w:tcPr>
            <w:tcW w:w="236" w:type="dxa"/>
            <w:shd w:val="clear" w:color="auto" w:fill="C2C2C2"/>
          </w:tcPr>
          <w:p w:rsidR="00754204" w:rsidRPr="00754204" w:rsidRDefault="00754204" w:rsidP="00CD3CE0">
            <w:pPr>
              <w:autoSpaceDE w:val="0"/>
              <w:snapToGrid w:val="0"/>
              <w:rPr>
                <w:rFonts w:ascii="Courier New" w:hAnsi="Courier New" w:cs="Courier New"/>
                <w:sz w:val="18"/>
                <w:szCs w:val="18"/>
              </w:rPr>
            </w:pPr>
            <w:r w:rsidRPr="00754204">
              <w:rPr>
                <w:rFonts w:ascii="Courier New" w:hAnsi="Courier New" w:cs="Courier New"/>
                <w:sz w:val="18"/>
                <w:szCs w:val="18"/>
              </w:rPr>
              <w:t>=</w:t>
            </w:r>
          </w:p>
        </w:tc>
        <w:tc>
          <w:tcPr>
            <w:tcW w:w="5890" w:type="dxa"/>
            <w:shd w:val="clear" w:color="auto" w:fill="C2C2C2"/>
          </w:tcPr>
          <w:p w:rsidR="00754204" w:rsidRPr="00754204" w:rsidRDefault="00815AD8" w:rsidP="00775151">
            <w:pPr>
              <w:autoSpaceDE w:val="0"/>
              <w:snapToGrid w:val="0"/>
              <w:rPr>
                <w:rFonts w:ascii="Courier New" w:hAnsi="Courier New" w:cs="Courier New"/>
                <w:sz w:val="18"/>
                <w:szCs w:val="18"/>
              </w:rPr>
            </w:pPr>
            <w:r w:rsidRPr="00A07B02">
              <w:rPr>
                <w:rFonts w:ascii="Courier New" w:hAnsi="Courier New" w:cs="Courier New"/>
                <w:sz w:val="18"/>
                <w:szCs w:val="18"/>
              </w:rPr>
              <w:t>"</w:t>
            </w:r>
            <w:r w:rsidR="00754204" w:rsidRPr="00754204">
              <w:rPr>
                <w:rFonts w:ascii="Courier New" w:hAnsi="Courier New" w:cs="Courier New"/>
                <w:sz w:val="18"/>
                <w:szCs w:val="18"/>
              </w:rPr>
              <w:t>VSMACK</w:t>
            </w:r>
            <w:r w:rsidRPr="00A07B02">
              <w:rPr>
                <w:rFonts w:ascii="Courier New" w:hAnsi="Courier New" w:cs="Courier New"/>
                <w:sz w:val="18"/>
                <w:szCs w:val="18"/>
              </w:rPr>
              <w:t>"</w:t>
            </w:r>
            <w:r w:rsidR="00754204" w:rsidRPr="00754204">
              <w:rPr>
                <w:rFonts w:ascii="Courier New" w:hAnsi="Courier New" w:cs="Courier New"/>
                <w:sz w:val="18"/>
                <w:szCs w:val="18"/>
              </w:rPr>
              <w:t xml:space="preserve"> proto-version</w:t>
            </w:r>
          </w:p>
        </w:tc>
      </w:tr>
      <w:tr w:rsidR="00754204">
        <w:trPr>
          <w:trHeight w:val="288"/>
        </w:trPr>
        <w:tc>
          <w:tcPr>
            <w:tcW w:w="1954" w:type="dxa"/>
            <w:shd w:val="clear" w:color="auto" w:fill="C2C2C2"/>
          </w:tcPr>
          <w:p w:rsidR="00754204" w:rsidRPr="00754204" w:rsidRDefault="00754204" w:rsidP="00CD3CE0">
            <w:pPr>
              <w:autoSpaceDE w:val="0"/>
              <w:snapToGrid w:val="0"/>
              <w:rPr>
                <w:rFonts w:ascii="Courier New" w:hAnsi="Courier New" w:cs="Courier New"/>
                <w:sz w:val="18"/>
                <w:szCs w:val="18"/>
                <w:lang w:val="nl-NL"/>
              </w:rPr>
            </w:pPr>
            <w:r w:rsidRPr="00754204">
              <w:rPr>
                <w:rFonts w:ascii="Courier New" w:hAnsi="Courier New" w:cs="Courier New"/>
                <w:sz w:val="18"/>
                <w:szCs w:val="18"/>
                <w:lang w:val="nl-NL"/>
              </w:rPr>
              <w:t>proto-version</w:t>
            </w:r>
          </w:p>
        </w:tc>
        <w:tc>
          <w:tcPr>
            <w:tcW w:w="236" w:type="dxa"/>
            <w:shd w:val="clear" w:color="auto" w:fill="C2C2C2"/>
          </w:tcPr>
          <w:p w:rsidR="00754204" w:rsidRPr="00754204" w:rsidRDefault="00754204" w:rsidP="00CD3CE0">
            <w:pPr>
              <w:autoSpaceDE w:val="0"/>
              <w:snapToGrid w:val="0"/>
              <w:rPr>
                <w:rFonts w:ascii="Courier New" w:hAnsi="Courier New" w:cs="Courier New"/>
                <w:sz w:val="18"/>
                <w:szCs w:val="18"/>
              </w:rPr>
            </w:pPr>
            <w:r w:rsidRPr="00754204">
              <w:rPr>
                <w:rFonts w:ascii="Courier New" w:hAnsi="Courier New" w:cs="Courier New"/>
                <w:sz w:val="18"/>
                <w:szCs w:val="18"/>
                <w:lang w:val="nl-NL"/>
              </w:rPr>
              <w:t>=</w:t>
            </w:r>
          </w:p>
        </w:tc>
        <w:tc>
          <w:tcPr>
            <w:tcW w:w="5890" w:type="dxa"/>
            <w:shd w:val="clear" w:color="auto" w:fill="C2C2C2"/>
          </w:tcPr>
          <w:p w:rsidR="00754204" w:rsidRPr="00754204" w:rsidRDefault="00691983" w:rsidP="00EF652C">
            <w:pPr>
              <w:autoSpaceDE w:val="0"/>
              <w:snapToGrid w:val="0"/>
              <w:rPr>
                <w:rFonts w:ascii="Courier New" w:hAnsi="Courier New" w:cs="Courier New"/>
                <w:sz w:val="18"/>
                <w:szCs w:val="18"/>
              </w:rPr>
            </w:pPr>
            <w:r>
              <w:rPr>
                <w:rFonts w:ascii="Courier New" w:hAnsi="Courier New" w:cs="Courier New"/>
                <w:sz w:val="18"/>
                <w:szCs w:val="18"/>
              </w:rPr>
              <w:t>version</w:t>
            </w:r>
          </w:p>
        </w:tc>
      </w:tr>
    </w:tbl>
    <w:p w:rsidR="00E27D71" w:rsidRPr="00E27D71" w:rsidRDefault="00E27D71" w:rsidP="00E27D71">
      <w:pPr>
        <w:pStyle w:val="BodyText"/>
        <w:suppressLineNumbers/>
      </w:pPr>
    </w:p>
    <w:p w:rsidR="00B5463D" w:rsidRDefault="00B5463D" w:rsidP="00E27D71">
      <w:pPr>
        <w:pStyle w:val="BodyText"/>
        <w:suppressLineNumbers/>
        <w:rPr>
          <w:rFonts w:ascii="Courier New" w:hAnsi="Courier New" w:cs="Courier New"/>
          <w:sz w:val="18"/>
          <w:szCs w:val="18"/>
        </w:rPr>
      </w:pPr>
      <w:r>
        <w:rPr>
          <w:rFonts w:ascii="Courier New" w:hAnsi="Courier New" w:cs="Courier New"/>
          <w:sz w:val="18"/>
          <w:szCs w:val="18"/>
        </w:rPr>
        <w:t>signature</w:t>
      </w:r>
    </w:p>
    <w:p w:rsidR="00E27D71" w:rsidRPr="00E04446" w:rsidRDefault="00B5463D" w:rsidP="00E27D71">
      <w:pPr>
        <w:pStyle w:val="BodyText"/>
        <w:suppressLineNumbers/>
        <w:rPr>
          <w:rFonts w:ascii="Courier New" w:hAnsi="Courier New" w:cs="Courier New"/>
        </w:rPr>
      </w:pPr>
      <w:r>
        <w:rPr>
          <w:rFonts w:ascii="Courier New" w:hAnsi="Courier New" w:cs="Courier New"/>
          <w:sz w:val="18"/>
          <w:szCs w:val="18"/>
        </w:rPr>
        <w:tab/>
      </w:r>
      <w:r w:rsidRPr="00B5463D">
        <w:t>sha-1 digest of the VSMACK message signed with</w:t>
      </w:r>
      <w:r>
        <w:t xml:space="preserve"> the</w:t>
      </w:r>
      <w:r w:rsidRPr="00B5463D">
        <w:t xml:space="preserve"> </w:t>
      </w:r>
      <w:r w:rsidR="004E5069">
        <w:t>client-server communication private key</w:t>
      </w:r>
      <w:r w:rsidR="004E5069" w:rsidRPr="00E04446">
        <w:rPr>
          <w:rFonts w:ascii="Courier New" w:hAnsi="Courier New" w:cs="Courier New"/>
        </w:rPr>
        <w:t xml:space="preserve"> </w:t>
      </w:r>
      <w:r w:rsidR="00E27D71" w:rsidRPr="00E04446">
        <w:rPr>
          <w:rFonts w:ascii="Courier New" w:hAnsi="Courier New" w:cs="Courier New"/>
        </w:rPr>
        <w:t>proto-version</w:t>
      </w:r>
    </w:p>
    <w:p w:rsidR="00E728C2" w:rsidRDefault="00E27D71" w:rsidP="00400EBB">
      <w:pPr>
        <w:pStyle w:val="BodyText"/>
        <w:suppressLineNumbers/>
        <w:ind w:left="709" w:firstLine="11"/>
      </w:pPr>
      <w:r w:rsidRPr="00E27D71">
        <w:t>protocol version</w:t>
      </w:r>
      <w:r w:rsidR="00E728C2">
        <w:t xml:space="preserve"> as</w:t>
      </w:r>
      <w:r w:rsidR="00380F7A">
        <w:t xml:space="preserve"> </w:t>
      </w:r>
      <w:r w:rsidR="00E728C2" w:rsidRPr="00D26097">
        <w:rPr>
          <w:i/>
        </w:rPr>
        <w:t>major.</w:t>
      </w:r>
      <w:r w:rsidR="00E728C2">
        <w:rPr>
          <w:i/>
        </w:rPr>
        <w:t>minor</w:t>
      </w:r>
      <w:r w:rsidR="00E728C2" w:rsidRPr="00D26097">
        <w:rPr>
          <w:i/>
        </w:rPr>
        <w:t>[.</w:t>
      </w:r>
      <w:r w:rsidR="00E728C2">
        <w:rPr>
          <w:i/>
        </w:rPr>
        <w:t>sub</w:t>
      </w:r>
      <w:r w:rsidR="00E728C2" w:rsidRPr="00D26097">
        <w:rPr>
          <w:i/>
        </w:rPr>
        <w:t>minor</w:t>
      </w:r>
      <w:r w:rsidR="00E728C2">
        <w:rPr>
          <w:i/>
        </w:rPr>
        <w:t>=0</w:t>
      </w:r>
      <w:r w:rsidR="00E728C2" w:rsidRPr="00D26097">
        <w:rPr>
          <w:i/>
        </w:rPr>
        <w:t>]</w:t>
      </w:r>
      <w:r w:rsidR="00E728C2" w:rsidRPr="00E27D71">
        <w:t xml:space="preserve"> </w:t>
      </w:r>
      <w:r w:rsidR="00DE6EAB">
        <w:t xml:space="preserve">proposed by the server </w:t>
      </w:r>
      <w:r w:rsidR="00380F7A">
        <w:t>for further communication</w:t>
      </w:r>
      <w:r w:rsidR="00E728C2">
        <w:t xml:space="preserve">. See </w:t>
      </w:r>
      <w:hyperlink w:anchor="_RCDP_versioning" w:history="1">
        <w:r w:rsidR="00B877E6">
          <w:rPr>
            <w:rStyle w:val="Hyperlink"/>
          </w:rPr>
          <w:t>RCDP versioning</w:t>
        </w:r>
      </w:hyperlink>
      <w:r w:rsidR="00E728C2">
        <w:t xml:space="preserve"> </w:t>
      </w:r>
      <w:r w:rsidR="00B877E6">
        <w:t>f</w:t>
      </w:r>
      <w:r w:rsidR="00E728C2">
        <w:t>or more info.</w:t>
      </w:r>
    </w:p>
    <w:p w:rsidR="00775151" w:rsidRPr="00E04446" w:rsidRDefault="00775151" w:rsidP="00775151">
      <w:pPr>
        <w:pStyle w:val="BodyText"/>
        <w:suppressLineNumbers/>
        <w:rPr>
          <w:rFonts w:ascii="Courier New" w:hAnsi="Courier New" w:cs="Courier New"/>
        </w:rPr>
      </w:pPr>
      <w:r w:rsidRPr="00E04446">
        <w:rPr>
          <w:rFonts w:ascii="Courier New" w:hAnsi="Courier New" w:cs="Courier New"/>
        </w:rPr>
        <w:t>session-id</w:t>
      </w:r>
    </w:p>
    <w:p w:rsidR="00775151" w:rsidRPr="00E27D71" w:rsidRDefault="00775151" w:rsidP="00775151">
      <w:pPr>
        <w:pStyle w:val="BodyText"/>
        <w:suppressLineNumbers/>
        <w:ind w:firstLine="720"/>
      </w:pPr>
      <w:r w:rsidRPr="00E27D71">
        <w:t>hexadecimal-encoded 128 bit session ID</w:t>
      </w:r>
      <w:r w:rsidR="008B0190">
        <w:t xml:space="preserve"> (sen</w:t>
      </w:r>
      <w:r w:rsidR="00AE30DB">
        <w:t>t</w:t>
      </w:r>
      <w:r w:rsidR="008B0190">
        <w:t xml:space="preserve"> in HTTP headers)</w:t>
      </w:r>
    </w:p>
    <w:p w:rsidR="00E27D71" w:rsidRPr="00E27D71" w:rsidRDefault="00E27D71" w:rsidP="00E27D71">
      <w:pPr>
        <w:pStyle w:val="BodyText"/>
        <w:suppressLineNumbers/>
      </w:pPr>
    </w:p>
    <w:p w:rsidR="00E27D71" w:rsidRPr="00E27D71" w:rsidRDefault="00E27D71" w:rsidP="00E27D71">
      <w:pPr>
        <w:pStyle w:val="BodyText"/>
        <w:suppressLineNumbers/>
      </w:pPr>
    </w:p>
    <w:p w:rsidR="00E27D71" w:rsidRPr="006453F1" w:rsidRDefault="00E27D71" w:rsidP="00E27D71">
      <w:pPr>
        <w:pStyle w:val="BodyText"/>
        <w:suppressLineNumbers/>
        <w:rPr>
          <w:b/>
        </w:rPr>
      </w:pPr>
      <w:smartTag w:uri="urn:schemas-microsoft-com:office:smarttags" w:element="stockticker">
        <w:r w:rsidRPr="006453F1">
          <w:rPr>
            <w:b/>
          </w:rPr>
          <w:t>EOC</w:t>
        </w:r>
      </w:smartTag>
    </w:p>
    <w:p w:rsidR="00E27D71" w:rsidRPr="00E27D71" w:rsidRDefault="00E27D71" w:rsidP="00E27D71">
      <w:pPr>
        <w:pStyle w:val="BodyText"/>
        <w:suppressLineNumbers/>
      </w:pPr>
      <w:r w:rsidRPr="00E27D71">
        <w:t>Description: end of communication</w:t>
      </w:r>
    </w:p>
    <w:p w:rsidR="00E27D71" w:rsidRPr="00E27D71" w:rsidRDefault="00E732D4" w:rsidP="00E27D71">
      <w:pPr>
        <w:pStyle w:val="BodyText"/>
        <w:suppressLineNumbers/>
      </w:pPr>
      <w:r>
        <w:t>Sender:</w:t>
      </w:r>
      <w:r w:rsidR="00E27D71" w:rsidRPr="00E27D71">
        <w:t xml:space="preserve"> </w:t>
      </w:r>
      <w:r w:rsidR="00BD48B7">
        <w:t>client</w:t>
      </w:r>
      <w:r w:rsidR="00027B62">
        <w:t>&amp;</w:t>
      </w:r>
      <w:r w:rsidR="0047009F">
        <w:t>server</w:t>
      </w:r>
    </w:p>
    <w:p w:rsidR="00E27D71" w:rsidRDefault="00E27D71" w:rsidP="00E27D71">
      <w:pPr>
        <w:pStyle w:val="BodyText"/>
        <w:suppressLineNumbers/>
        <w:rPr>
          <w:lang w:val="ru-RU"/>
        </w:rPr>
      </w:pPr>
      <w:r w:rsidRPr="00E27D71">
        <w:t>Syntax:</w:t>
      </w:r>
    </w:p>
    <w:p w:rsidR="007B50B7" w:rsidRDefault="007B50B7" w:rsidP="00E27D71">
      <w:pPr>
        <w:pStyle w:val="BodyText"/>
        <w:suppressLineNumbers/>
        <w:rPr>
          <w:lang w:val="ru-RU"/>
        </w:rPr>
      </w:pPr>
    </w:p>
    <w:tbl>
      <w:tblPr>
        <w:tblW w:w="8080" w:type="dxa"/>
        <w:tblInd w:w="250" w:type="dxa"/>
        <w:shd w:val="clear" w:color="auto" w:fill="C2C2C2"/>
        <w:tblLayout w:type="fixed"/>
        <w:tblLook w:val="0000"/>
      </w:tblPr>
      <w:tblGrid>
        <w:gridCol w:w="1954"/>
        <w:gridCol w:w="236"/>
        <w:gridCol w:w="5890"/>
      </w:tblGrid>
      <w:tr w:rsidR="00895BA3" w:rsidRPr="00AC0931">
        <w:trPr>
          <w:trHeight w:val="288"/>
        </w:trPr>
        <w:tc>
          <w:tcPr>
            <w:tcW w:w="1954" w:type="dxa"/>
            <w:shd w:val="clear" w:color="auto" w:fill="C2C2C2"/>
          </w:tcPr>
          <w:p w:rsidR="00895BA3" w:rsidRPr="0099583F" w:rsidRDefault="00895BA3" w:rsidP="00CD3CE0">
            <w:pPr>
              <w:autoSpaceDE w:val="0"/>
              <w:snapToGrid w:val="0"/>
              <w:rPr>
                <w:rFonts w:ascii="Courier New" w:hAnsi="Courier New" w:cs="Courier New"/>
                <w:sz w:val="18"/>
                <w:szCs w:val="18"/>
              </w:rPr>
            </w:pPr>
            <w:smartTag w:uri="urn:schemas-microsoft-com:office:smarttags" w:element="stockticker">
              <w:r w:rsidRPr="0099583F">
                <w:rPr>
                  <w:rFonts w:ascii="Courier New" w:hAnsi="Courier New" w:cs="Courier New"/>
                  <w:sz w:val="18"/>
                  <w:szCs w:val="18"/>
                </w:rPr>
                <w:t>EOC</w:t>
              </w:r>
            </w:smartTag>
          </w:p>
        </w:tc>
        <w:tc>
          <w:tcPr>
            <w:tcW w:w="236" w:type="dxa"/>
            <w:shd w:val="clear" w:color="auto" w:fill="C2C2C2"/>
          </w:tcPr>
          <w:p w:rsidR="00895BA3" w:rsidRPr="0099583F" w:rsidRDefault="00895BA3" w:rsidP="00CD3CE0">
            <w:pPr>
              <w:autoSpaceDE w:val="0"/>
              <w:snapToGrid w:val="0"/>
              <w:rPr>
                <w:rFonts w:ascii="Courier New" w:hAnsi="Courier New" w:cs="Courier New"/>
                <w:sz w:val="18"/>
                <w:szCs w:val="18"/>
              </w:rPr>
            </w:pPr>
            <w:r w:rsidRPr="0099583F">
              <w:rPr>
                <w:rFonts w:ascii="Courier New" w:hAnsi="Courier New" w:cs="Courier New"/>
                <w:sz w:val="18"/>
                <w:szCs w:val="18"/>
              </w:rPr>
              <w:t xml:space="preserve">= </w:t>
            </w:r>
          </w:p>
        </w:tc>
        <w:tc>
          <w:tcPr>
            <w:tcW w:w="5890" w:type="dxa"/>
            <w:shd w:val="clear" w:color="auto" w:fill="C2C2C2"/>
          </w:tcPr>
          <w:p w:rsidR="00895BA3" w:rsidRPr="0099583F" w:rsidRDefault="00895BA3" w:rsidP="00CD3CE0">
            <w:pPr>
              <w:autoSpaceDE w:val="0"/>
              <w:snapToGrid w:val="0"/>
              <w:rPr>
                <w:rFonts w:ascii="Courier New" w:hAnsi="Courier New" w:cs="Courier New"/>
                <w:sz w:val="18"/>
                <w:szCs w:val="18"/>
              </w:rPr>
            </w:pPr>
            <w:r w:rsidRPr="0099583F">
              <w:rPr>
                <w:rFonts w:ascii="Courier New" w:hAnsi="Courier New" w:cs="Courier New"/>
                <w:sz w:val="18"/>
                <w:szCs w:val="18"/>
              </w:rPr>
              <w:t>“</w:t>
            </w:r>
            <w:smartTag w:uri="urn:schemas-microsoft-com:office:smarttags" w:element="stockticker">
              <w:r w:rsidRPr="0099583F">
                <w:rPr>
                  <w:rFonts w:ascii="Courier New" w:hAnsi="Courier New" w:cs="Courier New"/>
                  <w:sz w:val="18"/>
                  <w:szCs w:val="18"/>
                </w:rPr>
                <w:t>EOC</w:t>
              </w:r>
            </w:smartTag>
            <w:r w:rsidRPr="0099583F">
              <w:rPr>
                <w:rFonts w:ascii="Courier New" w:hAnsi="Courier New" w:cs="Courier New"/>
                <w:sz w:val="18"/>
                <w:szCs w:val="18"/>
              </w:rPr>
              <w:t>”</w:t>
            </w:r>
          </w:p>
        </w:tc>
      </w:tr>
    </w:tbl>
    <w:p w:rsidR="00E27D71" w:rsidRPr="00C36D51" w:rsidRDefault="00E27D71" w:rsidP="00E27D71">
      <w:pPr>
        <w:pStyle w:val="BodyText"/>
        <w:suppressLineNumbers/>
      </w:pPr>
    </w:p>
    <w:p w:rsidR="00FD670A" w:rsidRDefault="00FD670A" w:rsidP="00283413">
      <w:pPr>
        <w:autoSpaceDE w:val="0"/>
        <w:autoSpaceDN w:val="0"/>
        <w:adjustRightInd w:val="0"/>
        <w:jc w:val="left"/>
        <w:rPr>
          <w:rFonts w:ascii="ArialMT" w:hAnsi="ArialMT" w:cs="ArialMT"/>
          <w:lang w:val="en-US" w:eastAsia="en-US"/>
        </w:rPr>
      </w:pPr>
      <w:r>
        <w:t xml:space="preserve">No error code is returned until the </w:t>
      </w:r>
      <w:r w:rsidR="002C6308">
        <w:t>connection gets</w:t>
      </w:r>
      <w:r>
        <w:t xml:space="preserve"> encrypted. A shared key for encrypting the connection is established in the </w:t>
      </w:r>
      <w:r w:rsidRPr="00283413">
        <w:t>phase 2.</w:t>
      </w:r>
      <w:r w:rsidR="00283413" w:rsidRPr="00283413">
        <w:t xml:space="preserve"> </w:t>
      </w:r>
      <w:smartTag w:uri="urn:schemas-microsoft-com:office:smarttags" w:element="stockticker">
        <w:r w:rsidR="00283413" w:rsidRPr="00283413">
          <w:t>EO</w:t>
        </w:r>
        <w:r w:rsidR="00E97CD3">
          <w:t>C</w:t>
        </w:r>
      </w:smartTag>
      <w:r w:rsidR="00283413" w:rsidRPr="00283413">
        <w:t xml:space="preserve"> is sent </w:t>
      </w:r>
      <w:r w:rsidR="00617DD1">
        <w:rPr>
          <w:rFonts w:ascii="ArialMT" w:hAnsi="ArialMT" w:cs="ArialMT"/>
          <w:lang w:val="en-US" w:eastAsia="en-US"/>
        </w:rPr>
        <w:t xml:space="preserve">if </w:t>
      </w:r>
      <w:r w:rsidR="00027B62">
        <w:rPr>
          <w:rFonts w:ascii="ArialMT" w:hAnsi="ArialMT" w:cs="ArialMT"/>
          <w:lang w:val="en-US" w:eastAsia="en-US"/>
        </w:rPr>
        <w:t>either party</w:t>
      </w:r>
      <w:r w:rsidR="00283413">
        <w:rPr>
          <w:rFonts w:ascii="ArialMT" w:hAnsi="ArialMT" w:cs="ArialMT"/>
          <w:lang w:val="en-US" w:eastAsia="en-US"/>
        </w:rPr>
        <w:t xml:space="preserve"> </w:t>
      </w:r>
      <w:r w:rsidR="00283413" w:rsidRPr="00283413">
        <w:rPr>
          <w:rFonts w:ascii="ArialMT" w:hAnsi="ArialMT" w:cs="ArialMT"/>
          <w:lang w:val="en-US" w:eastAsia="en-US"/>
        </w:rPr>
        <w:t>cannot continue or</w:t>
      </w:r>
      <w:r w:rsidR="00283413">
        <w:rPr>
          <w:rFonts w:ascii="ArialMT" w:hAnsi="ArialMT" w:cs="ArialMT"/>
          <w:lang w:val="en-US" w:eastAsia="en-US"/>
        </w:rPr>
        <w:t xml:space="preserve"> </w:t>
      </w:r>
      <w:r w:rsidR="00283413" w:rsidRPr="00283413">
        <w:rPr>
          <w:rFonts w:ascii="ArialMT" w:hAnsi="ArialMT" w:cs="ArialMT"/>
          <w:lang w:val="en-US" w:eastAsia="en-US"/>
        </w:rPr>
        <w:t>session time-out has occurred.</w:t>
      </w:r>
    </w:p>
    <w:p w:rsidR="00617DD1" w:rsidRPr="00283413" w:rsidRDefault="00617DD1" w:rsidP="00283413">
      <w:pPr>
        <w:autoSpaceDE w:val="0"/>
        <w:autoSpaceDN w:val="0"/>
        <w:adjustRightInd w:val="0"/>
        <w:jc w:val="left"/>
      </w:pPr>
    </w:p>
    <w:p w:rsidR="00FD670A" w:rsidRPr="00E27D71" w:rsidRDefault="00FD670A" w:rsidP="00E27D71">
      <w:pPr>
        <w:pStyle w:val="BodyText"/>
        <w:suppressLineNumbers/>
      </w:pPr>
    </w:p>
    <w:p w:rsidR="00E27D71" w:rsidRPr="00E27D71" w:rsidRDefault="00E27D71" w:rsidP="00167806">
      <w:pPr>
        <w:pStyle w:val="Heading3"/>
      </w:pPr>
      <w:bookmarkStart w:id="164" w:name="_Toc509383680"/>
      <w:r w:rsidRPr="00E27D71">
        <w:t xml:space="preserve">Phase 2 </w:t>
      </w:r>
      <w:r w:rsidR="00104291">
        <w:t>(</w:t>
      </w:r>
      <w:r w:rsidR="007C3B73">
        <w:t>e</w:t>
      </w:r>
      <w:r w:rsidR="007C3B73" w:rsidRPr="007C3B73">
        <w:t>ncryption establishment</w:t>
      </w:r>
      <w:r w:rsidR="00104291">
        <w:t>)</w:t>
      </w:r>
      <w:bookmarkEnd w:id="164"/>
    </w:p>
    <w:p w:rsidR="00E27D71" w:rsidRPr="00E27D71" w:rsidRDefault="00E27D71" w:rsidP="00E27D71">
      <w:pPr>
        <w:pStyle w:val="BodyText"/>
        <w:suppressLineNumbers/>
      </w:pPr>
    </w:p>
    <w:p w:rsidR="00E27D71" w:rsidRPr="005470CB" w:rsidRDefault="00E27D71" w:rsidP="00E27D71">
      <w:pPr>
        <w:pStyle w:val="BodyText"/>
        <w:suppressLineNumbers/>
        <w:rPr>
          <w:b/>
        </w:rPr>
      </w:pPr>
      <w:r w:rsidRPr="005470CB">
        <w:rPr>
          <w:b/>
        </w:rPr>
        <w:t>CT</w:t>
      </w:r>
    </w:p>
    <w:p w:rsidR="00E27D71" w:rsidRPr="00E27D71" w:rsidRDefault="00E27D71" w:rsidP="00E27D71">
      <w:pPr>
        <w:pStyle w:val="BodyText"/>
        <w:suppressLineNumbers/>
      </w:pPr>
      <w:r w:rsidRPr="00E27D71">
        <w:t>Description: Send the current client time</w:t>
      </w:r>
    </w:p>
    <w:p w:rsidR="00E27D71" w:rsidRPr="00E27D71" w:rsidRDefault="00E732D4" w:rsidP="00E27D71">
      <w:pPr>
        <w:pStyle w:val="BodyText"/>
        <w:suppressLineNumbers/>
      </w:pPr>
      <w:r>
        <w:t>Sender:</w:t>
      </w:r>
      <w:r w:rsidR="00E27D71" w:rsidRPr="00E27D71">
        <w:t xml:space="preserve"> </w:t>
      </w:r>
      <w:r w:rsidR="00BD48B7">
        <w:t>client</w:t>
      </w:r>
    </w:p>
    <w:p w:rsidR="00E27D71" w:rsidRDefault="00E27D71" w:rsidP="00E27D71">
      <w:pPr>
        <w:pStyle w:val="BodyText"/>
        <w:suppressLineNumbers/>
        <w:rPr>
          <w:lang w:val="ru-RU"/>
        </w:rPr>
      </w:pPr>
      <w:r w:rsidRPr="00E27D71">
        <w:t>Syntax:</w:t>
      </w:r>
    </w:p>
    <w:p w:rsidR="00C32488" w:rsidRPr="00C32488" w:rsidRDefault="00C32488" w:rsidP="00E27D71">
      <w:pPr>
        <w:pStyle w:val="BodyText"/>
        <w:suppressLineNumbers/>
        <w:rPr>
          <w:lang w:val="ru-RU"/>
        </w:rPr>
      </w:pPr>
    </w:p>
    <w:tbl>
      <w:tblPr>
        <w:tblW w:w="8080" w:type="dxa"/>
        <w:tblInd w:w="250" w:type="dxa"/>
        <w:shd w:val="clear" w:color="auto" w:fill="C2C2C2"/>
        <w:tblLayout w:type="fixed"/>
        <w:tblLook w:val="0000"/>
      </w:tblPr>
      <w:tblGrid>
        <w:gridCol w:w="1954"/>
        <w:gridCol w:w="236"/>
        <w:gridCol w:w="5890"/>
      </w:tblGrid>
      <w:tr w:rsidR="00FC1F57" w:rsidRPr="00AC0931">
        <w:trPr>
          <w:trHeight w:val="288"/>
        </w:trPr>
        <w:tc>
          <w:tcPr>
            <w:tcW w:w="1954" w:type="dxa"/>
            <w:shd w:val="clear" w:color="auto" w:fill="C2C2C2"/>
          </w:tcPr>
          <w:p w:rsidR="00FC1F57" w:rsidRPr="007B6A6F" w:rsidRDefault="00FC1F57" w:rsidP="00FC1F57">
            <w:pPr>
              <w:autoSpaceDE w:val="0"/>
              <w:snapToGrid w:val="0"/>
              <w:rPr>
                <w:rFonts w:ascii="Courier New" w:hAnsi="Courier New" w:cs="Courier New"/>
                <w:sz w:val="18"/>
                <w:szCs w:val="18"/>
              </w:rPr>
            </w:pPr>
            <w:smartTag w:uri="urn:schemas-microsoft-com:office:smarttags" w:element="stockticker">
              <w:r w:rsidRPr="007B6A6F">
                <w:rPr>
                  <w:rFonts w:ascii="Courier New" w:hAnsi="Courier New" w:cs="Courier New"/>
                  <w:sz w:val="18"/>
                  <w:szCs w:val="18"/>
                </w:rPr>
                <w:t>ENC</w:t>
              </w:r>
            </w:smartTag>
            <w:r w:rsidRPr="007B6A6F">
              <w:rPr>
                <w:rFonts w:ascii="Courier New" w:hAnsi="Courier New" w:cs="Courier New"/>
                <w:sz w:val="18"/>
                <w:szCs w:val="18"/>
              </w:rPr>
              <w:t>-</w:t>
            </w:r>
            <w:r>
              <w:rPr>
                <w:rFonts w:ascii="Courier New" w:hAnsi="Courier New" w:cs="Courier New"/>
                <w:sz w:val="18"/>
                <w:szCs w:val="18"/>
              </w:rPr>
              <w:t>CT</w:t>
            </w:r>
          </w:p>
        </w:tc>
        <w:tc>
          <w:tcPr>
            <w:tcW w:w="236" w:type="dxa"/>
            <w:shd w:val="clear" w:color="auto" w:fill="C2C2C2"/>
          </w:tcPr>
          <w:p w:rsidR="00FC1F57" w:rsidRPr="007B6A6F" w:rsidRDefault="00FC1F57" w:rsidP="00C11FF1">
            <w:pPr>
              <w:autoSpaceDE w:val="0"/>
              <w:snapToGrid w:val="0"/>
              <w:rPr>
                <w:rFonts w:ascii="Courier New" w:hAnsi="Courier New" w:cs="Courier New"/>
                <w:sz w:val="18"/>
                <w:szCs w:val="18"/>
              </w:rPr>
            </w:pPr>
            <w:r w:rsidRPr="007B6A6F">
              <w:rPr>
                <w:rFonts w:ascii="Courier New" w:hAnsi="Courier New" w:cs="Courier New"/>
                <w:sz w:val="18"/>
                <w:szCs w:val="18"/>
              </w:rPr>
              <w:t>=</w:t>
            </w:r>
          </w:p>
        </w:tc>
        <w:tc>
          <w:tcPr>
            <w:tcW w:w="5890" w:type="dxa"/>
            <w:shd w:val="clear" w:color="auto" w:fill="C2C2C2"/>
          </w:tcPr>
          <w:p w:rsidR="00FC1F57" w:rsidRDefault="00FC1F57" w:rsidP="00C11FF1">
            <w:pPr>
              <w:autoSpaceDE w:val="0"/>
              <w:snapToGrid w:val="0"/>
              <w:rPr>
                <w:rFonts w:ascii="Courier New" w:hAnsi="Courier New" w:cs="Courier New"/>
                <w:sz w:val="18"/>
                <w:szCs w:val="18"/>
              </w:rPr>
            </w:pPr>
            <w:r w:rsidRPr="007B6A6F">
              <w:rPr>
                <w:rFonts w:ascii="Courier New" w:hAnsi="Courier New" w:cs="Courier New"/>
                <w:sz w:val="18"/>
                <w:szCs w:val="18"/>
              </w:rPr>
              <w:t>&lt;encrypted-</w:t>
            </w:r>
            <w:r>
              <w:rPr>
                <w:rFonts w:ascii="Courier New" w:hAnsi="Courier New" w:cs="Courier New"/>
                <w:sz w:val="18"/>
                <w:szCs w:val="18"/>
              </w:rPr>
              <w:t>CT</w:t>
            </w:r>
            <w:r w:rsidRPr="007B6A6F">
              <w:rPr>
                <w:rFonts w:ascii="Courier New" w:hAnsi="Courier New" w:cs="Courier New"/>
                <w:sz w:val="18"/>
                <w:szCs w:val="18"/>
              </w:rPr>
              <w:t xml:space="preserve">&gt; </w:t>
            </w:r>
          </w:p>
          <w:p w:rsidR="00017C54" w:rsidRDefault="00017C54" w:rsidP="00017C54">
            <w:pPr>
              <w:autoSpaceDE w:val="0"/>
              <w:snapToGrid w:val="0"/>
              <w:rPr>
                <w:rFonts w:ascii="Courier New" w:hAnsi="Courier New" w:cs="Courier New"/>
                <w:sz w:val="18"/>
                <w:szCs w:val="18"/>
              </w:rPr>
            </w:pPr>
            <w:r w:rsidRPr="007B6A6F">
              <w:rPr>
                <w:rFonts w:ascii="Courier New" w:hAnsi="Courier New" w:cs="Courier New"/>
                <w:sz w:val="18"/>
                <w:szCs w:val="18"/>
              </w:rPr>
              <w:t xml:space="preserve">; encrypted with the </w:t>
            </w:r>
            <w:r>
              <w:rPr>
                <w:rFonts w:ascii="Courier New" w:hAnsi="Courier New" w:cs="Courier New"/>
                <w:sz w:val="18"/>
                <w:szCs w:val="18"/>
              </w:rPr>
              <w:t>client-server communication public key</w:t>
            </w:r>
            <w:r>
              <w:rPr>
                <w:rStyle w:val="FootnoteReference"/>
                <w:rFonts w:ascii="Courier New" w:hAnsi="Courier New" w:cs="Courier New"/>
                <w:sz w:val="18"/>
                <w:szCs w:val="18"/>
              </w:rPr>
              <w:footnoteReference w:id="2"/>
            </w:r>
          </w:p>
          <w:p w:rsidR="00FC1F57" w:rsidRPr="007B6A6F" w:rsidRDefault="00FC1F57" w:rsidP="00C11FF1">
            <w:pPr>
              <w:autoSpaceDE w:val="0"/>
              <w:snapToGrid w:val="0"/>
              <w:rPr>
                <w:rFonts w:ascii="Courier New" w:hAnsi="Courier New" w:cs="Courier New"/>
                <w:sz w:val="18"/>
                <w:szCs w:val="18"/>
              </w:rPr>
            </w:pPr>
          </w:p>
        </w:tc>
      </w:tr>
      <w:tr w:rsidR="00FC1F57" w:rsidRPr="00AC0931">
        <w:trPr>
          <w:trHeight w:val="288"/>
        </w:trPr>
        <w:tc>
          <w:tcPr>
            <w:tcW w:w="1954" w:type="dxa"/>
            <w:shd w:val="clear" w:color="auto" w:fill="C2C2C2"/>
          </w:tcPr>
          <w:p w:rsidR="00FC1F57" w:rsidRPr="0099583F" w:rsidRDefault="00FC1F57" w:rsidP="00CD3CE0">
            <w:pPr>
              <w:autoSpaceDE w:val="0"/>
              <w:snapToGrid w:val="0"/>
              <w:rPr>
                <w:rFonts w:ascii="Courier New" w:hAnsi="Courier New" w:cs="Courier New"/>
                <w:sz w:val="18"/>
                <w:szCs w:val="18"/>
              </w:rPr>
            </w:pPr>
            <w:r w:rsidRPr="0099583F">
              <w:rPr>
                <w:rFonts w:ascii="Courier New" w:hAnsi="Courier New" w:cs="Courier New"/>
                <w:sz w:val="18"/>
                <w:szCs w:val="18"/>
              </w:rPr>
              <w:t>CT</w:t>
            </w:r>
          </w:p>
        </w:tc>
        <w:tc>
          <w:tcPr>
            <w:tcW w:w="236" w:type="dxa"/>
            <w:shd w:val="clear" w:color="auto" w:fill="C2C2C2"/>
          </w:tcPr>
          <w:p w:rsidR="00FC1F57" w:rsidRPr="0099583F" w:rsidRDefault="00FC1F57" w:rsidP="00CD3CE0">
            <w:pPr>
              <w:autoSpaceDE w:val="0"/>
              <w:snapToGrid w:val="0"/>
              <w:rPr>
                <w:rFonts w:ascii="Courier New" w:hAnsi="Courier New" w:cs="Courier New"/>
                <w:sz w:val="18"/>
                <w:szCs w:val="18"/>
              </w:rPr>
            </w:pPr>
            <w:r w:rsidRPr="0099583F">
              <w:rPr>
                <w:rFonts w:ascii="Courier New" w:hAnsi="Courier New" w:cs="Courier New"/>
                <w:sz w:val="18"/>
                <w:szCs w:val="18"/>
              </w:rPr>
              <w:t>=</w:t>
            </w:r>
          </w:p>
        </w:tc>
        <w:tc>
          <w:tcPr>
            <w:tcW w:w="5890" w:type="dxa"/>
            <w:shd w:val="clear" w:color="auto" w:fill="C2C2C2"/>
          </w:tcPr>
          <w:p w:rsidR="00FC1F57" w:rsidRPr="0099583F" w:rsidRDefault="00815AD8" w:rsidP="004A1104">
            <w:pPr>
              <w:autoSpaceDE w:val="0"/>
              <w:snapToGrid w:val="0"/>
              <w:rPr>
                <w:rFonts w:ascii="Courier New" w:hAnsi="Courier New" w:cs="Courier New"/>
                <w:sz w:val="18"/>
                <w:szCs w:val="18"/>
              </w:rPr>
            </w:pPr>
            <w:r w:rsidRPr="00A07B02">
              <w:rPr>
                <w:rFonts w:ascii="Courier New" w:hAnsi="Courier New" w:cs="Courier New"/>
                <w:sz w:val="18"/>
                <w:szCs w:val="18"/>
              </w:rPr>
              <w:t>"</w:t>
            </w:r>
            <w:r w:rsidR="00FC1F57" w:rsidRPr="0099583F">
              <w:rPr>
                <w:rFonts w:ascii="Courier New" w:hAnsi="Courier New" w:cs="Courier New"/>
                <w:sz w:val="18"/>
                <w:szCs w:val="18"/>
              </w:rPr>
              <w:t>CT</w:t>
            </w:r>
            <w:r w:rsidRPr="00A07B02">
              <w:rPr>
                <w:rFonts w:ascii="Courier New" w:hAnsi="Courier New" w:cs="Courier New"/>
                <w:sz w:val="18"/>
                <w:szCs w:val="18"/>
              </w:rPr>
              <w:t>"</w:t>
            </w:r>
            <w:r w:rsidR="00FC1F57" w:rsidRPr="0099583F">
              <w:rPr>
                <w:rFonts w:ascii="Courier New" w:hAnsi="Courier New" w:cs="Courier New"/>
                <w:sz w:val="18"/>
                <w:szCs w:val="18"/>
              </w:rPr>
              <w:t xml:space="preserve"> time</w:t>
            </w:r>
            <w:r w:rsidR="00830993">
              <w:rPr>
                <w:rFonts w:ascii="Courier New" w:hAnsi="Courier New" w:cs="Courier New"/>
                <w:sz w:val="18"/>
                <w:szCs w:val="18"/>
              </w:rPr>
              <w:t xml:space="preserve"> random-noise</w:t>
            </w:r>
          </w:p>
        </w:tc>
      </w:tr>
      <w:tr w:rsidR="00FC1F57" w:rsidRPr="00AC0931">
        <w:trPr>
          <w:trHeight w:val="288"/>
        </w:trPr>
        <w:tc>
          <w:tcPr>
            <w:tcW w:w="1954" w:type="dxa"/>
            <w:shd w:val="clear" w:color="auto" w:fill="C2C2C2"/>
          </w:tcPr>
          <w:p w:rsidR="00FC1F57" w:rsidRPr="0099583F" w:rsidRDefault="00FC1F57" w:rsidP="00CD3CE0">
            <w:pPr>
              <w:rPr>
                <w:rFonts w:ascii="Courier New" w:hAnsi="Courier New" w:cs="Courier New"/>
                <w:sz w:val="18"/>
                <w:szCs w:val="18"/>
              </w:rPr>
            </w:pPr>
            <w:r w:rsidRPr="0099583F">
              <w:rPr>
                <w:rFonts w:ascii="Courier New" w:hAnsi="Courier New" w:cs="Courier New"/>
                <w:sz w:val="18"/>
                <w:szCs w:val="18"/>
              </w:rPr>
              <w:t>time</w:t>
            </w:r>
          </w:p>
        </w:tc>
        <w:tc>
          <w:tcPr>
            <w:tcW w:w="236" w:type="dxa"/>
            <w:shd w:val="clear" w:color="auto" w:fill="C2C2C2"/>
          </w:tcPr>
          <w:p w:rsidR="00FC1F57" w:rsidRPr="0099583F" w:rsidRDefault="00FC1F57" w:rsidP="00CD3CE0">
            <w:pPr>
              <w:rPr>
                <w:rFonts w:ascii="Courier New" w:hAnsi="Courier New" w:cs="Courier New"/>
                <w:sz w:val="18"/>
                <w:szCs w:val="18"/>
              </w:rPr>
            </w:pPr>
            <w:r w:rsidRPr="0099583F">
              <w:rPr>
                <w:rFonts w:ascii="Courier New" w:hAnsi="Courier New" w:cs="Courier New"/>
                <w:sz w:val="18"/>
                <w:szCs w:val="18"/>
              </w:rPr>
              <w:t>=</w:t>
            </w:r>
          </w:p>
        </w:tc>
        <w:tc>
          <w:tcPr>
            <w:tcW w:w="5890" w:type="dxa"/>
            <w:shd w:val="clear" w:color="auto" w:fill="C2C2C2"/>
          </w:tcPr>
          <w:p w:rsidR="00FC1F57" w:rsidRPr="0099583F" w:rsidRDefault="00FC1F57" w:rsidP="00CD3CE0">
            <w:pPr>
              <w:rPr>
                <w:rFonts w:ascii="Courier New" w:hAnsi="Courier New" w:cs="Courier New"/>
                <w:sz w:val="18"/>
                <w:szCs w:val="18"/>
                <w:lang w:val="ru-RU"/>
              </w:rPr>
            </w:pPr>
            <w:r w:rsidRPr="0099583F">
              <w:rPr>
                <w:rFonts w:ascii="Courier New" w:hAnsi="Courier New" w:cs="Courier New"/>
                <w:sz w:val="18"/>
                <w:szCs w:val="18"/>
              </w:rPr>
              <w:t>&lt;ISO8601-time&gt;</w:t>
            </w:r>
          </w:p>
        </w:tc>
      </w:tr>
      <w:tr w:rsidR="00830993" w:rsidRPr="00AC0931">
        <w:trPr>
          <w:trHeight w:val="288"/>
        </w:trPr>
        <w:tc>
          <w:tcPr>
            <w:tcW w:w="1954" w:type="dxa"/>
            <w:shd w:val="clear" w:color="auto" w:fill="C2C2C2"/>
          </w:tcPr>
          <w:p w:rsidR="00830993" w:rsidRPr="004E4A4D" w:rsidRDefault="00830993" w:rsidP="00830993">
            <w:pPr>
              <w:autoSpaceDE w:val="0"/>
              <w:snapToGrid w:val="0"/>
              <w:rPr>
                <w:rFonts w:ascii="Courier New" w:hAnsi="Courier New" w:cs="Courier New"/>
                <w:sz w:val="18"/>
                <w:szCs w:val="18"/>
              </w:rPr>
            </w:pPr>
            <w:r>
              <w:rPr>
                <w:rFonts w:ascii="Courier New" w:hAnsi="Courier New" w:cs="Courier New"/>
                <w:sz w:val="18"/>
                <w:szCs w:val="18"/>
              </w:rPr>
              <w:t>r</w:t>
            </w:r>
            <w:r w:rsidRPr="004E4A4D">
              <w:rPr>
                <w:rFonts w:ascii="Courier New" w:hAnsi="Courier New" w:cs="Courier New"/>
                <w:sz w:val="18"/>
                <w:szCs w:val="18"/>
              </w:rPr>
              <w:t>andom</w:t>
            </w:r>
            <w:r>
              <w:rPr>
                <w:rFonts w:ascii="Courier New" w:hAnsi="Courier New" w:cs="Courier New"/>
                <w:sz w:val="18"/>
                <w:szCs w:val="18"/>
              </w:rPr>
              <w:t>-noise</w:t>
            </w:r>
          </w:p>
        </w:tc>
        <w:tc>
          <w:tcPr>
            <w:tcW w:w="236" w:type="dxa"/>
            <w:shd w:val="clear" w:color="auto" w:fill="C2C2C2"/>
          </w:tcPr>
          <w:p w:rsidR="00830993" w:rsidRPr="004E4A4D" w:rsidRDefault="00830993" w:rsidP="00830993">
            <w:pPr>
              <w:autoSpaceDE w:val="0"/>
              <w:snapToGrid w:val="0"/>
              <w:rPr>
                <w:rFonts w:ascii="Courier New" w:hAnsi="Courier New" w:cs="Courier New"/>
                <w:sz w:val="18"/>
                <w:szCs w:val="18"/>
              </w:rPr>
            </w:pPr>
            <w:r w:rsidRPr="004E4A4D">
              <w:rPr>
                <w:rFonts w:ascii="Courier New" w:hAnsi="Courier New" w:cs="Courier New"/>
                <w:sz w:val="18"/>
                <w:szCs w:val="18"/>
              </w:rPr>
              <w:t>=</w:t>
            </w:r>
          </w:p>
        </w:tc>
        <w:tc>
          <w:tcPr>
            <w:tcW w:w="5890" w:type="dxa"/>
            <w:shd w:val="clear" w:color="auto" w:fill="C2C2C2"/>
          </w:tcPr>
          <w:p w:rsidR="00830993" w:rsidRPr="004E4A4D" w:rsidRDefault="00830993" w:rsidP="00830993">
            <w:pPr>
              <w:autoSpaceDE w:val="0"/>
              <w:snapToGrid w:val="0"/>
              <w:rPr>
                <w:rFonts w:ascii="Courier New" w:hAnsi="Courier New" w:cs="Courier New"/>
                <w:sz w:val="18"/>
                <w:szCs w:val="18"/>
              </w:rPr>
            </w:pPr>
            <w:r>
              <w:rPr>
                <w:rFonts w:ascii="Courier New" w:hAnsi="Courier New" w:cs="Courier New"/>
                <w:sz w:val="18"/>
                <w:szCs w:val="18"/>
              </w:rPr>
              <w:t>base64-str</w:t>
            </w:r>
          </w:p>
        </w:tc>
      </w:tr>
    </w:tbl>
    <w:p w:rsidR="00C32488" w:rsidRPr="00C32488" w:rsidRDefault="00C32488" w:rsidP="00E27D71">
      <w:pPr>
        <w:pStyle w:val="BodyText"/>
        <w:suppressLineNumbers/>
        <w:rPr>
          <w:lang w:val="ru-RU"/>
        </w:rPr>
      </w:pPr>
    </w:p>
    <w:p w:rsidR="00E27D71" w:rsidRPr="00C32488" w:rsidRDefault="00E27D71" w:rsidP="00E27D71">
      <w:pPr>
        <w:pStyle w:val="BodyText"/>
        <w:suppressLineNumbers/>
        <w:rPr>
          <w:rFonts w:ascii="Courier New" w:hAnsi="Courier New" w:cs="Courier New"/>
        </w:rPr>
      </w:pPr>
      <w:r w:rsidRPr="00C32488">
        <w:rPr>
          <w:rFonts w:ascii="Courier New" w:hAnsi="Courier New" w:cs="Courier New"/>
        </w:rPr>
        <w:t>time</w:t>
      </w:r>
    </w:p>
    <w:p w:rsidR="00E27D71" w:rsidRDefault="006D7EE8" w:rsidP="00C32488">
      <w:pPr>
        <w:pStyle w:val="BodyText"/>
        <w:suppressLineNumbers/>
        <w:ind w:firstLine="720"/>
      </w:pPr>
      <w:r>
        <w:t xml:space="preserve">Client </w:t>
      </w:r>
      <w:r w:rsidR="00E27D71" w:rsidRPr="00E27D71">
        <w:t xml:space="preserve">time in </w:t>
      </w:r>
      <w:smartTag w:uri="urn:schemas-microsoft-com:office:smarttags" w:element="stockticker">
        <w:r w:rsidR="00E27D71" w:rsidRPr="00E27D71">
          <w:t>ISO</w:t>
        </w:r>
      </w:smartTag>
      <w:r w:rsidR="00E27D71" w:rsidRPr="00E27D71">
        <w:t xml:space="preserve">8601 format, e.g. </w:t>
      </w:r>
      <w:r w:rsidR="008B6657">
        <w:t>“2008-11-05T13:15:30Z”</w:t>
      </w:r>
    </w:p>
    <w:p w:rsidR="00830993" w:rsidRPr="00830993" w:rsidRDefault="00830993" w:rsidP="00830993">
      <w:pPr>
        <w:pStyle w:val="BodyText"/>
        <w:suppressLineNumbers/>
        <w:rPr>
          <w:rFonts w:ascii="Courier New" w:hAnsi="Courier New" w:cs="Courier New"/>
        </w:rPr>
      </w:pPr>
      <w:r w:rsidRPr="00830993">
        <w:rPr>
          <w:rFonts w:ascii="Courier New" w:hAnsi="Courier New" w:cs="Courier New"/>
        </w:rPr>
        <w:t>random-noise</w:t>
      </w:r>
    </w:p>
    <w:p w:rsidR="00830993" w:rsidRDefault="00830993" w:rsidP="00830993">
      <w:pPr>
        <w:pStyle w:val="BodyText"/>
        <w:suppressLineNumbers/>
      </w:pPr>
      <w:r>
        <w:tab/>
        <w:t xml:space="preserve">Single line </w:t>
      </w:r>
      <w:r w:rsidRPr="00E27D71">
        <w:t xml:space="preserve">base64-encoded </w:t>
      </w:r>
      <w:r>
        <w:t>random noise</w:t>
      </w:r>
    </w:p>
    <w:p w:rsidR="00830993" w:rsidRDefault="00830993" w:rsidP="00C32488">
      <w:pPr>
        <w:pStyle w:val="BodyText"/>
        <w:suppressLineNumbers/>
        <w:ind w:firstLine="720"/>
      </w:pPr>
    </w:p>
    <w:p w:rsidR="00C32488" w:rsidRPr="00346CDC" w:rsidRDefault="00C32488" w:rsidP="00E27D71">
      <w:pPr>
        <w:pStyle w:val="BodyText"/>
        <w:suppressLineNumbers/>
        <w:rPr>
          <w:lang w:val="en-US"/>
        </w:rPr>
      </w:pPr>
    </w:p>
    <w:p w:rsidR="00E27D71" w:rsidRPr="005470CB" w:rsidRDefault="00E27D71" w:rsidP="00E27D71">
      <w:pPr>
        <w:pStyle w:val="BodyText"/>
        <w:suppressLineNumbers/>
        <w:rPr>
          <w:b/>
        </w:rPr>
      </w:pPr>
      <w:r w:rsidRPr="005470CB">
        <w:rPr>
          <w:b/>
        </w:rPr>
        <w:t>R3USE</w:t>
      </w:r>
    </w:p>
    <w:p w:rsidR="00E27D71" w:rsidRPr="00E27D71" w:rsidRDefault="00E27D71" w:rsidP="00E27D71">
      <w:pPr>
        <w:pStyle w:val="BodyText"/>
        <w:suppressLineNumbers/>
      </w:pPr>
      <w:r w:rsidRPr="00E27D71">
        <w:t xml:space="preserve">Description: </w:t>
      </w:r>
      <w:r w:rsidR="0099583F">
        <w:t>S</w:t>
      </w:r>
      <w:r w:rsidRPr="00E27D71">
        <w:t>end the server part of the DH++</w:t>
      </w:r>
      <w:r w:rsidR="006F6BCD">
        <w:t>.</w:t>
      </w:r>
    </w:p>
    <w:p w:rsidR="00E27D71" w:rsidRPr="00E27D71" w:rsidRDefault="00E732D4" w:rsidP="00E27D71">
      <w:pPr>
        <w:pStyle w:val="BodyText"/>
        <w:suppressLineNumbers/>
      </w:pPr>
      <w:r>
        <w:t>Sender:</w:t>
      </w:r>
      <w:r w:rsidR="00E27D71" w:rsidRPr="00E27D71">
        <w:t xml:space="preserve"> </w:t>
      </w:r>
      <w:r w:rsidR="0047009F">
        <w:t>server</w:t>
      </w:r>
    </w:p>
    <w:tbl>
      <w:tblPr>
        <w:tblpPr w:leftFromText="180" w:rightFromText="180" w:vertAnchor="text" w:tblpX="250" w:tblpY="388"/>
        <w:tblW w:w="8046" w:type="dxa"/>
        <w:shd w:val="clear" w:color="auto" w:fill="C2C2C2"/>
        <w:tblLayout w:type="fixed"/>
        <w:tblLook w:val="0000"/>
      </w:tblPr>
      <w:tblGrid>
        <w:gridCol w:w="1704"/>
        <w:gridCol w:w="236"/>
        <w:gridCol w:w="6106"/>
      </w:tblGrid>
      <w:tr w:rsidR="00E92485" w:rsidRPr="00E27D71">
        <w:trPr>
          <w:trHeight w:val="288"/>
        </w:trPr>
        <w:tc>
          <w:tcPr>
            <w:tcW w:w="1704" w:type="dxa"/>
            <w:shd w:val="clear" w:color="auto" w:fill="C2C2C2"/>
          </w:tcPr>
          <w:p w:rsidR="00E92485" w:rsidRPr="00754204" w:rsidRDefault="00E92485" w:rsidP="0065129F">
            <w:pPr>
              <w:autoSpaceDE w:val="0"/>
              <w:snapToGrid w:val="0"/>
              <w:jc w:val="left"/>
              <w:rPr>
                <w:rFonts w:ascii="Courier New" w:hAnsi="Courier New" w:cs="Courier New"/>
                <w:sz w:val="18"/>
                <w:szCs w:val="18"/>
              </w:rPr>
            </w:pPr>
            <w:r>
              <w:rPr>
                <w:rFonts w:ascii="Courier New" w:hAnsi="Courier New" w:cs="Courier New"/>
                <w:sz w:val="18"/>
                <w:szCs w:val="18"/>
              </w:rPr>
              <w:t>SIGNED-R3USE</w:t>
            </w:r>
          </w:p>
        </w:tc>
        <w:tc>
          <w:tcPr>
            <w:tcW w:w="236" w:type="dxa"/>
            <w:shd w:val="clear" w:color="auto" w:fill="C2C2C2"/>
          </w:tcPr>
          <w:p w:rsidR="00E92485" w:rsidRPr="00754204" w:rsidRDefault="00E92485" w:rsidP="0065129F">
            <w:pPr>
              <w:autoSpaceDE w:val="0"/>
              <w:snapToGrid w:val="0"/>
              <w:rPr>
                <w:rFonts w:ascii="Courier New" w:hAnsi="Courier New" w:cs="Courier New"/>
                <w:sz w:val="18"/>
                <w:szCs w:val="18"/>
              </w:rPr>
            </w:pPr>
            <w:r>
              <w:rPr>
                <w:rFonts w:ascii="Courier New" w:hAnsi="Courier New" w:cs="Courier New"/>
                <w:sz w:val="18"/>
                <w:szCs w:val="18"/>
              </w:rPr>
              <w:t>=</w:t>
            </w:r>
          </w:p>
        </w:tc>
        <w:tc>
          <w:tcPr>
            <w:tcW w:w="6106" w:type="dxa"/>
            <w:shd w:val="clear" w:color="auto" w:fill="C2C2C2"/>
          </w:tcPr>
          <w:p w:rsidR="00E92485" w:rsidRDefault="00294361" w:rsidP="0065129F">
            <w:pPr>
              <w:autoSpaceDE w:val="0"/>
              <w:snapToGrid w:val="0"/>
              <w:rPr>
                <w:rFonts w:ascii="Courier New" w:hAnsi="Courier New" w:cs="Courier New"/>
                <w:sz w:val="18"/>
                <w:szCs w:val="18"/>
              </w:rPr>
            </w:pPr>
            <w:r>
              <w:rPr>
                <w:rFonts w:ascii="Courier New" w:hAnsi="Courier New" w:cs="Courier New"/>
                <w:sz w:val="18"/>
                <w:szCs w:val="18"/>
              </w:rPr>
              <w:t xml:space="preserve">signature </w:t>
            </w:r>
            <w:r w:rsidR="00E92485">
              <w:rPr>
                <w:rFonts w:ascii="Courier New" w:hAnsi="Courier New" w:cs="Courier New"/>
                <w:sz w:val="18"/>
                <w:szCs w:val="18"/>
              </w:rPr>
              <w:t>R3USE</w:t>
            </w:r>
          </w:p>
          <w:p w:rsidR="00E92485" w:rsidRPr="00A07B02" w:rsidRDefault="00E92485" w:rsidP="0065129F">
            <w:pPr>
              <w:autoSpaceDE w:val="0"/>
              <w:snapToGrid w:val="0"/>
              <w:rPr>
                <w:rFonts w:ascii="Courier New" w:hAnsi="Courier New" w:cs="Courier New"/>
                <w:sz w:val="18"/>
                <w:szCs w:val="18"/>
              </w:rPr>
            </w:pPr>
          </w:p>
        </w:tc>
      </w:tr>
      <w:tr w:rsidR="00D2341B" w:rsidRPr="00E27D71">
        <w:trPr>
          <w:trHeight w:val="288"/>
        </w:trPr>
        <w:tc>
          <w:tcPr>
            <w:tcW w:w="1704" w:type="dxa"/>
            <w:shd w:val="clear" w:color="auto" w:fill="C2C2C2"/>
          </w:tcPr>
          <w:p w:rsidR="00D2341B" w:rsidRPr="00D2341B" w:rsidRDefault="00D2341B" w:rsidP="00D2341B">
            <w:pPr>
              <w:autoSpaceDE w:val="0"/>
              <w:snapToGrid w:val="0"/>
              <w:rPr>
                <w:rFonts w:ascii="Courier New" w:hAnsi="Courier New" w:cs="Courier New"/>
                <w:sz w:val="18"/>
                <w:szCs w:val="18"/>
              </w:rPr>
            </w:pPr>
            <w:r w:rsidRPr="00D2341B">
              <w:rPr>
                <w:rFonts w:ascii="Courier New" w:hAnsi="Courier New" w:cs="Courier New"/>
                <w:sz w:val="18"/>
                <w:szCs w:val="18"/>
              </w:rPr>
              <w:t>R3USE</w:t>
            </w:r>
          </w:p>
        </w:tc>
        <w:tc>
          <w:tcPr>
            <w:tcW w:w="236" w:type="dxa"/>
            <w:shd w:val="clear" w:color="auto" w:fill="C2C2C2"/>
          </w:tcPr>
          <w:p w:rsidR="00D2341B" w:rsidRPr="00D2341B" w:rsidRDefault="00D2341B" w:rsidP="00D2341B">
            <w:pPr>
              <w:autoSpaceDE w:val="0"/>
              <w:snapToGrid w:val="0"/>
              <w:rPr>
                <w:rFonts w:ascii="Courier New" w:hAnsi="Courier New" w:cs="Courier New"/>
                <w:sz w:val="18"/>
                <w:szCs w:val="18"/>
              </w:rPr>
            </w:pPr>
            <w:r w:rsidRPr="00D2341B">
              <w:rPr>
                <w:rFonts w:ascii="Courier New" w:hAnsi="Courier New" w:cs="Courier New"/>
                <w:sz w:val="18"/>
                <w:szCs w:val="18"/>
              </w:rPr>
              <w:t>=</w:t>
            </w:r>
          </w:p>
        </w:tc>
        <w:tc>
          <w:tcPr>
            <w:tcW w:w="6106" w:type="dxa"/>
            <w:shd w:val="clear" w:color="auto" w:fill="C2C2C2"/>
          </w:tcPr>
          <w:p w:rsidR="00D2341B" w:rsidRPr="00D2341B" w:rsidRDefault="00815AD8" w:rsidP="00D84276">
            <w:pPr>
              <w:autoSpaceDE w:val="0"/>
              <w:snapToGrid w:val="0"/>
              <w:rPr>
                <w:rFonts w:ascii="Courier New" w:hAnsi="Courier New" w:cs="Courier New"/>
                <w:sz w:val="18"/>
                <w:szCs w:val="18"/>
              </w:rPr>
            </w:pPr>
            <w:r w:rsidRPr="00A07B02">
              <w:rPr>
                <w:rFonts w:ascii="Courier New" w:hAnsi="Courier New" w:cs="Courier New"/>
                <w:sz w:val="18"/>
                <w:szCs w:val="18"/>
              </w:rPr>
              <w:t>"</w:t>
            </w:r>
            <w:r w:rsidR="00D2341B" w:rsidRPr="00D2341B">
              <w:rPr>
                <w:rFonts w:ascii="Courier New" w:hAnsi="Courier New" w:cs="Courier New"/>
                <w:sz w:val="18"/>
                <w:szCs w:val="18"/>
              </w:rPr>
              <w:t>R3USE</w:t>
            </w:r>
            <w:r w:rsidRPr="00A07B02">
              <w:rPr>
                <w:rFonts w:ascii="Courier New" w:hAnsi="Courier New" w:cs="Courier New"/>
                <w:sz w:val="18"/>
                <w:szCs w:val="18"/>
              </w:rPr>
              <w:t>"</w:t>
            </w:r>
            <w:r w:rsidR="00D2341B" w:rsidRPr="00D2341B">
              <w:rPr>
                <w:rFonts w:ascii="Courier New" w:hAnsi="Courier New" w:cs="Courier New"/>
                <w:sz w:val="18"/>
                <w:szCs w:val="18"/>
              </w:rPr>
              <w:t xml:space="preserve"> </w:t>
            </w:r>
            <w:r w:rsidR="00D84276">
              <w:rPr>
                <w:rFonts w:ascii="Courier New" w:hAnsi="Courier New" w:cs="Courier New"/>
                <w:sz w:val="18"/>
                <w:szCs w:val="18"/>
              </w:rPr>
              <w:t>salt</w:t>
            </w:r>
            <w:r w:rsidR="00D2341B" w:rsidRPr="00D2341B">
              <w:rPr>
                <w:rFonts w:ascii="Courier New" w:hAnsi="Courier New" w:cs="Courier New"/>
                <w:sz w:val="18"/>
                <w:szCs w:val="18"/>
              </w:rPr>
              <w:t xml:space="preserve"> p g dh-svr-</w:t>
            </w:r>
            <w:r w:rsidR="0067572E">
              <w:rPr>
                <w:rFonts w:ascii="Courier New" w:hAnsi="Courier New" w:cs="Courier New"/>
                <w:sz w:val="18"/>
                <w:szCs w:val="18"/>
              </w:rPr>
              <w:t>p</w:t>
            </w:r>
            <w:r w:rsidR="00D2341B" w:rsidRPr="00D2341B">
              <w:rPr>
                <w:rFonts w:ascii="Courier New" w:hAnsi="Courier New" w:cs="Courier New"/>
                <w:sz w:val="18"/>
                <w:szCs w:val="18"/>
              </w:rPr>
              <w:t>key</w:t>
            </w:r>
          </w:p>
        </w:tc>
      </w:tr>
      <w:tr w:rsidR="00D2341B">
        <w:trPr>
          <w:trHeight w:val="288"/>
        </w:trPr>
        <w:tc>
          <w:tcPr>
            <w:tcW w:w="1704" w:type="dxa"/>
            <w:shd w:val="clear" w:color="auto" w:fill="C2C2C2"/>
          </w:tcPr>
          <w:p w:rsidR="00D2341B" w:rsidRPr="00D2341B" w:rsidRDefault="00D84276" w:rsidP="00D2341B">
            <w:pPr>
              <w:autoSpaceDE w:val="0"/>
              <w:snapToGrid w:val="0"/>
              <w:rPr>
                <w:rFonts w:ascii="Courier New" w:hAnsi="Courier New" w:cs="Courier New"/>
                <w:sz w:val="18"/>
                <w:szCs w:val="18"/>
              </w:rPr>
            </w:pPr>
            <w:r>
              <w:rPr>
                <w:rFonts w:ascii="Courier New" w:hAnsi="Courier New" w:cs="Courier New"/>
                <w:sz w:val="18"/>
                <w:szCs w:val="18"/>
              </w:rPr>
              <w:t>salt</w:t>
            </w:r>
          </w:p>
        </w:tc>
        <w:tc>
          <w:tcPr>
            <w:tcW w:w="236" w:type="dxa"/>
            <w:shd w:val="clear" w:color="auto" w:fill="C2C2C2"/>
          </w:tcPr>
          <w:p w:rsidR="00D2341B" w:rsidRPr="00D2341B" w:rsidRDefault="00D2341B" w:rsidP="00D2341B">
            <w:pPr>
              <w:autoSpaceDE w:val="0"/>
              <w:snapToGrid w:val="0"/>
              <w:rPr>
                <w:rFonts w:ascii="Courier New" w:hAnsi="Courier New" w:cs="Courier New"/>
                <w:sz w:val="18"/>
                <w:szCs w:val="18"/>
              </w:rPr>
            </w:pPr>
            <w:r w:rsidRPr="00D2341B">
              <w:rPr>
                <w:rFonts w:ascii="Courier New" w:hAnsi="Courier New" w:cs="Courier New"/>
                <w:sz w:val="18"/>
                <w:szCs w:val="18"/>
              </w:rPr>
              <w:t xml:space="preserve">= </w:t>
            </w:r>
          </w:p>
        </w:tc>
        <w:tc>
          <w:tcPr>
            <w:tcW w:w="6106" w:type="dxa"/>
            <w:shd w:val="clear" w:color="auto" w:fill="C2C2C2"/>
          </w:tcPr>
          <w:p w:rsidR="00D2341B" w:rsidRPr="00D2341B" w:rsidRDefault="003C4000" w:rsidP="00D2341B">
            <w:pPr>
              <w:autoSpaceDE w:val="0"/>
              <w:snapToGrid w:val="0"/>
              <w:rPr>
                <w:rFonts w:ascii="Courier New" w:hAnsi="Courier New" w:cs="Courier New"/>
                <w:sz w:val="18"/>
                <w:szCs w:val="18"/>
              </w:rPr>
            </w:pPr>
            <w:r>
              <w:rPr>
                <w:rFonts w:ascii="Courier New" w:hAnsi="Courier New" w:cs="Courier New"/>
                <w:sz w:val="18"/>
                <w:szCs w:val="18"/>
              </w:rPr>
              <w:t>base64-str</w:t>
            </w:r>
          </w:p>
        </w:tc>
      </w:tr>
      <w:tr w:rsidR="003C4000">
        <w:trPr>
          <w:trHeight w:val="288"/>
        </w:trPr>
        <w:tc>
          <w:tcPr>
            <w:tcW w:w="1704" w:type="dxa"/>
            <w:shd w:val="clear" w:color="auto" w:fill="C2C2C2"/>
          </w:tcPr>
          <w:p w:rsidR="003C4000" w:rsidRPr="00D2341B" w:rsidRDefault="003C4000" w:rsidP="00D2341B">
            <w:pPr>
              <w:autoSpaceDE w:val="0"/>
              <w:snapToGrid w:val="0"/>
              <w:rPr>
                <w:rFonts w:ascii="Courier New" w:hAnsi="Courier New" w:cs="Courier New"/>
                <w:sz w:val="18"/>
                <w:szCs w:val="18"/>
              </w:rPr>
            </w:pPr>
            <w:r w:rsidRPr="00D2341B">
              <w:rPr>
                <w:rFonts w:ascii="Courier New" w:hAnsi="Courier New" w:cs="Courier New"/>
                <w:sz w:val="18"/>
                <w:szCs w:val="18"/>
              </w:rPr>
              <w:t>p</w:t>
            </w:r>
          </w:p>
        </w:tc>
        <w:tc>
          <w:tcPr>
            <w:tcW w:w="236" w:type="dxa"/>
            <w:shd w:val="clear" w:color="auto" w:fill="C2C2C2"/>
          </w:tcPr>
          <w:p w:rsidR="003C4000" w:rsidRPr="00D2341B" w:rsidRDefault="003C4000" w:rsidP="00D2341B">
            <w:pPr>
              <w:autoSpaceDE w:val="0"/>
              <w:snapToGrid w:val="0"/>
              <w:rPr>
                <w:rFonts w:ascii="Courier New" w:hAnsi="Courier New" w:cs="Courier New"/>
                <w:sz w:val="18"/>
                <w:szCs w:val="18"/>
              </w:rPr>
            </w:pPr>
            <w:r w:rsidRPr="00D2341B">
              <w:rPr>
                <w:rFonts w:ascii="Courier New" w:hAnsi="Courier New" w:cs="Courier New"/>
                <w:sz w:val="18"/>
                <w:szCs w:val="18"/>
              </w:rPr>
              <w:t>=</w:t>
            </w:r>
          </w:p>
        </w:tc>
        <w:tc>
          <w:tcPr>
            <w:tcW w:w="6106" w:type="dxa"/>
            <w:shd w:val="clear" w:color="auto" w:fill="C2C2C2"/>
          </w:tcPr>
          <w:p w:rsidR="003C4000" w:rsidRPr="00D2341B" w:rsidRDefault="00307AB9" w:rsidP="00D2341B">
            <w:pPr>
              <w:autoSpaceDE w:val="0"/>
              <w:snapToGrid w:val="0"/>
              <w:rPr>
                <w:rFonts w:ascii="Courier New" w:hAnsi="Courier New" w:cs="Courier New"/>
                <w:sz w:val="18"/>
                <w:szCs w:val="18"/>
              </w:rPr>
            </w:pPr>
            <w:r>
              <w:rPr>
                <w:rFonts w:ascii="Courier New" w:hAnsi="Courier New" w:cs="Courier New"/>
                <w:sz w:val="18"/>
                <w:szCs w:val="18"/>
              </w:rPr>
              <w:t>1*HEXDIG</w:t>
            </w:r>
          </w:p>
        </w:tc>
      </w:tr>
      <w:tr w:rsidR="003C4000">
        <w:trPr>
          <w:trHeight w:val="288"/>
        </w:trPr>
        <w:tc>
          <w:tcPr>
            <w:tcW w:w="1704" w:type="dxa"/>
            <w:shd w:val="clear" w:color="auto" w:fill="C2C2C2"/>
          </w:tcPr>
          <w:p w:rsidR="003C4000" w:rsidRPr="00D2341B" w:rsidRDefault="003C4000" w:rsidP="00D2341B">
            <w:pPr>
              <w:autoSpaceDE w:val="0"/>
              <w:snapToGrid w:val="0"/>
              <w:rPr>
                <w:rFonts w:ascii="Courier New" w:hAnsi="Courier New" w:cs="Courier New"/>
                <w:sz w:val="18"/>
                <w:szCs w:val="18"/>
              </w:rPr>
            </w:pPr>
            <w:r w:rsidRPr="00D2341B">
              <w:rPr>
                <w:rFonts w:ascii="Courier New" w:hAnsi="Courier New" w:cs="Courier New"/>
                <w:sz w:val="18"/>
                <w:szCs w:val="18"/>
              </w:rPr>
              <w:t>g</w:t>
            </w:r>
          </w:p>
        </w:tc>
        <w:tc>
          <w:tcPr>
            <w:tcW w:w="236" w:type="dxa"/>
            <w:shd w:val="clear" w:color="auto" w:fill="C2C2C2"/>
          </w:tcPr>
          <w:p w:rsidR="003C4000" w:rsidRPr="00D2341B" w:rsidRDefault="003C4000" w:rsidP="00D2341B">
            <w:pPr>
              <w:autoSpaceDE w:val="0"/>
              <w:snapToGrid w:val="0"/>
              <w:rPr>
                <w:rFonts w:ascii="Courier New" w:hAnsi="Courier New" w:cs="Courier New"/>
                <w:sz w:val="18"/>
                <w:szCs w:val="18"/>
              </w:rPr>
            </w:pPr>
            <w:r w:rsidRPr="00D2341B">
              <w:rPr>
                <w:rFonts w:ascii="Courier New" w:hAnsi="Courier New" w:cs="Courier New"/>
                <w:sz w:val="18"/>
                <w:szCs w:val="18"/>
              </w:rPr>
              <w:t>=</w:t>
            </w:r>
          </w:p>
        </w:tc>
        <w:tc>
          <w:tcPr>
            <w:tcW w:w="6106" w:type="dxa"/>
            <w:shd w:val="clear" w:color="auto" w:fill="C2C2C2"/>
          </w:tcPr>
          <w:p w:rsidR="003C4000" w:rsidRPr="00D2341B" w:rsidRDefault="00307AB9" w:rsidP="00D2341B">
            <w:pPr>
              <w:autoSpaceDE w:val="0"/>
              <w:snapToGrid w:val="0"/>
              <w:rPr>
                <w:rFonts w:ascii="Courier New" w:hAnsi="Courier New" w:cs="Courier New"/>
                <w:sz w:val="18"/>
                <w:szCs w:val="18"/>
              </w:rPr>
            </w:pPr>
            <w:r>
              <w:rPr>
                <w:rFonts w:ascii="Courier New" w:hAnsi="Courier New" w:cs="Courier New"/>
                <w:sz w:val="18"/>
                <w:szCs w:val="18"/>
              </w:rPr>
              <w:t>1*HEXDIG</w:t>
            </w:r>
            <w:r w:rsidRPr="00D2341B">
              <w:rPr>
                <w:rFonts w:ascii="Courier New" w:hAnsi="Courier New" w:cs="Courier New"/>
                <w:sz w:val="18"/>
                <w:szCs w:val="18"/>
              </w:rPr>
              <w:t xml:space="preserve"> </w:t>
            </w:r>
            <w:r w:rsidR="003C4000" w:rsidRPr="00D2341B">
              <w:rPr>
                <w:rFonts w:ascii="Courier New" w:hAnsi="Courier New" w:cs="Courier New"/>
                <w:sz w:val="18"/>
                <w:szCs w:val="18"/>
              </w:rPr>
              <w:t xml:space="preserve"> </w:t>
            </w:r>
          </w:p>
        </w:tc>
      </w:tr>
      <w:tr w:rsidR="003C4000">
        <w:trPr>
          <w:trHeight w:val="288"/>
        </w:trPr>
        <w:tc>
          <w:tcPr>
            <w:tcW w:w="1704" w:type="dxa"/>
            <w:shd w:val="clear" w:color="auto" w:fill="C2C2C2"/>
          </w:tcPr>
          <w:p w:rsidR="003C4000" w:rsidRPr="00D2341B" w:rsidRDefault="003C4000" w:rsidP="00D2341B">
            <w:pPr>
              <w:autoSpaceDE w:val="0"/>
              <w:snapToGrid w:val="0"/>
              <w:rPr>
                <w:rFonts w:ascii="Courier New" w:hAnsi="Courier New" w:cs="Courier New"/>
                <w:sz w:val="18"/>
                <w:szCs w:val="18"/>
              </w:rPr>
            </w:pPr>
            <w:r w:rsidRPr="00D2341B">
              <w:rPr>
                <w:rFonts w:ascii="Courier New" w:hAnsi="Courier New" w:cs="Courier New"/>
                <w:sz w:val="18"/>
                <w:szCs w:val="18"/>
              </w:rPr>
              <w:t>dh-svr-</w:t>
            </w:r>
            <w:r w:rsidR="0067572E">
              <w:rPr>
                <w:rFonts w:ascii="Courier New" w:hAnsi="Courier New" w:cs="Courier New"/>
                <w:sz w:val="18"/>
                <w:szCs w:val="18"/>
              </w:rPr>
              <w:t>p</w:t>
            </w:r>
            <w:r w:rsidRPr="00D2341B">
              <w:rPr>
                <w:rFonts w:ascii="Courier New" w:hAnsi="Courier New" w:cs="Courier New"/>
                <w:sz w:val="18"/>
                <w:szCs w:val="18"/>
              </w:rPr>
              <w:t>key</w:t>
            </w:r>
          </w:p>
        </w:tc>
        <w:tc>
          <w:tcPr>
            <w:tcW w:w="236" w:type="dxa"/>
            <w:shd w:val="clear" w:color="auto" w:fill="C2C2C2"/>
          </w:tcPr>
          <w:p w:rsidR="003C4000" w:rsidRPr="00D2341B" w:rsidRDefault="003C4000" w:rsidP="00D2341B">
            <w:pPr>
              <w:autoSpaceDE w:val="0"/>
              <w:snapToGrid w:val="0"/>
              <w:rPr>
                <w:rFonts w:ascii="Courier New" w:hAnsi="Courier New" w:cs="Courier New"/>
                <w:sz w:val="18"/>
                <w:szCs w:val="18"/>
              </w:rPr>
            </w:pPr>
            <w:r w:rsidRPr="00D2341B">
              <w:rPr>
                <w:rFonts w:ascii="Courier New" w:hAnsi="Courier New" w:cs="Courier New"/>
                <w:sz w:val="18"/>
                <w:szCs w:val="18"/>
              </w:rPr>
              <w:t>=</w:t>
            </w:r>
          </w:p>
        </w:tc>
        <w:tc>
          <w:tcPr>
            <w:tcW w:w="6106" w:type="dxa"/>
            <w:shd w:val="clear" w:color="auto" w:fill="C2C2C2"/>
          </w:tcPr>
          <w:p w:rsidR="003C4000" w:rsidRPr="00D2341B" w:rsidRDefault="00307AB9" w:rsidP="00D2341B">
            <w:pPr>
              <w:autoSpaceDE w:val="0"/>
              <w:snapToGrid w:val="0"/>
              <w:rPr>
                <w:rFonts w:ascii="Courier New" w:hAnsi="Courier New" w:cs="Courier New"/>
                <w:sz w:val="18"/>
                <w:szCs w:val="18"/>
              </w:rPr>
            </w:pPr>
            <w:r>
              <w:rPr>
                <w:rFonts w:ascii="Courier New" w:hAnsi="Courier New" w:cs="Courier New"/>
                <w:sz w:val="18"/>
                <w:szCs w:val="18"/>
              </w:rPr>
              <w:t>1*HEXDIG</w:t>
            </w:r>
          </w:p>
        </w:tc>
      </w:tr>
    </w:tbl>
    <w:p w:rsidR="00E27D71" w:rsidRDefault="00E27D71" w:rsidP="00E27D71">
      <w:pPr>
        <w:pStyle w:val="BodyText"/>
        <w:suppressLineNumbers/>
      </w:pPr>
      <w:r w:rsidRPr="00E27D71">
        <w:t>Syntax:</w:t>
      </w:r>
    </w:p>
    <w:p w:rsidR="00E27D71" w:rsidRPr="00E27D71" w:rsidRDefault="00E27D71" w:rsidP="00E27D71">
      <w:pPr>
        <w:pStyle w:val="BodyText"/>
        <w:suppressLineNumbers/>
      </w:pPr>
    </w:p>
    <w:p w:rsidR="00596A4C" w:rsidRPr="006A4EEA" w:rsidRDefault="00596A4C" w:rsidP="00596A4C">
      <w:pPr>
        <w:pStyle w:val="BodyText"/>
        <w:suppressLineNumbers/>
        <w:rPr>
          <w:rFonts w:ascii="Courier New" w:hAnsi="Courier New" w:cs="Courier New"/>
        </w:rPr>
      </w:pPr>
      <w:r w:rsidRPr="006A4EEA">
        <w:rPr>
          <w:rFonts w:ascii="Courier New" w:hAnsi="Courier New" w:cs="Courier New"/>
        </w:rPr>
        <w:t>signature</w:t>
      </w:r>
    </w:p>
    <w:p w:rsidR="00596A4C" w:rsidRPr="00596A4C" w:rsidRDefault="00596A4C" w:rsidP="00E27D71">
      <w:pPr>
        <w:pStyle w:val="BodyText"/>
        <w:suppressLineNumbers/>
      </w:pPr>
      <w:r>
        <w:rPr>
          <w:rFonts w:ascii="Courier New" w:hAnsi="Courier New" w:cs="Courier New"/>
          <w:sz w:val="18"/>
          <w:szCs w:val="18"/>
        </w:rPr>
        <w:lastRenderedPageBreak/>
        <w:tab/>
      </w:r>
      <w:r w:rsidRPr="00B5463D">
        <w:t xml:space="preserve">sha-1 digest of the </w:t>
      </w:r>
      <w:r>
        <w:t>R3USE</w:t>
      </w:r>
      <w:r w:rsidRPr="00B5463D">
        <w:t xml:space="preserve"> message signed with</w:t>
      </w:r>
      <w:r>
        <w:t xml:space="preserve"> the</w:t>
      </w:r>
      <w:r w:rsidRPr="00B5463D">
        <w:t xml:space="preserve"> </w:t>
      </w:r>
      <w:r w:rsidR="006F6BCD">
        <w:t>client-server communication private key</w:t>
      </w:r>
    </w:p>
    <w:p w:rsidR="00E27D71" w:rsidRPr="006A4EEA" w:rsidRDefault="00D84276" w:rsidP="00E27D71">
      <w:pPr>
        <w:pStyle w:val="BodyText"/>
        <w:suppressLineNumbers/>
        <w:rPr>
          <w:rFonts w:ascii="Courier New" w:hAnsi="Courier New" w:cs="Courier New"/>
        </w:rPr>
      </w:pPr>
      <w:r w:rsidRPr="006A4EEA">
        <w:rPr>
          <w:rFonts w:ascii="Courier New" w:hAnsi="Courier New" w:cs="Courier New"/>
        </w:rPr>
        <w:t>salt</w:t>
      </w:r>
    </w:p>
    <w:p w:rsidR="00E27D71" w:rsidRPr="00E27D71" w:rsidRDefault="00EF6137" w:rsidP="00D00F0C">
      <w:pPr>
        <w:pStyle w:val="BodyText"/>
        <w:suppressLineNumbers/>
        <w:ind w:firstLine="720"/>
      </w:pPr>
      <w:r>
        <w:t>Single line</w:t>
      </w:r>
      <w:r w:rsidR="00D91E03">
        <w:t xml:space="preserve"> </w:t>
      </w:r>
      <w:r w:rsidR="00E27D71" w:rsidRPr="00E27D71">
        <w:t xml:space="preserve">base64-encoded UTF-8 string containing </w:t>
      </w:r>
      <w:r w:rsidR="00713CFB">
        <w:t xml:space="preserve">hexadecimal </w:t>
      </w:r>
      <w:r w:rsidR="00B504CA">
        <w:t xml:space="preserve">server </w:t>
      </w:r>
      <w:r w:rsidR="00D84276">
        <w:t>salt for DH algorithm</w:t>
      </w:r>
    </w:p>
    <w:p w:rsidR="00E27D71" w:rsidRPr="006A4EEA" w:rsidRDefault="00E27D71" w:rsidP="00E27D71">
      <w:pPr>
        <w:pStyle w:val="BodyText"/>
        <w:suppressLineNumbers/>
        <w:rPr>
          <w:rFonts w:ascii="Courier New" w:hAnsi="Courier New" w:cs="Courier New"/>
        </w:rPr>
      </w:pPr>
      <w:r w:rsidRPr="006A4EEA">
        <w:rPr>
          <w:rFonts w:ascii="Courier New" w:hAnsi="Courier New" w:cs="Courier New"/>
        </w:rPr>
        <w:t>p</w:t>
      </w:r>
    </w:p>
    <w:p w:rsidR="00E27D71" w:rsidRPr="00E27D71" w:rsidRDefault="00A03921" w:rsidP="004E4A4D">
      <w:pPr>
        <w:pStyle w:val="BodyText"/>
        <w:suppressLineNumbers/>
        <w:ind w:firstLine="720"/>
      </w:pPr>
      <w:r>
        <w:t>Hex</w:t>
      </w:r>
      <w:r w:rsidR="00542B20">
        <w:t xml:space="preserve"> </w:t>
      </w:r>
      <w:r w:rsidR="00E27D71" w:rsidRPr="00E27D71">
        <w:t xml:space="preserve">DH </w:t>
      </w:r>
      <w:r w:rsidR="00542B20">
        <w:t xml:space="preserve">module </w:t>
      </w:r>
    </w:p>
    <w:p w:rsidR="00E27D71" w:rsidRPr="006A4EEA" w:rsidRDefault="00E27D71" w:rsidP="00E27D71">
      <w:pPr>
        <w:pStyle w:val="BodyText"/>
        <w:suppressLineNumbers/>
        <w:rPr>
          <w:rFonts w:ascii="Courier New" w:hAnsi="Courier New" w:cs="Courier New"/>
        </w:rPr>
      </w:pPr>
      <w:r w:rsidRPr="006A4EEA">
        <w:rPr>
          <w:rFonts w:ascii="Courier New" w:hAnsi="Courier New" w:cs="Courier New"/>
        </w:rPr>
        <w:t>g</w:t>
      </w:r>
    </w:p>
    <w:p w:rsidR="00E27D71" w:rsidRPr="00E27D71" w:rsidRDefault="00E27D71" w:rsidP="004E4A4D">
      <w:pPr>
        <w:pStyle w:val="BodyText"/>
        <w:suppressLineNumbers/>
        <w:ind w:firstLine="720"/>
      </w:pPr>
      <w:r w:rsidRPr="00E27D71">
        <w:t xml:space="preserve">DH </w:t>
      </w:r>
      <w:r w:rsidR="00542B20">
        <w:t>generator;</w:t>
      </w:r>
      <w:r w:rsidRPr="00E27D71">
        <w:t xml:space="preserve"> usually “2” or “5”</w:t>
      </w:r>
    </w:p>
    <w:p w:rsidR="00E27D71" w:rsidRPr="006A4EEA" w:rsidRDefault="00E27D71" w:rsidP="00E27D71">
      <w:pPr>
        <w:pStyle w:val="BodyText"/>
        <w:suppressLineNumbers/>
        <w:rPr>
          <w:rFonts w:ascii="Courier New" w:hAnsi="Courier New" w:cs="Courier New"/>
        </w:rPr>
      </w:pPr>
      <w:r w:rsidRPr="006A4EEA">
        <w:rPr>
          <w:rFonts w:ascii="Courier New" w:hAnsi="Courier New" w:cs="Courier New"/>
        </w:rPr>
        <w:t>dh-svr-</w:t>
      </w:r>
      <w:r w:rsidR="0067572E" w:rsidRPr="006A4EEA">
        <w:rPr>
          <w:rFonts w:ascii="Courier New" w:hAnsi="Courier New" w:cs="Courier New"/>
        </w:rPr>
        <w:t>p</w:t>
      </w:r>
      <w:r w:rsidRPr="006A4EEA">
        <w:rPr>
          <w:rFonts w:ascii="Courier New" w:hAnsi="Courier New" w:cs="Courier New"/>
        </w:rPr>
        <w:t>key</w:t>
      </w:r>
    </w:p>
    <w:p w:rsidR="00E27D71" w:rsidRPr="00E27D71" w:rsidRDefault="00A03921" w:rsidP="004E4A4D">
      <w:pPr>
        <w:pStyle w:val="BodyText"/>
        <w:suppressLineNumbers/>
        <w:ind w:firstLine="720"/>
      </w:pPr>
      <w:r>
        <w:t xml:space="preserve">Hex </w:t>
      </w:r>
      <w:r w:rsidR="00E27D71" w:rsidRPr="00E27D71">
        <w:t xml:space="preserve">Server DH public key </w:t>
      </w:r>
      <w:r w:rsidR="007A5C9F">
        <w:t>(</w:t>
      </w:r>
      <w:smartTag w:uri="urn:schemas-microsoft-com:office:smarttags" w:element="City">
        <w:smartTag w:uri="urn:schemas-microsoft-com:office:smarttags" w:element="place">
          <w:r w:rsidR="007A5C9F">
            <w:t>Alice</w:t>
          </w:r>
        </w:smartTag>
      </w:smartTag>
      <w:r w:rsidR="007A5C9F">
        <w:t xml:space="preserve">’s) </w:t>
      </w:r>
      <w:r w:rsidR="00E27D71" w:rsidRPr="00E27D71">
        <w:t xml:space="preserve">generated from the server </w:t>
      </w:r>
      <w:r w:rsidR="0037661E">
        <w:t xml:space="preserve">DH </w:t>
      </w:r>
      <w:r w:rsidR="004137A7">
        <w:t>priv</w:t>
      </w:r>
      <w:r w:rsidR="0037661E">
        <w:t xml:space="preserve">ate </w:t>
      </w:r>
      <w:r w:rsidR="004137A7">
        <w:t>key</w:t>
      </w:r>
      <w:r w:rsidR="00E27D71" w:rsidRPr="00E27D71">
        <w:t>, p and g.</w:t>
      </w:r>
    </w:p>
    <w:p w:rsidR="00E27D71" w:rsidRPr="00E27D71" w:rsidRDefault="00E27D71" w:rsidP="00E27D71">
      <w:pPr>
        <w:pStyle w:val="BodyText"/>
        <w:suppressLineNumbers/>
      </w:pPr>
    </w:p>
    <w:p w:rsidR="004E4A4D" w:rsidRDefault="004E4A4D" w:rsidP="00E27D71">
      <w:pPr>
        <w:pStyle w:val="BodyText"/>
        <w:suppressLineNumbers/>
      </w:pPr>
    </w:p>
    <w:p w:rsidR="00E27D71" w:rsidRPr="004E4A4D" w:rsidRDefault="00E27D71" w:rsidP="00E27D71">
      <w:pPr>
        <w:pStyle w:val="BodyText"/>
        <w:suppressLineNumbers/>
        <w:rPr>
          <w:b/>
        </w:rPr>
      </w:pPr>
      <w:r w:rsidRPr="004E4A4D">
        <w:rPr>
          <w:b/>
        </w:rPr>
        <w:t>R3</w:t>
      </w:r>
      <w:smartTag w:uri="urn:schemas-microsoft-com:office:smarttags" w:element="stockticker">
        <w:r w:rsidRPr="004E4A4D">
          <w:rPr>
            <w:b/>
          </w:rPr>
          <w:t>RESP</w:t>
        </w:r>
      </w:smartTag>
    </w:p>
    <w:p w:rsidR="00E27D71" w:rsidRPr="00E27D71" w:rsidRDefault="00E27D71" w:rsidP="00E27D71">
      <w:pPr>
        <w:pStyle w:val="BodyText"/>
        <w:suppressLineNumbers/>
      </w:pPr>
      <w:r w:rsidRPr="00E27D71">
        <w:t>Description: Client side response to the DH++</w:t>
      </w:r>
    </w:p>
    <w:p w:rsidR="00E27D71" w:rsidRPr="00E27D71" w:rsidRDefault="00E732D4" w:rsidP="00E27D71">
      <w:pPr>
        <w:pStyle w:val="BodyText"/>
        <w:suppressLineNumbers/>
      </w:pPr>
      <w:r>
        <w:t>Sender:</w:t>
      </w:r>
      <w:r w:rsidR="00E27D71" w:rsidRPr="00E27D71">
        <w:t xml:space="preserve"> </w:t>
      </w:r>
      <w:r w:rsidR="00BD48B7">
        <w:t>client</w:t>
      </w:r>
    </w:p>
    <w:p w:rsidR="00E27D71" w:rsidRDefault="00E27D71" w:rsidP="00E27D71">
      <w:pPr>
        <w:pStyle w:val="BodyText"/>
        <w:suppressLineNumbers/>
      </w:pPr>
      <w:r w:rsidRPr="00E27D71">
        <w:t>Syntax:</w:t>
      </w:r>
    </w:p>
    <w:p w:rsidR="004E4A4D" w:rsidRPr="00E27D71" w:rsidRDefault="004E4A4D" w:rsidP="00E27D71">
      <w:pPr>
        <w:pStyle w:val="BodyText"/>
        <w:suppressLineNumbers/>
      </w:pPr>
    </w:p>
    <w:tbl>
      <w:tblPr>
        <w:tblpPr w:leftFromText="180" w:rightFromText="180" w:vertAnchor="text" w:horzAnchor="margin" w:tblpX="250" w:tblpY="-32"/>
        <w:tblW w:w="8202" w:type="dxa"/>
        <w:shd w:val="clear" w:color="auto" w:fill="C2C2C2"/>
        <w:tblLayout w:type="fixed"/>
        <w:tblLook w:val="0000"/>
      </w:tblPr>
      <w:tblGrid>
        <w:gridCol w:w="1777"/>
        <w:gridCol w:w="236"/>
        <w:gridCol w:w="6189"/>
      </w:tblGrid>
      <w:tr w:rsidR="00931E13" w:rsidRPr="004E4A4D">
        <w:trPr>
          <w:trHeight w:val="288"/>
        </w:trPr>
        <w:tc>
          <w:tcPr>
            <w:tcW w:w="1777" w:type="dxa"/>
            <w:shd w:val="clear" w:color="auto" w:fill="C2C2C2"/>
          </w:tcPr>
          <w:p w:rsidR="00931E13" w:rsidRPr="007B6A6F" w:rsidRDefault="00931E13" w:rsidP="00931E13">
            <w:pPr>
              <w:autoSpaceDE w:val="0"/>
              <w:snapToGrid w:val="0"/>
              <w:rPr>
                <w:rFonts w:ascii="Courier New" w:hAnsi="Courier New" w:cs="Courier New"/>
                <w:sz w:val="18"/>
                <w:szCs w:val="18"/>
              </w:rPr>
            </w:pPr>
            <w:smartTag w:uri="urn:schemas-microsoft-com:office:smarttags" w:element="stockticker">
              <w:r w:rsidRPr="007B6A6F">
                <w:rPr>
                  <w:rFonts w:ascii="Courier New" w:hAnsi="Courier New" w:cs="Courier New"/>
                  <w:sz w:val="18"/>
                  <w:szCs w:val="18"/>
                </w:rPr>
                <w:t>ENC</w:t>
              </w:r>
            </w:smartTag>
            <w:r w:rsidRPr="007B6A6F">
              <w:rPr>
                <w:rFonts w:ascii="Courier New" w:hAnsi="Courier New" w:cs="Courier New"/>
                <w:sz w:val="18"/>
                <w:szCs w:val="18"/>
              </w:rPr>
              <w:t>-</w:t>
            </w:r>
            <w:r>
              <w:rPr>
                <w:rFonts w:ascii="Courier New" w:hAnsi="Courier New" w:cs="Courier New"/>
                <w:sz w:val="18"/>
                <w:szCs w:val="18"/>
              </w:rPr>
              <w:t>R3</w:t>
            </w:r>
            <w:smartTag w:uri="urn:schemas-microsoft-com:office:smarttags" w:element="stockticker">
              <w:r>
                <w:rPr>
                  <w:rFonts w:ascii="Courier New" w:hAnsi="Courier New" w:cs="Courier New"/>
                  <w:sz w:val="18"/>
                  <w:szCs w:val="18"/>
                </w:rPr>
                <w:t>RESP</w:t>
              </w:r>
            </w:smartTag>
          </w:p>
        </w:tc>
        <w:tc>
          <w:tcPr>
            <w:tcW w:w="236" w:type="dxa"/>
            <w:shd w:val="clear" w:color="auto" w:fill="C2C2C2"/>
          </w:tcPr>
          <w:p w:rsidR="00931E13" w:rsidRPr="007B6A6F" w:rsidRDefault="00931E13" w:rsidP="00C11FF1">
            <w:pPr>
              <w:autoSpaceDE w:val="0"/>
              <w:snapToGrid w:val="0"/>
              <w:rPr>
                <w:rFonts w:ascii="Courier New" w:hAnsi="Courier New" w:cs="Courier New"/>
                <w:sz w:val="18"/>
                <w:szCs w:val="18"/>
              </w:rPr>
            </w:pPr>
            <w:r w:rsidRPr="007B6A6F">
              <w:rPr>
                <w:rFonts w:ascii="Courier New" w:hAnsi="Courier New" w:cs="Courier New"/>
                <w:sz w:val="18"/>
                <w:szCs w:val="18"/>
              </w:rPr>
              <w:t>=</w:t>
            </w:r>
          </w:p>
        </w:tc>
        <w:tc>
          <w:tcPr>
            <w:tcW w:w="6189" w:type="dxa"/>
            <w:shd w:val="clear" w:color="auto" w:fill="C2C2C2"/>
          </w:tcPr>
          <w:p w:rsidR="00931E13" w:rsidRDefault="00931E13" w:rsidP="00C11FF1">
            <w:pPr>
              <w:autoSpaceDE w:val="0"/>
              <w:snapToGrid w:val="0"/>
              <w:rPr>
                <w:rFonts w:ascii="Courier New" w:hAnsi="Courier New" w:cs="Courier New"/>
                <w:sz w:val="18"/>
                <w:szCs w:val="18"/>
              </w:rPr>
            </w:pPr>
            <w:r w:rsidRPr="007B6A6F">
              <w:rPr>
                <w:rFonts w:ascii="Courier New" w:hAnsi="Courier New" w:cs="Courier New"/>
                <w:sz w:val="18"/>
                <w:szCs w:val="18"/>
              </w:rPr>
              <w:t>&lt;encrypted-</w:t>
            </w:r>
            <w:r>
              <w:rPr>
                <w:rFonts w:ascii="Courier New" w:hAnsi="Courier New" w:cs="Courier New"/>
                <w:sz w:val="18"/>
                <w:szCs w:val="18"/>
              </w:rPr>
              <w:t>R3</w:t>
            </w:r>
            <w:smartTag w:uri="urn:schemas-microsoft-com:office:smarttags" w:element="stockticker">
              <w:r>
                <w:rPr>
                  <w:rFonts w:ascii="Courier New" w:hAnsi="Courier New" w:cs="Courier New"/>
                  <w:sz w:val="18"/>
                  <w:szCs w:val="18"/>
                </w:rPr>
                <w:t>RESP</w:t>
              </w:r>
            </w:smartTag>
            <w:r w:rsidRPr="007B6A6F">
              <w:rPr>
                <w:rFonts w:ascii="Courier New" w:hAnsi="Courier New" w:cs="Courier New"/>
                <w:sz w:val="18"/>
                <w:szCs w:val="18"/>
              </w:rPr>
              <w:t xml:space="preserve">&gt; </w:t>
            </w:r>
          </w:p>
          <w:p w:rsidR="00931E13" w:rsidRDefault="00931E13" w:rsidP="00C11FF1">
            <w:pPr>
              <w:autoSpaceDE w:val="0"/>
              <w:snapToGrid w:val="0"/>
              <w:rPr>
                <w:rFonts w:ascii="Courier New" w:hAnsi="Courier New" w:cs="Courier New"/>
                <w:sz w:val="18"/>
                <w:szCs w:val="18"/>
              </w:rPr>
            </w:pPr>
            <w:r w:rsidRPr="007B6A6F">
              <w:rPr>
                <w:rFonts w:ascii="Courier New" w:hAnsi="Courier New" w:cs="Courier New"/>
                <w:sz w:val="18"/>
                <w:szCs w:val="18"/>
              </w:rPr>
              <w:t>;</w:t>
            </w:r>
            <w:r w:rsidR="00795AA6" w:rsidRPr="007B6A6F">
              <w:rPr>
                <w:rFonts w:ascii="Courier New" w:hAnsi="Courier New" w:cs="Courier New"/>
                <w:sz w:val="18"/>
                <w:szCs w:val="18"/>
              </w:rPr>
              <w:t xml:space="preserve"> encrypted with the </w:t>
            </w:r>
            <w:r w:rsidR="00795AA6">
              <w:rPr>
                <w:rFonts w:ascii="Courier New" w:hAnsi="Courier New" w:cs="Courier New"/>
                <w:sz w:val="18"/>
                <w:szCs w:val="18"/>
              </w:rPr>
              <w:t>client-server communication public key</w:t>
            </w:r>
            <w:r w:rsidR="00A80122">
              <w:rPr>
                <w:rStyle w:val="FootnoteReference"/>
                <w:rFonts w:ascii="Courier New" w:hAnsi="Courier New" w:cs="Courier New"/>
                <w:sz w:val="18"/>
                <w:szCs w:val="18"/>
              </w:rPr>
              <w:footnoteReference w:id="3"/>
            </w:r>
          </w:p>
          <w:p w:rsidR="00931E13" w:rsidRPr="007B6A6F" w:rsidRDefault="00931E13" w:rsidP="00C11FF1">
            <w:pPr>
              <w:autoSpaceDE w:val="0"/>
              <w:snapToGrid w:val="0"/>
              <w:rPr>
                <w:rFonts w:ascii="Courier New" w:hAnsi="Courier New" w:cs="Courier New"/>
                <w:sz w:val="18"/>
                <w:szCs w:val="18"/>
              </w:rPr>
            </w:pPr>
          </w:p>
        </w:tc>
      </w:tr>
      <w:tr w:rsidR="00931E13" w:rsidRPr="004E4A4D">
        <w:trPr>
          <w:trHeight w:val="288"/>
        </w:trPr>
        <w:tc>
          <w:tcPr>
            <w:tcW w:w="1777" w:type="dxa"/>
            <w:shd w:val="clear" w:color="auto" w:fill="C2C2C2"/>
          </w:tcPr>
          <w:p w:rsidR="00931E13" w:rsidRPr="004E4A4D" w:rsidRDefault="00931E13" w:rsidP="004E4A4D">
            <w:pPr>
              <w:autoSpaceDE w:val="0"/>
              <w:snapToGrid w:val="0"/>
              <w:rPr>
                <w:rFonts w:ascii="Courier New" w:hAnsi="Courier New" w:cs="Courier New"/>
                <w:sz w:val="18"/>
                <w:szCs w:val="18"/>
              </w:rPr>
            </w:pPr>
            <w:r w:rsidRPr="004E4A4D">
              <w:rPr>
                <w:rFonts w:ascii="Courier New" w:hAnsi="Courier New" w:cs="Courier New"/>
                <w:sz w:val="18"/>
                <w:szCs w:val="18"/>
              </w:rPr>
              <w:t>R3</w:t>
            </w:r>
            <w:smartTag w:uri="urn:schemas-microsoft-com:office:smarttags" w:element="stockticker">
              <w:r w:rsidRPr="004E4A4D">
                <w:rPr>
                  <w:rFonts w:ascii="Courier New" w:hAnsi="Courier New" w:cs="Courier New"/>
                  <w:sz w:val="18"/>
                  <w:szCs w:val="18"/>
                </w:rPr>
                <w:t>RESP</w:t>
              </w:r>
            </w:smartTag>
          </w:p>
        </w:tc>
        <w:tc>
          <w:tcPr>
            <w:tcW w:w="236" w:type="dxa"/>
            <w:shd w:val="clear" w:color="auto" w:fill="C2C2C2"/>
          </w:tcPr>
          <w:p w:rsidR="00931E13" w:rsidRPr="004E4A4D" w:rsidRDefault="00931E13" w:rsidP="004E4A4D">
            <w:pPr>
              <w:autoSpaceDE w:val="0"/>
              <w:snapToGrid w:val="0"/>
              <w:rPr>
                <w:rFonts w:ascii="Courier New" w:hAnsi="Courier New" w:cs="Courier New"/>
                <w:sz w:val="18"/>
                <w:szCs w:val="18"/>
              </w:rPr>
            </w:pPr>
            <w:r w:rsidRPr="004E4A4D">
              <w:rPr>
                <w:rFonts w:ascii="Courier New" w:hAnsi="Courier New" w:cs="Courier New"/>
                <w:sz w:val="18"/>
                <w:szCs w:val="18"/>
              </w:rPr>
              <w:t>=</w:t>
            </w:r>
          </w:p>
        </w:tc>
        <w:tc>
          <w:tcPr>
            <w:tcW w:w="6189" w:type="dxa"/>
            <w:shd w:val="clear" w:color="auto" w:fill="C2C2C2"/>
          </w:tcPr>
          <w:p w:rsidR="00AB638B" w:rsidRPr="001C2E84" w:rsidRDefault="00815AD8" w:rsidP="00AB638B">
            <w:pPr>
              <w:pStyle w:val="BodyText"/>
              <w:suppressLineNumbers/>
              <w:rPr>
                <w:rFonts w:ascii="Courier New" w:hAnsi="Courier New" w:cs="Courier New"/>
                <w:sz w:val="18"/>
                <w:szCs w:val="18"/>
              </w:rPr>
            </w:pPr>
            <w:r w:rsidRPr="00A07B02">
              <w:rPr>
                <w:rFonts w:ascii="Courier New" w:hAnsi="Courier New" w:cs="Courier New"/>
                <w:sz w:val="18"/>
                <w:szCs w:val="18"/>
              </w:rPr>
              <w:t>"</w:t>
            </w:r>
            <w:r w:rsidR="00931E13" w:rsidRPr="004E4A4D">
              <w:rPr>
                <w:rFonts w:ascii="Courier New" w:hAnsi="Courier New" w:cs="Courier New"/>
                <w:sz w:val="18"/>
                <w:szCs w:val="18"/>
              </w:rPr>
              <w:t>R3</w:t>
            </w:r>
            <w:smartTag w:uri="urn:schemas-microsoft-com:office:smarttags" w:element="stockticker">
              <w:r w:rsidR="00931E13" w:rsidRPr="004E4A4D">
                <w:rPr>
                  <w:rFonts w:ascii="Courier New" w:hAnsi="Courier New" w:cs="Courier New"/>
                  <w:sz w:val="18"/>
                  <w:szCs w:val="18"/>
                </w:rPr>
                <w:t>RESP</w:t>
              </w:r>
            </w:smartTag>
            <w:r w:rsidRPr="00A07B02">
              <w:rPr>
                <w:rFonts w:ascii="Courier New" w:hAnsi="Courier New" w:cs="Courier New"/>
                <w:sz w:val="18"/>
                <w:szCs w:val="18"/>
              </w:rPr>
              <w:t>"</w:t>
            </w:r>
            <w:r w:rsidR="00AB638B" w:rsidRPr="00E34A72">
              <w:rPr>
                <w:rFonts w:ascii="Courier New" w:hAnsi="Courier New" w:cs="Courier New"/>
              </w:rPr>
              <w:t xml:space="preserve"> </w:t>
            </w:r>
            <w:r w:rsidR="001C2E84">
              <w:rPr>
                <w:rFonts w:ascii="Courier New" w:hAnsi="Courier New" w:cs="Courier New"/>
              </w:rPr>
              <w:t xml:space="preserve">salt </w:t>
            </w:r>
            <w:r w:rsidR="00AB638B" w:rsidRPr="001C2E84">
              <w:rPr>
                <w:rFonts w:ascii="Courier New" w:hAnsi="Courier New" w:cs="Courier New"/>
                <w:sz w:val="18"/>
                <w:szCs w:val="18"/>
              </w:rPr>
              <w:t>dh-clnt-pkey</w:t>
            </w:r>
            <w:r w:rsidR="00BA7A8F" w:rsidRPr="001C2E84">
              <w:rPr>
                <w:rFonts w:ascii="Courier New" w:hAnsi="Courier New" w:cs="Courier New"/>
                <w:sz w:val="18"/>
                <w:szCs w:val="18"/>
              </w:rPr>
              <w:t xml:space="preserve"> random</w:t>
            </w:r>
            <w:r w:rsidR="00A2148D" w:rsidRPr="001C2E84">
              <w:rPr>
                <w:rFonts w:ascii="Courier New" w:hAnsi="Courier New" w:cs="Courier New"/>
                <w:sz w:val="18"/>
                <w:szCs w:val="18"/>
              </w:rPr>
              <w:t>-noise</w:t>
            </w:r>
          </w:p>
          <w:p w:rsidR="00931E13" w:rsidRPr="004E4A4D" w:rsidRDefault="00931E13" w:rsidP="00D84276">
            <w:pPr>
              <w:autoSpaceDE w:val="0"/>
              <w:snapToGrid w:val="0"/>
              <w:rPr>
                <w:rFonts w:ascii="Courier New" w:hAnsi="Courier New" w:cs="Courier New"/>
                <w:sz w:val="18"/>
                <w:szCs w:val="18"/>
              </w:rPr>
            </w:pPr>
          </w:p>
        </w:tc>
      </w:tr>
      <w:tr w:rsidR="0041526B" w:rsidRPr="004E4A4D">
        <w:trPr>
          <w:trHeight w:val="288"/>
        </w:trPr>
        <w:tc>
          <w:tcPr>
            <w:tcW w:w="1777" w:type="dxa"/>
            <w:shd w:val="clear" w:color="auto" w:fill="C2C2C2"/>
          </w:tcPr>
          <w:p w:rsidR="0041526B" w:rsidRPr="00D2341B" w:rsidRDefault="0041526B" w:rsidP="0041526B">
            <w:pPr>
              <w:autoSpaceDE w:val="0"/>
              <w:snapToGrid w:val="0"/>
              <w:rPr>
                <w:rFonts w:ascii="Courier New" w:hAnsi="Courier New" w:cs="Courier New"/>
                <w:sz w:val="18"/>
                <w:szCs w:val="18"/>
              </w:rPr>
            </w:pPr>
            <w:r>
              <w:rPr>
                <w:rFonts w:ascii="Courier New" w:hAnsi="Courier New" w:cs="Courier New"/>
                <w:sz w:val="18"/>
                <w:szCs w:val="18"/>
              </w:rPr>
              <w:t>salt</w:t>
            </w:r>
          </w:p>
        </w:tc>
        <w:tc>
          <w:tcPr>
            <w:tcW w:w="236" w:type="dxa"/>
            <w:shd w:val="clear" w:color="auto" w:fill="C2C2C2"/>
          </w:tcPr>
          <w:p w:rsidR="0041526B" w:rsidRPr="00D2341B" w:rsidRDefault="0041526B" w:rsidP="0041526B">
            <w:pPr>
              <w:autoSpaceDE w:val="0"/>
              <w:snapToGrid w:val="0"/>
              <w:rPr>
                <w:rFonts w:ascii="Courier New" w:hAnsi="Courier New" w:cs="Courier New"/>
                <w:sz w:val="18"/>
                <w:szCs w:val="18"/>
              </w:rPr>
            </w:pPr>
            <w:r w:rsidRPr="00D2341B">
              <w:rPr>
                <w:rFonts w:ascii="Courier New" w:hAnsi="Courier New" w:cs="Courier New"/>
                <w:sz w:val="18"/>
                <w:szCs w:val="18"/>
              </w:rPr>
              <w:t xml:space="preserve">= </w:t>
            </w:r>
          </w:p>
        </w:tc>
        <w:tc>
          <w:tcPr>
            <w:tcW w:w="6189" w:type="dxa"/>
            <w:shd w:val="clear" w:color="auto" w:fill="C2C2C2"/>
          </w:tcPr>
          <w:p w:rsidR="0041526B" w:rsidRPr="00D2341B" w:rsidRDefault="0041526B" w:rsidP="0041526B">
            <w:pPr>
              <w:autoSpaceDE w:val="0"/>
              <w:snapToGrid w:val="0"/>
              <w:rPr>
                <w:rFonts w:ascii="Courier New" w:hAnsi="Courier New" w:cs="Courier New"/>
                <w:sz w:val="18"/>
                <w:szCs w:val="18"/>
              </w:rPr>
            </w:pPr>
            <w:r>
              <w:rPr>
                <w:rFonts w:ascii="Courier New" w:hAnsi="Courier New" w:cs="Courier New"/>
                <w:sz w:val="18"/>
                <w:szCs w:val="18"/>
              </w:rPr>
              <w:t>base64-str</w:t>
            </w:r>
          </w:p>
        </w:tc>
      </w:tr>
      <w:tr w:rsidR="00931E13" w:rsidRPr="004E4A4D">
        <w:trPr>
          <w:trHeight w:val="288"/>
        </w:trPr>
        <w:tc>
          <w:tcPr>
            <w:tcW w:w="1777" w:type="dxa"/>
            <w:shd w:val="clear" w:color="auto" w:fill="C2C2C2"/>
          </w:tcPr>
          <w:p w:rsidR="00931E13" w:rsidRPr="00FF18B6" w:rsidRDefault="00AB638B" w:rsidP="00AB638B">
            <w:pPr>
              <w:pStyle w:val="BodyText"/>
              <w:suppressLineNumbers/>
              <w:rPr>
                <w:rFonts w:ascii="Courier New" w:hAnsi="Courier New" w:cs="Courier New"/>
                <w:sz w:val="18"/>
                <w:szCs w:val="18"/>
              </w:rPr>
            </w:pPr>
            <w:r w:rsidRPr="00FF18B6">
              <w:rPr>
                <w:rFonts w:ascii="Courier New" w:hAnsi="Courier New" w:cs="Courier New"/>
                <w:sz w:val="18"/>
                <w:szCs w:val="18"/>
              </w:rPr>
              <w:t>dh-clnt-pkey</w:t>
            </w:r>
          </w:p>
        </w:tc>
        <w:tc>
          <w:tcPr>
            <w:tcW w:w="236" w:type="dxa"/>
            <w:shd w:val="clear" w:color="auto" w:fill="C2C2C2"/>
          </w:tcPr>
          <w:p w:rsidR="00931E13" w:rsidRPr="004E4A4D" w:rsidRDefault="00931E13" w:rsidP="004E4A4D">
            <w:pPr>
              <w:autoSpaceDE w:val="0"/>
              <w:snapToGrid w:val="0"/>
              <w:rPr>
                <w:rFonts w:ascii="Courier New" w:hAnsi="Courier New" w:cs="Courier New"/>
                <w:sz w:val="18"/>
                <w:szCs w:val="18"/>
              </w:rPr>
            </w:pPr>
            <w:r w:rsidRPr="004E4A4D">
              <w:rPr>
                <w:rFonts w:ascii="Courier New" w:hAnsi="Courier New" w:cs="Courier New"/>
                <w:sz w:val="18"/>
                <w:szCs w:val="18"/>
              </w:rPr>
              <w:t>=</w:t>
            </w:r>
          </w:p>
        </w:tc>
        <w:tc>
          <w:tcPr>
            <w:tcW w:w="6189" w:type="dxa"/>
            <w:shd w:val="clear" w:color="auto" w:fill="C2C2C2"/>
          </w:tcPr>
          <w:p w:rsidR="00931E13" w:rsidRPr="004E4A4D" w:rsidRDefault="00A03921" w:rsidP="004E4A4D">
            <w:pPr>
              <w:autoSpaceDE w:val="0"/>
              <w:snapToGrid w:val="0"/>
              <w:rPr>
                <w:rFonts w:ascii="Courier New" w:hAnsi="Courier New" w:cs="Courier New"/>
                <w:sz w:val="18"/>
                <w:szCs w:val="18"/>
              </w:rPr>
            </w:pPr>
            <w:r>
              <w:rPr>
                <w:rFonts w:ascii="Courier New" w:hAnsi="Courier New" w:cs="Courier New"/>
                <w:sz w:val="18"/>
                <w:szCs w:val="18"/>
              </w:rPr>
              <w:t>1*HEXDIG</w:t>
            </w:r>
          </w:p>
        </w:tc>
      </w:tr>
      <w:tr w:rsidR="00931E13" w:rsidRPr="004E4A4D">
        <w:trPr>
          <w:trHeight w:val="288"/>
        </w:trPr>
        <w:tc>
          <w:tcPr>
            <w:tcW w:w="1777" w:type="dxa"/>
            <w:shd w:val="clear" w:color="auto" w:fill="C2C2C2"/>
          </w:tcPr>
          <w:p w:rsidR="00931E13" w:rsidRPr="004E4A4D" w:rsidRDefault="00830993" w:rsidP="004E4A4D">
            <w:pPr>
              <w:autoSpaceDE w:val="0"/>
              <w:snapToGrid w:val="0"/>
              <w:rPr>
                <w:rFonts w:ascii="Courier New" w:hAnsi="Courier New" w:cs="Courier New"/>
                <w:sz w:val="18"/>
                <w:szCs w:val="18"/>
              </w:rPr>
            </w:pPr>
            <w:r>
              <w:rPr>
                <w:rFonts w:ascii="Courier New" w:hAnsi="Courier New" w:cs="Courier New"/>
                <w:sz w:val="18"/>
                <w:szCs w:val="18"/>
              </w:rPr>
              <w:t>r</w:t>
            </w:r>
            <w:r w:rsidR="00931E13" w:rsidRPr="004E4A4D">
              <w:rPr>
                <w:rFonts w:ascii="Courier New" w:hAnsi="Courier New" w:cs="Courier New"/>
                <w:sz w:val="18"/>
                <w:szCs w:val="18"/>
              </w:rPr>
              <w:t>andom</w:t>
            </w:r>
            <w:r>
              <w:rPr>
                <w:rFonts w:ascii="Courier New" w:hAnsi="Courier New" w:cs="Courier New"/>
                <w:sz w:val="18"/>
                <w:szCs w:val="18"/>
              </w:rPr>
              <w:t>-noise</w:t>
            </w:r>
          </w:p>
        </w:tc>
        <w:tc>
          <w:tcPr>
            <w:tcW w:w="236" w:type="dxa"/>
            <w:shd w:val="clear" w:color="auto" w:fill="C2C2C2"/>
          </w:tcPr>
          <w:p w:rsidR="00931E13" w:rsidRPr="004E4A4D" w:rsidRDefault="00931E13" w:rsidP="004E4A4D">
            <w:pPr>
              <w:autoSpaceDE w:val="0"/>
              <w:snapToGrid w:val="0"/>
              <w:rPr>
                <w:rFonts w:ascii="Courier New" w:hAnsi="Courier New" w:cs="Courier New"/>
                <w:sz w:val="18"/>
                <w:szCs w:val="18"/>
              </w:rPr>
            </w:pPr>
            <w:r w:rsidRPr="004E4A4D">
              <w:rPr>
                <w:rFonts w:ascii="Courier New" w:hAnsi="Courier New" w:cs="Courier New"/>
                <w:sz w:val="18"/>
                <w:szCs w:val="18"/>
              </w:rPr>
              <w:t>=</w:t>
            </w:r>
          </w:p>
        </w:tc>
        <w:tc>
          <w:tcPr>
            <w:tcW w:w="6189" w:type="dxa"/>
            <w:shd w:val="clear" w:color="auto" w:fill="C2C2C2"/>
          </w:tcPr>
          <w:p w:rsidR="00931E13" w:rsidRPr="004E4A4D" w:rsidRDefault="00D2773C" w:rsidP="004E4A4D">
            <w:pPr>
              <w:autoSpaceDE w:val="0"/>
              <w:snapToGrid w:val="0"/>
              <w:rPr>
                <w:rFonts w:ascii="Courier New" w:hAnsi="Courier New" w:cs="Courier New"/>
                <w:sz w:val="18"/>
                <w:szCs w:val="18"/>
              </w:rPr>
            </w:pPr>
            <w:r>
              <w:rPr>
                <w:rFonts w:ascii="Courier New" w:hAnsi="Courier New" w:cs="Courier New"/>
                <w:sz w:val="18"/>
                <w:szCs w:val="18"/>
              </w:rPr>
              <w:t>base64-str</w:t>
            </w:r>
          </w:p>
        </w:tc>
      </w:tr>
    </w:tbl>
    <w:p w:rsidR="004137A7" w:rsidRDefault="004137A7" w:rsidP="00E27D71">
      <w:pPr>
        <w:pStyle w:val="BodyText"/>
        <w:suppressLineNumbers/>
        <w:rPr>
          <w:rFonts w:ascii="Courier New" w:hAnsi="Courier New" w:cs="Courier New"/>
        </w:rPr>
      </w:pPr>
    </w:p>
    <w:p w:rsidR="00E27D71" w:rsidRPr="00E34A72" w:rsidRDefault="00E27D71" w:rsidP="00E27D71">
      <w:pPr>
        <w:pStyle w:val="BodyText"/>
        <w:suppressLineNumbers/>
        <w:rPr>
          <w:rFonts w:ascii="Courier New" w:hAnsi="Courier New" w:cs="Courier New"/>
        </w:rPr>
      </w:pPr>
      <w:r w:rsidRPr="00E34A72">
        <w:rPr>
          <w:rFonts w:ascii="Courier New" w:hAnsi="Courier New" w:cs="Courier New"/>
        </w:rPr>
        <w:t>dh-</w:t>
      </w:r>
      <w:r w:rsidR="0067572E">
        <w:rPr>
          <w:rFonts w:ascii="Courier New" w:hAnsi="Courier New" w:cs="Courier New"/>
        </w:rPr>
        <w:t>clnt-pkey</w:t>
      </w:r>
    </w:p>
    <w:p w:rsidR="00E27D71" w:rsidRDefault="00A03921" w:rsidP="00400EBB">
      <w:pPr>
        <w:pStyle w:val="BodyText"/>
        <w:suppressLineNumbers/>
        <w:ind w:left="709" w:firstLine="11"/>
      </w:pPr>
      <w:r>
        <w:t>Hex</w:t>
      </w:r>
      <w:r w:rsidR="00E27D71" w:rsidRPr="00E27D71">
        <w:t xml:space="preserve"> client DH public key</w:t>
      </w:r>
      <w:r w:rsidR="0067572E">
        <w:t xml:space="preserve"> (Bob’s)</w:t>
      </w:r>
      <w:r w:rsidR="00E27D71" w:rsidRPr="00E27D71">
        <w:t xml:space="preserve"> generated from DH private key, p and g received from the server</w:t>
      </w:r>
    </w:p>
    <w:p w:rsidR="001C2E84" w:rsidRPr="006A4EEA" w:rsidRDefault="001C2E84" w:rsidP="001C2E84">
      <w:pPr>
        <w:pStyle w:val="BodyText"/>
        <w:suppressLineNumbers/>
        <w:rPr>
          <w:rFonts w:ascii="Courier New" w:hAnsi="Courier New" w:cs="Courier New"/>
        </w:rPr>
      </w:pPr>
      <w:r w:rsidRPr="006A4EEA">
        <w:rPr>
          <w:rFonts w:ascii="Courier New" w:hAnsi="Courier New" w:cs="Courier New"/>
        </w:rPr>
        <w:t>salt</w:t>
      </w:r>
    </w:p>
    <w:p w:rsidR="001C2E84" w:rsidRPr="00E27D71" w:rsidRDefault="001C2E84" w:rsidP="001C2E84">
      <w:pPr>
        <w:pStyle w:val="BodyText"/>
        <w:suppressLineNumbers/>
        <w:ind w:firstLine="720"/>
      </w:pPr>
      <w:r>
        <w:t xml:space="preserve">Single line </w:t>
      </w:r>
      <w:r w:rsidRPr="00E27D71">
        <w:t xml:space="preserve">base64-encoded UTF-8 string containing </w:t>
      </w:r>
      <w:r>
        <w:t xml:space="preserve">hexadecimal </w:t>
      </w:r>
      <w:r w:rsidR="00B504CA">
        <w:t xml:space="preserve">client </w:t>
      </w:r>
      <w:r>
        <w:t xml:space="preserve">salt for DH algorithm. </w:t>
      </w:r>
      <w:r w:rsidR="009D7FAD">
        <w:t xml:space="preserve">This salt is appended to the server salt thus making up DH++ salt. </w:t>
      </w:r>
      <w:r w:rsidRPr="009D7FAD">
        <w:rPr>
          <w:i/>
        </w:rPr>
        <w:t>Client-side salt is sent onwards RCDP-1.5.</w:t>
      </w:r>
    </w:p>
    <w:p w:rsidR="001F1081" w:rsidRPr="00830993" w:rsidRDefault="00830993" w:rsidP="001F1081">
      <w:pPr>
        <w:pStyle w:val="BodyText"/>
        <w:suppressLineNumbers/>
        <w:rPr>
          <w:rFonts w:ascii="Courier New" w:hAnsi="Courier New" w:cs="Courier New"/>
        </w:rPr>
      </w:pPr>
      <w:r w:rsidRPr="00830993">
        <w:rPr>
          <w:rFonts w:ascii="Courier New" w:hAnsi="Courier New" w:cs="Courier New"/>
        </w:rPr>
        <w:t>random-noise</w:t>
      </w:r>
    </w:p>
    <w:p w:rsidR="001F1081" w:rsidRPr="00E27D71" w:rsidRDefault="001F1081" w:rsidP="001F1081">
      <w:pPr>
        <w:pStyle w:val="BodyText"/>
        <w:suppressLineNumbers/>
      </w:pPr>
      <w:r>
        <w:tab/>
      </w:r>
      <w:r w:rsidR="00076290">
        <w:t xml:space="preserve">Single line </w:t>
      </w:r>
      <w:r w:rsidR="00076290" w:rsidRPr="00E27D71">
        <w:t xml:space="preserve">base64-encoded </w:t>
      </w:r>
      <w:r w:rsidR="00076290">
        <w:t>r</w:t>
      </w:r>
      <w:r>
        <w:t xml:space="preserve">andom </w:t>
      </w:r>
      <w:r w:rsidR="00830993">
        <w:t>noise</w:t>
      </w:r>
    </w:p>
    <w:p w:rsidR="00E27D71" w:rsidRDefault="00E27D71" w:rsidP="00E27D71">
      <w:pPr>
        <w:pStyle w:val="BodyText"/>
        <w:suppressLineNumbers/>
      </w:pPr>
    </w:p>
    <w:p w:rsidR="00D47D06" w:rsidRPr="00E27D71" w:rsidRDefault="00D47D06" w:rsidP="00E27D71">
      <w:pPr>
        <w:pStyle w:val="BodyText"/>
        <w:suppressLineNumbers/>
      </w:pPr>
    </w:p>
    <w:p w:rsidR="00E27D71" w:rsidRPr="00D47D06" w:rsidRDefault="00E27D71" w:rsidP="00E27D71">
      <w:pPr>
        <w:pStyle w:val="BodyText"/>
        <w:suppressLineNumbers/>
        <w:rPr>
          <w:b/>
        </w:rPr>
      </w:pPr>
      <w:r w:rsidRPr="00D47D06">
        <w:rPr>
          <w:b/>
        </w:rPr>
        <w:t>R3OK</w:t>
      </w:r>
    </w:p>
    <w:p w:rsidR="00E27D71" w:rsidRPr="00E27D71" w:rsidRDefault="00E27D71" w:rsidP="00E27D71">
      <w:pPr>
        <w:pStyle w:val="BodyText"/>
        <w:suppressLineNumbers/>
      </w:pPr>
      <w:r w:rsidRPr="00E27D71">
        <w:t>Description: Server side response to the DH++</w:t>
      </w:r>
      <w:r w:rsidR="00732AA6">
        <w:rPr>
          <w:rStyle w:val="FootnoteReference"/>
        </w:rPr>
        <w:footnoteReference w:id="4"/>
      </w:r>
    </w:p>
    <w:p w:rsidR="00D47D06" w:rsidRDefault="0047009F" w:rsidP="00D47D06">
      <w:pPr>
        <w:pStyle w:val="BodyText"/>
        <w:suppressLineNumbers/>
      </w:pPr>
      <w:r>
        <w:t>Sender: server</w:t>
      </w:r>
      <w:r w:rsidR="00D47D06" w:rsidRPr="00D47D06">
        <w:t xml:space="preserve"> </w:t>
      </w:r>
    </w:p>
    <w:p w:rsidR="00D47D06" w:rsidRPr="00E27D71" w:rsidRDefault="00D47D06" w:rsidP="00D47D06">
      <w:pPr>
        <w:pStyle w:val="BodyText"/>
        <w:suppressLineNumbers/>
      </w:pPr>
      <w:r w:rsidRPr="00E27D71">
        <w:t>Syntax:</w:t>
      </w:r>
    </w:p>
    <w:p w:rsidR="00E27D71" w:rsidRPr="00E27D71" w:rsidRDefault="00E27D71" w:rsidP="00E27D71">
      <w:pPr>
        <w:pStyle w:val="BodyText"/>
        <w:suppressLineNumbers/>
      </w:pPr>
    </w:p>
    <w:tbl>
      <w:tblPr>
        <w:tblpPr w:leftFromText="180" w:rightFromText="180" w:vertAnchor="text" w:horzAnchor="margin" w:tblpX="250" w:tblpY="-32"/>
        <w:tblW w:w="8046" w:type="dxa"/>
        <w:shd w:val="clear" w:color="auto" w:fill="C2C2C2"/>
        <w:tblLayout w:type="fixed"/>
        <w:tblLook w:val="0000"/>
      </w:tblPr>
      <w:tblGrid>
        <w:gridCol w:w="1454"/>
        <w:gridCol w:w="236"/>
        <w:gridCol w:w="6356"/>
      </w:tblGrid>
      <w:tr w:rsidR="00E92485" w:rsidRPr="004E4A4D">
        <w:trPr>
          <w:trHeight w:val="288"/>
        </w:trPr>
        <w:tc>
          <w:tcPr>
            <w:tcW w:w="1454" w:type="dxa"/>
            <w:shd w:val="clear" w:color="auto" w:fill="C2C2C2"/>
          </w:tcPr>
          <w:p w:rsidR="00E92485" w:rsidRPr="00754204" w:rsidRDefault="00E92485" w:rsidP="0065129F">
            <w:pPr>
              <w:autoSpaceDE w:val="0"/>
              <w:snapToGrid w:val="0"/>
              <w:jc w:val="left"/>
              <w:rPr>
                <w:rFonts w:ascii="Courier New" w:hAnsi="Courier New" w:cs="Courier New"/>
                <w:sz w:val="18"/>
                <w:szCs w:val="18"/>
              </w:rPr>
            </w:pPr>
            <w:r>
              <w:rPr>
                <w:rFonts w:ascii="Courier New" w:hAnsi="Courier New" w:cs="Courier New"/>
                <w:sz w:val="18"/>
                <w:szCs w:val="18"/>
              </w:rPr>
              <w:t>SIGNED-R3OK</w:t>
            </w:r>
          </w:p>
        </w:tc>
        <w:tc>
          <w:tcPr>
            <w:tcW w:w="236" w:type="dxa"/>
            <w:shd w:val="clear" w:color="auto" w:fill="C2C2C2"/>
          </w:tcPr>
          <w:p w:rsidR="00E92485" w:rsidRPr="00754204" w:rsidRDefault="00E92485" w:rsidP="0065129F">
            <w:pPr>
              <w:autoSpaceDE w:val="0"/>
              <w:snapToGrid w:val="0"/>
              <w:rPr>
                <w:rFonts w:ascii="Courier New" w:hAnsi="Courier New" w:cs="Courier New"/>
                <w:sz w:val="18"/>
                <w:szCs w:val="18"/>
              </w:rPr>
            </w:pPr>
            <w:r>
              <w:rPr>
                <w:rFonts w:ascii="Courier New" w:hAnsi="Courier New" w:cs="Courier New"/>
                <w:sz w:val="18"/>
                <w:szCs w:val="18"/>
              </w:rPr>
              <w:t>=</w:t>
            </w:r>
          </w:p>
        </w:tc>
        <w:tc>
          <w:tcPr>
            <w:tcW w:w="6356" w:type="dxa"/>
            <w:shd w:val="clear" w:color="auto" w:fill="C2C2C2"/>
          </w:tcPr>
          <w:p w:rsidR="00E92485" w:rsidRDefault="00294361" w:rsidP="0065129F">
            <w:pPr>
              <w:autoSpaceDE w:val="0"/>
              <w:snapToGrid w:val="0"/>
              <w:rPr>
                <w:rFonts w:ascii="Courier New" w:hAnsi="Courier New" w:cs="Courier New"/>
                <w:sz w:val="18"/>
                <w:szCs w:val="18"/>
              </w:rPr>
            </w:pPr>
            <w:r>
              <w:rPr>
                <w:rFonts w:ascii="Courier New" w:hAnsi="Courier New" w:cs="Courier New"/>
                <w:sz w:val="18"/>
                <w:szCs w:val="18"/>
              </w:rPr>
              <w:t>signature R3OK</w:t>
            </w:r>
          </w:p>
          <w:p w:rsidR="00E92485" w:rsidRPr="00A07B02" w:rsidRDefault="00E92485" w:rsidP="0065129F">
            <w:pPr>
              <w:autoSpaceDE w:val="0"/>
              <w:snapToGrid w:val="0"/>
              <w:rPr>
                <w:rFonts w:ascii="Courier New" w:hAnsi="Courier New" w:cs="Courier New"/>
                <w:sz w:val="18"/>
                <w:szCs w:val="18"/>
              </w:rPr>
            </w:pPr>
          </w:p>
        </w:tc>
      </w:tr>
      <w:tr w:rsidR="00E92485" w:rsidRPr="004E4A4D">
        <w:trPr>
          <w:trHeight w:val="288"/>
        </w:trPr>
        <w:tc>
          <w:tcPr>
            <w:tcW w:w="1454" w:type="dxa"/>
            <w:shd w:val="clear" w:color="auto" w:fill="C2C2C2"/>
          </w:tcPr>
          <w:p w:rsidR="00E92485" w:rsidRPr="00D47D06" w:rsidRDefault="00E92485" w:rsidP="00CD3CE0">
            <w:pPr>
              <w:autoSpaceDE w:val="0"/>
              <w:snapToGrid w:val="0"/>
              <w:rPr>
                <w:rFonts w:ascii="Courier New" w:hAnsi="Courier New" w:cs="Courier New"/>
                <w:sz w:val="18"/>
                <w:szCs w:val="18"/>
              </w:rPr>
            </w:pPr>
            <w:r w:rsidRPr="00D47D06">
              <w:rPr>
                <w:rFonts w:ascii="Courier New" w:hAnsi="Courier New" w:cs="Courier New"/>
                <w:sz w:val="18"/>
                <w:szCs w:val="18"/>
              </w:rPr>
              <w:t>R3OK</w:t>
            </w:r>
          </w:p>
        </w:tc>
        <w:tc>
          <w:tcPr>
            <w:tcW w:w="236" w:type="dxa"/>
            <w:shd w:val="clear" w:color="auto" w:fill="C2C2C2"/>
          </w:tcPr>
          <w:p w:rsidR="00E92485" w:rsidRPr="00D47D06" w:rsidRDefault="00E92485" w:rsidP="00CD3CE0">
            <w:pPr>
              <w:autoSpaceDE w:val="0"/>
              <w:snapToGrid w:val="0"/>
              <w:rPr>
                <w:rFonts w:ascii="Courier New" w:hAnsi="Courier New" w:cs="Courier New"/>
                <w:sz w:val="18"/>
                <w:szCs w:val="18"/>
              </w:rPr>
            </w:pPr>
            <w:r w:rsidRPr="00D47D06">
              <w:rPr>
                <w:rFonts w:ascii="Courier New" w:hAnsi="Courier New" w:cs="Courier New"/>
                <w:sz w:val="18"/>
                <w:szCs w:val="18"/>
              </w:rPr>
              <w:t>=</w:t>
            </w:r>
          </w:p>
        </w:tc>
        <w:tc>
          <w:tcPr>
            <w:tcW w:w="6356" w:type="dxa"/>
            <w:shd w:val="clear" w:color="auto" w:fill="C2C2C2"/>
          </w:tcPr>
          <w:p w:rsidR="00E92485" w:rsidRPr="00D47D06" w:rsidRDefault="00E92485" w:rsidP="00DB1E08">
            <w:pPr>
              <w:autoSpaceDE w:val="0"/>
              <w:snapToGrid w:val="0"/>
              <w:rPr>
                <w:rFonts w:ascii="Courier New" w:hAnsi="Courier New" w:cs="Courier New"/>
                <w:sz w:val="18"/>
                <w:szCs w:val="18"/>
              </w:rPr>
            </w:pPr>
            <w:r w:rsidRPr="00A07B02">
              <w:rPr>
                <w:rFonts w:ascii="Courier New" w:hAnsi="Courier New" w:cs="Courier New"/>
                <w:sz w:val="18"/>
                <w:szCs w:val="18"/>
              </w:rPr>
              <w:t>"</w:t>
            </w:r>
            <w:r w:rsidRPr="00D47D06">
              <w:rPr>
                <w:rFonts w:ascii="Courier New" w:hAnsi="Courier New" w:cs="Courier New"/>
                <w:sz w:val="18"/>
                <w:szCs w:val="18"/>
              </w:rPr>
              <w:t>R3OK</w:t>
            </w:r>
            <w:r w:rsidRPr="00A07B02">
              <w:rPr>
                <w:rFonts w:ascii="Courier New" w:hAnsi="Courier New" w:cs="Courier New"/>
                <w:sz w:val="18"/>
                <w:szCs w:val="18"/>
              </w:rPr>
              <w:t>"</w:t>
            </w:r>
            <w:r w:rsidRPr="00D47D06">
              <w:rPr>
                <w:rFonts w:ascii="Courier New" w:hAnsi="Courier New" w:cs="Courier New"/>
                <w:sz w:val="18"/>
                <w:szCs w:val="18"/>
              </w:rPr>
              <w:t xml:space="preserve"> time</w:t>
            </w:r>
          </w:p>
        </w:tc>
      </w:tr>
      <w:tr w:rsidR="00E92485" w:rsidRPr="004E4A4D">
        <w:trPr>
          <w:trHeight w:val="288"/>
        </w:trPr>
        <w:tc>
          <w:tcPr>
            <w:tcW w:w="1454" w:type="dxa"/>
            <w:shd w:val="clear" w:color="auto" w:fill="C2C2C2"/>
          </w:tcPr>
          <w:p w:rsidR="00E92485" w:rsidRPr="00D47D06" w:rsidRDefault="00E92485" w:rsidP="00CD3CE0">
            <w:pPr>
              <w:rPr>
                <w:rFonts w:ascii="Courier New" w:hAnsi="Courier New" w:cs="Courier New"/>
                <w:sz w:val="18"/>
                <w:szCs w:val="18"/>
              </w:rPr>
            </w:pPr>
            <w:r w:rsidRPr="00D47D06">
              <w:rPr>
                <w:rFonts w:ascii="Courier New" w:hAnsi="Courier New" w:cs="Courier New"/>
                <w:sz w:val="18"/>
                <w:szCs w:val="18"/>
              </w:rPr>
              <w:t>time</w:t>
            </w:r>
          </w:p>
        </w:tc>
        <w:tc>
          <w:tcPr>
            <w:tcW w:w="236" w:type="dxa"/>
            <w:shd w:val="clear" w:color="auto" w:fill="C2C2C2"/>
          </w:tcPr>
          <w:p w:rsidR="00E92485" w:rsidRPr="00D47D06" w:rsidRDefault="00E92485" w:rsidP="00CD3CE0">
            <w:pPr>
              <w:rPr>
                <w:rFonts w:ascii="Courier New" w:hAnsi="Courier New" w:cs="Courier New"/>
                <w:sz w:val="18"/>
                <w:szCs w:val="18"/>
              </w:rPr>
            </w:pPr>
            <w:r w:rsidRPr="00D47D06">
              <w:rPr>
                <w:rFonts w:ascii="Courier New" w:hAnsi="Courier New" w:cs="Courier New"/>
                <w:sz w:val="18"/>
                <w:szCs w:val="18"/>
              </w:rPr>
              <w:t>=</w:t>
            </w:r>
          </w:p>
        </w:tc>
        <w:tc>
          <w:tcPr>
            <w:tcW w:w="6356" w:type="dxa"/>
            <w:shd w:val="clear" w:color="auto" w:fill="C2C2C2"/>
          </w:tcPr>
          <w:p w:rsidR="00E92485" w:rsidRPr="00D47D06" w:rsidRDefault="00E92485" w:rsidP="00CD3CE0">
            <w:pPr>
              <w:rPr>
                <w:rFonts w:ascii="Courier New" w:hAnsi="Courier New" w:cs="Courier New"/>
                <w:sz w:val="18"/>
                <w:szCs w:val="18"/>
              </w:rPr>
            </w:pPr>
            <w:r w:rsidRPr="00D47D06">
              <w:rPr>
                <w:rFonts w:ascii="Courier New" w:hAnsi="Courier New" w:cs="Courier New"/>
                <w:sz w:val="18"/>
                <w:szCs w:val="18"/>
              </w:rPr>
              <w:t>&lt;ISO8601-time&gt;</w:t>
            </w:r>
          </w:p>
        </w:tc>
      </w:tr>
      <w:tr w:rsidR="00E92485" w:rsidRPr="004E4A4D">
        <w:trPr>
          <w:trHeight w:val="80"/>
        </w:trPr>
        <w:tc>
          <w:tcPr>
            <w:tcW w:w="1454" w:type="dxa"/>
            <w:shd w:val="clear" w:color="auto" w:fill="C2C2C2"/>
          </w:tcPr>
          <w:p w:rsidR="00E92485" w:rsidRPr="00D47D06" w:rsidRDefault="00E92485" w:rsidP="00CD3CE0">
            <w:pPr>
              <w:autoSpaceDE w:val="0"/>
              <w:snapToGrid w:val="0"/>
              <w:rPr>
                <w:rFonts w:ascii="Courier New" w:hAnsi="Courier New" w:cs="Courier New"/>
                <w:sz w:val="18"/>
                <w:szCs w:val="18"/>
              </w:rPr>
            </w:pPr>
          </w:p>
        </w:tc>
        <w:tc>
          <w:tcPr>
            <w:tcW w:w="236" w:type="dxa"/>
            <w:shd w:val="clear" w:color="auto" w:fill="C2C2C2"/>
          </w:tcPr>
          <w:p w:rsidR="00E92485" w:rsidRPr="00D47D06" w:rsidRDefault="00E92485" w:rsidP="00CD3CE0">
            <w:pPr>
              <w:autoSpaceDE w:val="0"/>
              <w:snapToGrid w:val="0"/>
              <w:rPr>
                <w:rFonts w:ascii="Courier New" w:hAnsi="Courier New" w:cs="Courier New"/>
                <w:sz w:val="18"/>
                <w:szCs w:val="18"/>
              </w:rPr>
            </w:pPr>
          </w:p>
        </w:tc>
        <w:tc>
          <w:tcPr>
            <w:tcW w:w="6356" w:type="dxa"/>
            <w:shd w:val="clear" w:color="auto" w:fill="C2C2C2"/>
          </w:tcPr>
          <w:p w:rsidR="00E92485" w:rsidRPr="00D47D06" w:rsidRDefault="00E92485" w:rsidP="00CD3CE0">
            <w:pPr>
              <w:autoSpaceDE w:val="0"/>
              <w:snapToGrid w:val="0"/>
              <w:rPr>
                <w:rFonts w:ascii="Courier New" w:hAnsi="Courier New" w:cs="Courier New"/>
                <w:sz w:val="16"/>
                <w:szCs w:val="16"/>
              </w:rPr>
            </w:pPr>
          </w:p>
        </w:tc>
      </w:tr>
    </w:tbl>
    <w:p w:rsidR="00C923C4" w:rsidRPr="006A4EEA" w:rsidRDefault="00C923C4" w:rsidP="00C923C4">
      <w:pPr>
        <w:pStyle w:val="BodyText"/>
        <w:suppressLineNumbers/>
        <w:rPr>
          <w:rFonts w:ascii="Courier New" w:hAnsi="Courier New" w:cs="Courier New"/>
        </w:rPr>
      </w:pPr>
      <w:r w:rsidRPr="006A4EEA">
        <w:rPr>
          <w:rFonts w:ascii="Courier New" w:hAnsi="Courier New" w:cs="Courier New"/>
        </w:rPr>
        <w:t>signature</w:t>
      </w:r>
    </w:p>
    <w:p w:rsidR="00C923C4" w:rsidRPr="00C923C4" w:rsidRDefault="00C923C4" w:rsidP="00DB1E08">
      <w:pPr>
        <w:pStyle w:val="BodyText"/>
        <w:suppressLineNumbers/>
      </w:pPr>
      <w:r>
        <w:rPr>
          <w:rFonts w:ascii="Courier New" w:hAnsi="Courier New" w:cs="Courier New"/>
          <w:sz w:val="18"/>
          <w:szCs w:val="18"/>
        </w:rPr>
        <w:lastRenderedPageBreak/>
        <w:tab/>
      </w:r>
      <w:r w:rsidRPr="00B5463D">
        <w:t xml:space="preserve">sha-1 digest of the </w:t>
      </w:r>
      <w:r>
        <w:t>R3OK</w:t>
      </w:r>
      <w:r w:rsidRPr="00B5463D">
        <w:t xml:space="preserve"> message signed with</w:t>
      </w:r>
      <w:r>
        <w:t xml:space="preserve"> the</w:t>
      </w:r>
      <w:r w:rsidRPr="00B5463D">
        <w:t xml:space="preserve"> </w:t>
      </w:r>
      <w:r w:rsidR="007D13CA">
        <w:t>c</w:t>
      </w:r>
      <w:r w:rsidR="006F6BCD">
        <w:t>lient-server communication private key</w:t>
      </w:r>
    </w:p>
    <w:p w:rsidR="00DB1E08" w:rsidRPr="006A4EEA" w:rsidRDefault="00DB1E08" w:rsidP="00DB1E08">
      <w:pPr>
        <w:pStyle w:val="BodyText"/>
        <w:suppressLineNumbers/>
        <w:rPr>
          <w:rFonts w:ascii="Courier New" w:hAnsi="Courier New" w:cs="Courier New"/>
        </w:rPr>
      </w:pPr>
      <w:r w:rsidRPr="006A4EEA">
        <w:rPr>
          <w:rFonts w:ascii="Courier New" w:hAnsi="Courier New" w:cs="Courier New"/>
        </w:rPr>
        <w:t>time</w:t>
      </w:r>
    </w:p>
    <w:p w:rsidR="00DB1E08" w:rsidRDefault="00DB1E08" w:rsidP="006D7EE8">
      <w:pPr>
        <w:pStyle w:val="BodyText"/>
        <w:suppressLineNumbers/>
        <w:ind w:firstLine="720"/>
      </w:pPr>
      <w:r>
        <w:t xml:space="preserve">Server time in ISO8601 format, e.g. </w:t>
      </w:r>
      <w:r w:rsidR="008B6657">
        <w:t>“2008-11-05T13:15:30Z”</w:t>
      </w:r>
      <w:r>
        <w:t xml:space="preserve">. </w:t>
      </w:r>
      <w:r w:rsidR="006D7EE8">
        <w:t>This t</w:t>
      </w:r>
      <w:r>
        <w:t xml:space="preserve">ime may be used by the </w:t>
      </w:r>
      <w:r w:rsidR="00BD48B7">
        <w:t>client</w:t>
      </w:r>
      <w:r>
        <w:t xml:space="preserve"> to synchronize</w:t>
      </w:r>
      <w:r w:rsidR="000772CF">
        <w:t xml:space="preserve"> (not implemented yet)</w:t>
      </w:r>
      <w:r>
        <w:t>.</w:t>
      </w:r>
    </w:p>
    <w:p w:rsidR="00DB1E08" w:rsidRDefault="00DB1E08" w:rsidP="00DB1E08">
      <w:pPr>
        <w:pStyle w:val="BodyText"/>
        <w:suppressLineNumbers/>
      </w:pPr>
    </w:p>
    <w:p w:rsidR="00DB1E08" w:rsidRDefault="00DB1E08" w:rsidP="00DB1E08">
      <w:pPr>
        <w:pStyle w:val="BodyText"/>
        <w:suppressLineNumbers/>
      </w:pPr>
    </w:p>
    <w:p w:rsidR="00E27D71" w:rsidRPr="00BE2154" w:rsidRDefault="00E27D71" w:rsidP="00E27D71">
      <w:pPr>
        <w:pStyle w:val="BodyText"/>
        <w:suppressLineNumbers/>
        <w:rPr>
          <w:b/>
        </w:rPr>
      </w:pPr>
      <w:r w:rsidRPr="00BE2154">
        <w:rPr>
          <w:b/>
        </w:rPr>
        <w:t>ECUSE</w:t>
      </w:r>
    </w:p>
    <w:p w:rsidR="00E27D71" w:rsidRPr="00E27D71" w:rsidRDefault="00E27D71" w:rsidP="00E27D71">
      <w:pPr>
        <w:pStyle w:val="BodyText"/>
        <w:suppressLineNumbers/>
      </w:pPr>
      <w:r w:rsidRPr="00E27D71">
        <w:t>Description: send the server part of the ECDH++</w:t>
      </w:r>
    </w:p>
    <w:p w:rsidR="00E27D71" w:rsidRPr="00E27D71" w:rsidRDefault="0047009F" w:rsidP="00E27D71">
      <w:pPr>
        <w:pStyle w:val="BodyText"/>
        <w:suppressLineNumbers/>
      </w:pPr>
      <w:r>
        <w:t>Sender: server</w:t>
      </w:r>
    </w:p>
    <w:p w:rsidR="00E27D71" w:rsidRPr="00E27D71" w:rsidRDefault="00E27D71" w:rsidP="00E27D71">
      <w:pPr>
        <w:pStyle w:val="BodyText"/>
        <w:suppressLineNumbers/>
      </w:pPr>
      <w:r w:rsidRPr="00E27D71">
        <w:t>Syntax:</w:t>
      </w:r>
    </w:p>
    <w:p w:rsidR="00E27D71" w:rsidRDefault="00E27D71" w:rsidP="00E27D71">
      <w:pPr>
        <w:pStyle w:val="BodyText"/>
        <w:suppressLineNumbers/>
      </w:pPr>
    </w:p>
    <w:tbl>
      <w:tblPr>
        <w:tblpPr w:leftFromText="180" w:rightFromText="180" w:vertAnchor="text" w:horzAnchor="margin" w:tblpX="250" w:tblpY="-32"/>
        <w:tblW w:w="8046" w:type="dxa"/>
        <w:shd w:val="clear" w:color="auto" w:fill="C2C2C2"/>
        <w:tblLayout w:type="fixed"/>
        <w:tblLook w:val="0000"/>
      </w:tblPr>
      <w:tblGrid>
        <w:gridCol w:w="1621"/>
        <w:gridCol w:w="236"/>
        <w:gridCol w:w="6189"/>
      </w:tblGrid>
      <w:tr w:rsidR="00E92485" w:rsidRPr="004E4A4D">
        <w:trPr>
          <w:trHeight w:val="288"/>
        </w:trPr>
        <w:tc>
          <w:tcPr>
            <w:tcW w:w="1621" w:type="dxa"/>
            <w:shd w:val="clear" w:color="auto" w:fill="C2C2C2"/>
          </w:tcPr>
          <w:p w:rsidR="00E92485" w:rsidRPr="00754204" w:rsidRDefault="00E92485" w:rsidP="0065129F">
            <w:pPr>
              <w:autoSpaceDE w:val="0"/>
              <w:snapToGrid w:val="0"/>
              <w:jc w:val="left"/>
              <w:rPr>
                <w:rFonts w:ascii="Courier New" w:hAnsi="Courier New" w:cs="Courier New"/>
                <w:sz w:val="18"/>
                <w:szCs w:val="18"/>
              </w:rPr>
            </w:pPr>
            <w:r>
              <w:rPr>
                <w:rFonts w:ascii="Courier New" w:hAnsi="Courier New" w:cs="Courier New"/>
                <w:sz w:val="18"/>
                <w:szCs w:val="18"/>
              </w:rPr>
              <w:t>SIGNED-ECUSE</w:t>
            </w:r>
          </w:p>
        </w:tc>
        <w:tc>
          <w:tcPr>
            <w:tcW w:w="236" w:type="dxa"/>
            <w:shd w:val="clear" w:color="auto" w:fill="C2C2C2"/>
          </w:tcPr>
          <w:p w:rsidR="00E92485" w:rsidRPr="00754204" w:rsidRDefault="00E92485" w:rsidP="0065129F">
            <w:pPr>
              <w:autoSpaceDE w:val="0"/>
              <w:snapToGrid w:val="0"/>
              <w:rPr>
                <w:rFonts w:ascii="Courier New" w:hAnsi="Courier New" w:cs="Courier New"/>
                <w:sz w:val="18"/>
                <w:szCs w:val="18"/>
              </w:rPr>
            </w:pPr>
            <w:r>
              <w:rPr>
                <w:rFonts w:ascii="Courier New" w:hAnsi="Courier New" w:cs="Courier New"/>
                <w:sz w:val="18"/>
                <w:szCs w:val="18"/>
              </w:rPr>
              <w:t>=</w:t>
            </w:r>
          </w:p>
        </w:tc>
        <w:tc>
          <w:tcPr>
            <w:tcW w:w="6189" w:type="dxa"/>
            <w:shd w:val="clear" w:color="auto" w:fill="C2C2C2"/>
          </w:tcPr>
          <w:p w:rsidR="00E92485" w:rsidRDefault="00294361" w:rsidP="0065129F">
            <w:pPr>
              <w:autoSpaceDE w:val="0"/>
              <w:snapToGrid w:val="0"/>
              <w:rPr>
                <w:rFonts w:ascii="Courier New" w:hAnsi="Courier New" w:cs="Courier New"/>
                <w:sz w:val="18"/>
                <w:szCs w:val="18"/>
              </w:rPr>
            </w:pPr>
            <w:r>
              <w:rPr>
                <w:rFonts w:ascii="Courier New" w:hAnsi="Courier New" w:cs="Courier New"/>
                <w:sz w:val="18"/>
                <w:szCs w:val="18"/>
              </w:rPr>
              <w:t>signature ECUSE</w:t>
            </w:r>
          </w:p>
          <w:p w:rsidR="00E92485" w:rsidRPr="00A07B02" w:rsidRDefault="00E92485" w:rsidP="0065129F">
            <w:pPr>
              <w:autoSpaceDE w:val="0"/>
              <w:snapToGrid w:val="0"/>
              <w:rPr>
                <w:rFonts w:ascii="Courier New" w:hAnsi="Courier New" w:cs="Courier New"/>
                <w:sz w:val="18"/>
                <w:szCs w:val="18"/>
              </w:rPr>
            </w:pPr>
          </w:p>
        </w:tc>
      </w:tr>
      <w:tr w:rsidR="00E92485" w:rsidRPr="004E4A4D">
        <w:trPr>
          <w:trHeight w:val="288"/>
        </w:trPr>
        <w:tc>
          <w:tcPr>
            <w:tcW w:w="1621" w:type="dxa"/>
            <w:shd w:val="clear" w:color="auto" w:fill="C2C2C2"/>
          </w:tcPr>
          <w:p w:rsidR="00E92485" w:rsidRPr="00BE2154" w:rsidRDefault="00E92485" w:rsidP="00CD3CE0">
            <w:pPr>
              <w:autoSpaceDE w:val="0"/>
              <w:snapToGrid w:val="0"/>
              <w:rPr>
                <w:rFonts w:ascii="Courier New" w:hAnsi="Courier New" w:cs="Courier New"/>
                <w:sz w:val="18"/>
                <w:szCs w:val="18"/>
              </w:rPr>
            </w:pPr>
            <w:r w:rsidRPr="00BE2154">
              <w:rPr>
                <w:rFonts w:ascii="Courier New" w:hAnsi="Courier New" w:cs="Courier New"/>
                <w:sz w:val="18"/>
                <w:szCs w:val="18"/>
              </w:rPr>
              <w:t>ECUSE</w:t>
            </w:r>
          </w:p>
        </w:tc>
        <w:tc>
          <w:tcPr>
            <w:tcW w:w="236" w:type="dxa"/>
            <w:shd w:val="clear" w:color="auto" w:fill="C2C2C2"/>
          </w:tcPr>
          <w:p w:rsidR="00E92485" w:rsidRPr="00BE2154" w:rsidRDefault="00E92485" w:rsidP="00CD3CE0">
            <w:pPr>
              <w:autoSpaceDE w:val="0"/>
              <w:snapToGrid w:val="0"/>
              <w:rPr>
                <w:rFonts w:ascii="Courier New" w:hAnsi="Courier New" w:cs="Courier New"/>
                <w:sz w:val="18"/>
                <w:szCs w:val="18"/>
              </w:rPr>
            </w:pPr>
            <w:r w:rsidRPr="00BE2154">
              <w:rPr>
                <w:rFonts w:ascii="Courier New" w:hAnsi="Courier New" w:cs="Courier New"/>
                <w:sz w:val="18"/>
                <w:szCs w:val="18"/>
              </w:rPr>
              <w:t>=</w:t>
            </w:r>
          </w:p>
        </w:tc>
        <w:tc>
          <w:tcPr>
            <w:tcW w:w="6189" w:type="dxa"/>
            <w:shd w:val="clear" w:color="auto" w:fill="C2C2C2"/>
          </w:tcPr>
          <w:p w:rsidR="00E92485" w:rsidRPr="00BE2154" w:rsidRDefault="00E92485" w:rsidP="00CD3CE0">
            <w:pPr>
              <w:autoSpaceDE w:val="0"/>
              <w:snapToGrid w:val="0"/>
              <w:rPr>
                <w:rFonts w:ascii="Courier New" w:hAnsi="Courier New" w:cs="Courier New"/>
                <w:sz w:val="18"/>
                <w:szCs w:val="18"/>
              </w:rPr>
            </w:pPr>
            <w:r w:rsidRPr="00A07B02">
              <w:rPr>
                <w:rFonts w:ascii="Courier New" w:hAnsi="Courier New" w:cs="Courier New"/>
                <w:sz w:val="18"/>
                <w:szCs w:val="18"/>
              </w:rPr>
              <w:t>"</w:t>
            </w:r>
            <w:r w:rsidRPr="00BE2154">
              <w:rPr>
                <w:rFonts w:ascii="Courier New" w:hAnsi="Courier New" w:cs="Courier New"/>
                <w:sz w:val="18"/>
                <w:szCs w:val="18"/>
              </w:rPr>
              <w:t>ECUSE</w:t>
            </w:r>
            <w:r w:rsidRPr="00A07B02">
              <w:rPr>
                <w:rFonts w:ascii="Courier New" w:hAnsi="Courier New" w:cs="Courier New"/>
                <w:sz w:val="18"/>
                <w:szCs w:val="18"/>
              </w:rPr>
              <w:t>"</w:t>
            </w:r>
            <w:r w:rsidRPr="00BE2154">
              <w:rPr>
                <w:rFonts w:ascii="Courier New" w:hAnsi="Courier New" w:cs="Courier New"/>
                <w:sz w:val="18"/>
                <w:szCs w:val="18"/>
              </w:rPr>
              <w:t xml:space="preserve"> curve</w:t>
            </w:r>
            <w:r>
              <w:rPr>
                <w:rFonts w:ascii="Courier New" w:hAnsi="Courier New" w:cs="Courier New"/>
                <w:sz w:val="18"/>
                <w:szCs w:val="18"/>
              </w:rPr>
              <w:t>-name</w:t>
            </w:r>
            <w:r w:rsidRPr="00BE2154">
              <w:rPr>
                <w:rFonts w:ascii="Courier New" w:hAnsi="Courier New" w:cs="Courier New"/>
                <w:sz w:val="18"/>
                <w:szCs w:val="18"/>
              </w:rPr>
              <w:t xml:space="preserve"> </w:t>
            </w:r>
            <w:r>
              <w:rPr>
                <w:rFonts w:ascii="Courier New" w:hAnsi="Courier New" w:cs="Courier New"/>
                <w:sz w:val="18"/>
                <w:szCs w:val="18"/>
              </w:rPr>
              <w:t>conv</w:t>
            </w:r>
            <w:r w:rsidRPr="00BE2154">
              <w:rPr>
                <w:rFonts w:ascii="Courier New" w:hAnsi="Courier New" w:cs="Courier New"/>
                <w:sz w:val="18"/>
                <w:szCs w:val="18"/>
              </w:rPr>
              <w:t xml:space="preserve"> </w:t>
            </w:r>
            <w:r>
              <w:rPr>
                <w:rFonts w:ascii="Courier New" w:hAnsi="Courier New" w:cs="Courier New"/>
                <w:sz w:val="18"/>
                <w:szCs w:val="18"/>
              </w:rPr>
              <w:t>generator</w:t>
            </w:r>
            <w:r w:rsidRPr="00BE2154">
              <w:rPr>
                <w:rFonts w:ascii="Courier New" w:hAnsi="Courier New" w:cs="Courier New"/>
                <w:sz w:val="18"/>
                <w:szCs w:val="18"/>
              </w:rPr>
              <w:t xml:space="preserve"> order cofactor </w:t>
            </w:r>
            <w:r>
              <w:rPr>
                <w:rFonts w:ascii="Courier New" w:hAnsi="Courier New" w:cs="Courier New"/>
                <w:sz w:val="18"/>
                <w:szCs w:val="18"/>
              </w:rPr>
              <w:t>p a b</w:t>
            </w:r>
          </w:p>
        </w:tc>
      </w:tr>
      <w:tr w:rsidR="00E92485" w:rsidRPr="004E4A4D">
        <w:trPr>
          <w:trHeight w:val="288"/>
        </w:trPr>
        <w:tc>
          <w:tcPr>
            <w:tcW w:w="1621" w:type="dxa"/>
            <w:shd w:val="clear" w:color="auto" w:fill="C2C2C2"/>
          </w:tcPr>
          <w:p w:rsidR="00E92485" w:rsidRPr="00BE2154" w:rsidRDefault="00E92485" w:rsidP="00CD3CE0">
            <w:pPr>
              <w:autoSpaceDE w:val="0"/>
              <w:snapToGrid w:val="0"/>
              <w:rPr>
                <w:rFonts w:ascii="Courier New" w:hAnsi="Courier New" w:cs="Courier New"/>
                <w:sz w:val="18"/>
                <w:szCs w:val="18"/>
              </w:rPr>
            </w:pPr>
            <w:r>
              <w:rPr>
                <w:rFonts w:ascii="Courier New" w:hAnsi="Courier New" w:cs="Courier New"/>
                <w:sz w:val="18"/>
                <w:szCs w:val="18"/>
              </w:rPr>
              <w:t>c</w:t>
            </w:r>
            <w:r w:rsidRPr="00BE2154">
              <w:rPr>
                <w:rFonts w:ascii="Courier New" w:hAnsi="Courier New" w:cs="Courier New"/>
                <w:sz w:val="18"/>
                <w:szCs w:val="18"/>
              </w:rPr>
              <w:t>urve</w:t>
            </w:r>
            <w:r>
              <w:rPr>
                <w:rFonts w:ascii="Courier New" w:hAnsi="Courier New" w:cs="Courier New"/>
                <w:sz w:val="18"/>
                <w:szCs w:val="18"/>
              </w:rPr>
              <w:t>-name</w:t>
            </w:r>
          </w:p>
        </w:tc>
        <w:tc>
          <w:tcPr>
            <w:tcW w:w="236" w:type="dxa"/>
            <w:shd w:val="clear" w:color="auto" w:fill="C2C2C2"/>
          </w:tcPr>
          <w:p w:rsidR="00E92485" w:rsidRPr="00BE2154" w:rsidRDefault="00E92485" w:rsidP="00BE2154">
            <w:pPr>
              <w:autoSpaceDE w:val="0"/>
              <w:snapToGrid w:val="0"/>
              <w:rPr>
                <w:rFonts w:ascii="Courier New" w:hAnsi="Courier New" w:cs="Courier New"/>
                <w:sz w:val="18"/>
                <w:szCs w:val="18"/>
              </w:rPr>
            </w:pPr>
            <w:r w:rsidRPr="00BE2154">
              <w:rPr>
                <w:rFonts w:ascii="Courier New" w:hAnsi="Courier New" w:cs="Courier New"/>
                <w:sz w:val="18"/>
                <w:szCs w:val="18"/>
              </w:rPr>
              <w:t>=</w:t>
            </w:r>
          </w:p>
        </w:tc>
        <w:tc>
          <w:tcPr>
            <w:tcW w:w="6189" w:type="dxa"/>
            <w:shd w:val="clear" w:color="auto" w:fill="C2C2C2"/>
          </w:tcPr>
          <w:p w:rsidR="00E92485" w:rsidRPr="00BE2154" w:rsidRDefault="00E92485" w:rsidP="00CD3CE0">
            <w:pPr>
              <w:autoSpaceDE w:val="0"/>
              <w:snapToGrid w:val="0"/>
              <w:rPr>
                <w:rFonts w:ascii="Courier New" w:hAnsi="Courier New" w:cs="Courier New"/>
                <w:sz w:val="18"/>
                <w:szCs w:val="18"/>
              </w:rPr>
            </w:pPr>
            <w:r>
              <w:rPr>
                <w:rFonts w:ascii="Courier New" w:hAnsi="Courier New" w:cs="Courier New"/>
                <w:sz w:val="18"/>
                <w:szCs w:val="18"/>
              </w:rPr>
              <w:t>base64-str</w:t>
            </w:r>
            <w:r w:rsidRPr="00BE2154">
              <w:rPr>
                <w:rFonts w:ascii="Courier New" w:hAnsi="Courier New" w:cs="Courier New"/>
                <w:sz w:val="18"/>
                <w:szCs w:val="18"/>
              </w:rPr>
              <w:t xml:space="preserve"> </w:t>
            </w:r>
          </w:p>
        </w:tc>
      </w:tr>
      <w:tr w:rsidR="00E92485" w:rsidRPr="004E4A4D">
        <w:trPr>
          <w:trHeight w:val="288"/>
        </w:trPr>
        <w:tc>
          <w:tcPr>
            <w:tcW w:w="1621" w:type="dxa"/>
            <w:shd w:val="clear" w:color="auto" w:fill="C2C2C2"/>
          </w:tcPr>
          <w:p w:rsidR="00E92485" w:rsidRPr="00D9054C" w:rsidRDefault="00E92485" w:rsidP="00BE2154">
            <w:pPr>
              <w:autoSpaceDE w:val="0"/>
              <w:snapToGrid w:val="0"/>
              <w:rPr>
                <w:rFonts w:ascii="Courier New" w:hAnsi="Courier New" w:cs="Courier New"/>
                <w:sz w:val="18"/>
                <w:szCs w:val="18"/>
                <w:lang w:val="nl-NL"/>
              </w:rPr>
            </w:pPr>
            <w:r>
              <w:rPr>
                <w:rFonts w:ascii="Courier New" w:hAnsi="Courier New" w:cs="Courier New"/>
                <w:sz w:val="18"/>
                <w:szCs w:val="18"/>
                <w:lang w:val="nl-NL"/>
              </w:rPr>
              <w:t>conv</w:t>
            </w:r>
          </w:p>
        </w:tc>
        <w:tc>
          <w:tcPr>
            <w:tcW w:w="236" w:type="dxa"/>
            <w:shd w:val="clear" w:color="auto" w:fill="C2C2C2"/>
          </w:tcPr>
          <w:p w:rsidR="00E92485" w:rsidRPr="00BE2154" w:rsidRDefault="00E92485" w:rsidP="00BE2154">
            <w:pPr>
              <w:autoSpaceDE w:val="0"/>
              <w:snapToGrid w:val="0"/>
              <w:rPr>
                <w:rFonts w:ascii="Courier New" w:hAnsi="Courier New" w:cs="Courier New"/>
                <w:sz w:val="18"/>
                <w:szCs w:val="18"/>
              </w:rPr>
            </w:pPr>
            <w:r w:rsidRPr="00BE2154">
              <w:rPr>
                <w:rFonts w:ascii="Courier New" w:hAnsi="Courier New" w:cs="Courier New"/>
                <w:sz w:val="18"/>
                <w:szCs w:val="18"/>
              </w:rPr>
              <w:t>=</w:t>
            </w:r>
          </w:p>
        </w:tc>
        <w:tc>
          <w:tcPr>
            <w:tcW w:w="6189" w:type="dxa"/>
            <w:shd w:val="clear" w:color="auto" w:fill="C2C2C2"/>
          </w:tcPr>
          <w:p w:rsidR="00E92485" w:rsidRPr="00BE2154" w:rsidRDefault="00E92485" w:rsidP="00BE2154">
            <w:pPr>
              <w:autoSpaceDE w:val="0"/>
              <w:snapToGrid w:val="0"/>
              <w:rPr>
                <w:rFonts w:ascii="Courier New" w:hAnsi="Courier New" w:cs="Courier New"/>
                <w:sz w:val="18"/>
                <w:szCs w:val="18"/>
              </w:rPr>
            </w:pPr>
            <w:r>
              <w:rPr>
                <w:rFonts w:ascii="Courier New" w:hAnsi="Courier New" w:cs="Courier New"/>
                <w:sz w:val="18"/>
                <w:szCs w:val="18"/>
              </w:rPr>
              <w:t>[-] 1*DIGIT</w:t>
            </w:r>
          </w:p>
        </w:tc>
      </w:tr>
      <w:tr w:rsidR="00E92485" w:rsidRPr="004E4A4D">
        <w:trPr>
          <w:trHeight w:val="288"/>
        </w:trPr>
        <w:tc>
          <w:tcPr>
            <w:tcW w:w="1621" w:type="dxa"/>
            <w:shd w:val="clear" w:color="auto" w:fill="C2C2C2"/>
          </w:tcPr>
          <w:p w:rsidR="00E92485" w:rsidRPr="00BE2154" w:rsidRDefault="00E92485" w:rsidP="00BE2154">
            <w:pPr>
              <w:autoSpaceDE w:val="0"/>
              <w:snapToGrid w:val="0"/>
              <w:rPr>
                <w:rFonts w:ascii="Courier New" w:hAnsi="Courier New" w:cs="Courier New"/>
                <w:sz w:val="18"/>
                <w:szCs w:val="18"/>
              </w:rPr>
            </w:pPr>
            <w:r>
              <w:rPr>
                <w:rFonts w:ascii="Courier New" w:hAnsi="Courier New" w:cs="Courier New"/>
                <w:sz w:val="18"/>
                <w:szCs w:val="18"/>
              </w:rPr>
              <w:t>generator</w:t>
            </w:r>
          </w:p>
        </w:tc>
        <w:tc>
          <w:tcPr>
            <w:tcW w:w="236" w:type="dxa"/>
            <w:shd w:val="clear" w:color="auto" w:fill="C2C2C2"/>
          </w:tcPr>
          <w:p w:rsidR="00E92485" w:rsidRPr="00BE2154" w:rsidRDefault="00E92485" w:rsidP="00BE2154">
            <w:pPr>
              <w:autoSpaceDE w:val="0"/>
              <w:snapToGrid w:val="0"/>
              <w:rPr>
                <w:rFonts w:ascii="Courier New" w:hAnsi="Courier New" w:cs="Courier New"/>
                <w:sz w:val="18"/>
                <w:szCs w:val="18"/>
              </w:rPr>
            </w:pPr>
            <w:r>
              <w:rPr>
                <w:rFonts w:ascii="Courier New" w:hAnsi="Courier New" w:cs="Courier New"/>
                <w:sz w:val="18"/>
                <w:szCs w:val="18"/>
              </w:rPr>
              <w:t>=</w:t>
            </w:r>
          </w:p>
        </w:tc>
        <w:tc>
          <w:tcPr>
            <w:tcW w:w="6189" w:type="dxa"/>
            <w:shd w:val="clear" w:color="auto" w:fill="C2C2C2"/>
          </w:tcPr>
          <w:p w:rsidR="00E92485" w:rsidRDefault="00E92485" w:rsidP="00BE2154">
            <w:pPr>
              <w:autoSpaceDE w:val="0"/>
              <w:snapToGrid w:val="0"/>
              <w:rPr>
                <w:rFonts w:ascii="Courier New" w:hAnsi="Courier New" w:cs="Courier New"/>
                <w:sz w:val="18"/>
                <w:szCs w:val="18"/>
              </w:rPr>
            </w:pPr>
            <w:r>
              <w:rPr>
                <w:rFonts w:ascii="Courier New" w:hAnsi="Courier New" w:cs="Courier New"/>
                <w:sz w:val="18"/>
                <w:szCs w:val="18"/>
              </w:rPr>
              <w:t>1*HEXDIG</w:t>
            </w:r>
          </w:p>
        </w:tc>
      </w:tr>
      <w:tr w:rsidR="00E92485" w:rsidRPr="004E4A4D">
        <w:trPr>
          <w:trHeight w:val="288"/>
        </w:trPr>
        <w:tc>
          <w:tcPr>
            <w:tcW w:w="1621" w:type="dxa"/>
            <w:shd w:val="clear" w:color="auto" w:fill="C2C2C2"/>
          </w:tcPr>
          <w:p w:rsidR="00E92485" w:rsidRPr="00BE2154" w:rsidDel="007E2336" w:rsidRDefault="00E92485" w:rsidP="00BE2154">
            <w:pPr>
              <w:autoSpaceDE w:val="0"/>
              <w:snapToGrid w:val="0"/>
              <w:rPr>
                <w:rFonts w:ascii="Courier New" w:hAnsi="Courier New" w:cs="Courier New"/>
                <w:sz w:val="18"/>
                <w:szCs w:val="18"/>
              </w:rPr>
            </w:pPr>
            <w:r w:rsidRPr="00BE2154">
              <w:rPr>
                <w:rFonts w:ascii="Courier New" w:hAnsi="Courier New" w:cs="Courier New"/>
                <w:sz w:val="18"/>
                <w:szCs w:val="18"/>
              </w:rPr>
              <w:t>order</w:t>
            </w:r>
          </w:p>
        </w:tc>
        <w:tc>
          <w:tcPr>
            <w:tcW w:w="236" w:type="dxa"/>
            <w:shd w:val="clear" w:color="auto" w:fill="C2C2C2"/>
          </w:tcPr>
          <w:p w:rsidR="00E92485" w:rsidRPr="00BE2154" w:rsidRDefault="00E92485" w:rsidP="00BE2154">
            <w:pPr>
              <w:autoSpaceDE w:val="0"/>
              <w:snapToGrid w:val="0"/>
              <w:rPr>
                <w:rFonts w:ascii="Courier New" w:hAnsi="Courier New" w:cs="Courier New"/>
                <w:sz w:val="18"/>
                <w:szCs w:val="18"/>
              </w:rPr>
            </w:pPr>
            <w:r w:rsidRPr="00BE2154">
              <w:rPr>
                <w:rFonts w:ascii="Courier New" w:hAnsi="Courier New" w:cs="Courier New"/>
                <w:sz w:val="18"/>
                <w:szCs w:val="18"/>
              </w:rPr>
              <w:t>=</w:t>
            </w:r>
          </w:p>
        </w:tc>
        <w:tc>
          <w:tcPr>
            <w:tcW w:w="6189" w:type="dxa"/>
            <w:shd w:val="clear" w:color="auto" w:fill="C2C2C2"/>
          </w:tcPr>
          <w:p w:rsidR="00E92485" w:rsidRPr="00BE2154" w:rsidRDefault="00E92485" w:rsidP="00BE2154">
            <w:pPr>
              <w:autoSpaceDE w:val="0"/>
              <w:snapToGrid w:val="0"/>
              <w:rPr>
                <w:rFonts w:ascii="Courier New" w:hAnsi="Courier New" w:cs="Courier New"/>
                <w:sz w:val="18"/>
                <w:szCs w:val="18"/>
              </w:rPr>
            </w:pPr>
            <w:r>
              <w:rPr>
                <w:rFonts w:ascii="Courier New" w:hAnsi="Courier New" w:cs="Courier New"/>
                <w:sz w:val="18"/>
                <w:szCs w:val="18"/>
              </w:rPr>
              <w:t>1*HEXDIG</w:t>
            </w:r>
          </w:p>
        </w:tc>
      </w:tr>
      <w:tr w:rsidR="00E92485" w:rsidRPr="004E4A4D">
        <w:trPr>
          <w:trHeight w:val="288"/>
        </w:trPr>
        <w:tc>
          <w:tcPr>
            <w:tcW w:w="1621" w:type="dxa"/>
            <w:shd w:val="clear" w:color="auto" w:fill="C2C2C2"/>
          </w:tcPr>
          <w:p w:rsidR="00E92485" w:rsidRPr="00BE2154" w:rsidDel="007E2336" w:rsidRDefault="00E92485" w:rsidP="00BE2154">
            <w:pPr>
              <w:autoSpaceDE w:val="0"/>
              <w:snapToGrid w:val="0"/>
              <w:rPr>
                <w:rFonts w:ascii="Courier New" w:hAnsi="Courier New" w:cs="Courier New"/>
                <w:sz w:val="18"/>
                <w:szCs w:val="18"/>
              </w:rPr>
            </w:pPr>
            <w:r w:rsidRPr="00BE2154">
              <w:rPr>
                <w:rFonts w:ascii="Courier New" w:hAnsi="Courier New" w:cs="Courier New"/>
                <w:sz w:val="18"/>
                <w:szCs w:val="18"/>
              </w:rPr>
              <w:t>cofactor</w:t>
            </w:r>
          </w:p>
        </w:tc>
        <w:tc>
          <w:tcPr>
            <w:tcW w:w="236" w:type="dxa"/>
            <w:shd w:val="clear" w:color="auto" w:fill="C2C2C2"/>
          </w:tcPr>
          <w:p w:rsidR="00E92485" w:rsidRPr="00BE2154" w:rsidRDefault="00E92485" w:rsidP="00BE2154">
            <w:pPr>
              <w:autoSpaceDE w:val="0"/>
              <w:snapToGrid w:val="0"/>
              <w:rPr>
                <w:rFonts w:ascii="Courier New" w:hAnsi="Courier New" w:cs="Courier New"/>
                <w:sz w:val="18"/>
                <w:szCs w:val="18"/>
              </w:rPr>
            </w:pPr>
            <w:r w:rsidRPr="00BE2154">
              <w:rPr>
                <w:rFonts w:ascii="Courier New" w:hAnsi="Courier New" w:cs="Courier New"/>
                <w:sz w:val="18"/>
                <w:szCs w:val="18"/>
              </w:rPr>
              <w:t>=</w:t>
            </w:r>
          </w:p>
        </w:tc>
        <w:tc>
          <w:tcPr>
            <w:tcW w:w="6189" w:type="dxa"/>
            <w:shd w:val="clear" w:color="auto" w:fill="C2C2C2"/>
          </w:tcPr>
          <w:p w:rsidR="00E92485" w:rsidRPr="00BE2154" w:rsidRDefault="00E92485" w:rsidP="00BE2154">
            <w:pPr>
              <w:autoSpaceDE w:val="0"/>
              <w:snapToGrid w:val="0"/>
              <w:rPr>
                <w:rFonts w:ascii="Courier New" w:hAnsi="Courier New" w:cs="Courier New"/>
                <w:sz w:val="18"/>
                <w:szCs w:val="18"/>
              </w:rPr>
            </w:pPr>
            <w:r>
              <w:rPr>
                <w:rFonts w:ascii="Courier New" w:hAnsi="Courier New" w:cs="Courier New"/>
                <w:sz w:val="18"/>
                <w:szCs w:val="18"/>
              </w:rPr>
              <w:t>1*HEXDIG</w:t>
            </w:r>
          </w:p>
        </w:tc>
      </w:tr>
      <w:tr w:rsidR="00E92485" w:rsidRPr="004E4A4D">
        <w:trPr>
          <w:trHeight w:val="148"/>
        </w:trPr>
        <w:tc>
          <w:tcPr>
            <w:tcW w:w="1621" w:type="dxa"/>
            <w:shd w:val="clear" w:color="auto" w:fill="C2C2C2"/>
          </w:tcPr>
          <w:p w:rsidR="00E92485" w:rsidRPr="00BE2154" w:rsidRDefault="00E92485" w:rsidP="00BE2154">
            <w:pPr>
              <w:autoSpaceDE w:val="0"/>
              <w:snapToGrid w:val="0"/>
              <w:rPr>
                <w:rFonts w:ascii="Courier New" w:hAnsi="Courier New" w:cs="Courier New"/>
                <w:sz w:val="18"/>
                <w:szCs w:val="18"/>
              </w:rPr>
            </w:pPr>
            <w:r>
              <w:rPr>
                <w:rFonts w:ascii="Courier New" w:hAnsi="Courier New" w:cs="Courier New"/>
                <w:sz w:val="18"/>
                <w:szCs w:val="18"/>
              </w:rPr>
              <w:t>p</w:t>
            </w:r>
          </w:p>
        </w:tc>
        <w:tc>
          <w:tcPr>
            <w:tcW w:w="236" w:type="dxa"/>
            <w:shd w:val="clear" w:color="auto" w:fill="C2C2C2"/>
          </w:tcPr>
          <w:p w:rsidR="00E92485" w:rsidRPr="00BE2154" w:rsidRDefault="00E92485" w:rsidP="00BE2154">
            <w:pPr>
              <w:autoSpaceDE w:val="0"/>
              <w:snapToGrid w:val="0"/>
              <w:rPr>
                <w:rFonts w:ascii="Courier New" w:hAnsi="Courier New" w:cs="Courier New"/>
                <w:sz w:val="18"/>
                <w:szCs w:val="18"/>
              </w:rPr>
            </w:pPr>
            <w:r>
              <w:rPr>
                <w:rFonts w:ascii="Courier New" w:hAnsi="Courier New" w:cs="Courier New"/>
                <w:sz w:val="18"/>
                <w:szCs w:val="18"/>
              </w:rPr>
              <w:t>=</w:t>
            </w:r>
          </w:p>
        </w:tc>
        <w:tc>
          <w:tcPr>
            <w:tcW w:w="6189" w:type="dxa"/>
            <w:shd w:val="clear" w:color="auto" w:fill="C2C2C2"/>
          </w:tcPr>
          <w:p w:rsidR="00E92485" w:rsidRPr="00BE2154" w:rsidRDefault="00E92485" w:rsidP="00BE2154">
            <w:pPr>
              <w:autoSpaceDE w:val="0"/>
              <w:snapToGrid w:val="0"/>
              <w:rPr>
                <w:rFonts w:ascii="Courier New" w:hAnsi="Courier New" w:cs="Courier New"/>
                <w:sz w:val="18"/>
                <w:szCs w:val="18"/>
              </w:rPr>
            </w:pPr>
            <w:r>
              <w:rPr>
                <w:rFonts w:ascii="Courier New" w:hAnsi="Courier New" w:cs="Courier New"/>
                <w:sz w:val="18"/>
                <w:szCs w:val="18"/>
              </w:rPr>
              <w:t>1*HEXDIG</w:t>
            </w:r>
          </w:p>
        </w:tc>
      </w:tr>
      <w:tr w:rsidR="00E92485" w:rsidRPr="004E4A4D">
        <w:trPr>
          <w:trHeight w:val="148"/>
        </w:trPr>
        <w:tc>
          <w:tcPr>
            <w:tcW w:w="1621" w:type="dxa"/>
            <w:shd w:val="clear" w:color="auto" w:fill="C2C2C2"/>
          </w:tcPr>
          <w:p w:rsidR="00E92485" w:rsidRDefault="00E92485" w:rsidP="00BE2154">
            <w:pPr>
              <w:autoSpaceDE w:val="0"/>
              <w:snapToGrid w:val="0"/>
              <w:rPr>
                <w:rFonts w:ascii="Courier New" w:hAnsi="Courier New" w:cs="Courier New"/>
                <w:sz w:val="18"/>
                <w:szCs w:val="18"/>
              </w:rPr>
            </w:pPr>
            <w:r>
              <w:rPr>
                <w:rFonts w:ascii="Courier New" w:hAnsi="Courier New" w:cs="Courier New"/>
                <w:sz w:val="18"/>
                <w:szCs w:val="18"/>
              </w:rPr>
              <w:t>a</w:t>
            </w:r>
          </w:p>
        </w:tc>
        <w:tc>
          <w:tcPr>
            <w:tcW w:w="236" w:type="dxa"/>
            <w:shd w:val="clear" w:color="auto" w:fill="C2C2C2"/>
          </w:tcPr>
          <w:p w:rsidR="00E92485" w:rsidRDefault="00E92485" w:rsidP="00BE2154">
            <w:pPr>
              <w:autoSpaceDE w:val="0"/>
              <w:snapToGrid w:val="0"/>
              <w:rPr>
                <w:rFonts w:ascii="Courier New" w:hAnsi="Courier New" w:cs="Courier New"/>
                <w:sz w:val="18"/>
                <w:szCs w:val="18"/>
              </w:rPr>
            </w:pPr>
            <w:r>
              <w:rPr>
                <w:rFonts w:ascii="Courier New" w:hAnsi="Courier New" w:cs="Courier New"/>
                <w:sz w:val="18"/>
                <w:szCs w:val="18"/>
              </w:rPr>
              <w:t>=</w:t>
            </w:r>
          </w:p>
        </w:tc>
        <w:tc>
          <w:tcPr>
            <w:tcW w:w="6189" w:type="dxa"/>
            <w:shd w:val="clear" w:color="auto" w:fill="C2C2C2"/>
          </w:tcPr>
          <w:p w:rsidR="00E92485" w:rsidRDefault="00E92485" w:rsidP="00BE2154">
            <w:pPr>
              <w:autoSpaceDE w:val="0"/>
              <w:snapToGrid w:val="0"/>
              <w:rPr>
                <w:rFonts w:ascii="Courier New" w:hAnsi="Courier New" w:cs="Courier New"/>
                <w:sz w:val="18"/>
                <w:szCs w:val="18"/>
              </w:rPr>
            </w:pPr>
            <w:r>
              <w:rPr>
                <w:rFonts w:ascii="Courier New" w:hAnsi="Courier New" w:cs="Courier New"/>
                <w:sz w:val="18"/>
                <w:szCs w:val="18"/>
              </w:rPr>
              <w:t>1*HEXDIG</w:t>
            </w:r>
          </w:p>
        </w:tc>
      </w:tr>
      <w:tr w:rsidR="00E92485" w:rsidRPr="004E4A4D">
        <w:trPr>
          <w:trHeight w:val="148"/>
        </w:trPr>
        <w:tc>
          <w:tcPr>
            <w:tcW w:w="1621" w:type="dxa"/>
            <w:shd w:val="clear" w:color="auto" w:fill="C2C2C2"/>
          </w:tcPr>
          <w:p w:rsidR="00E92485" w:rsidRDefault="00E92485" w:rsidP="00BE2154">
            <w:pPr>
              <w:autoSpaceDE w:val="0"/>
              <w:snapToGrid w:val="0"/>
              <w:rPr>
                <w:rFonts w:ascii="Courier New" w:hAnsi="Courier New" w:cs="Courier New"/>
                <w:sz w:val="18"/>
                <w:szCs w:val="18"/>
              </w:rPr>
            </w:pPr>
            <w:r>
              <w:rPr>
                <w:rFonts w:ascii="Courier New" w:hAnsi="Courier New" w:cs="Courier New"/>
                <w:sz w:val="18"/>
                <w:szCs w:val="18"/>
              </w:rPr>
              <w:t>b</w:t>
            </w:r>
          </w:p>
        </w:tc>
        <w:tc>
          <w:tcPr>
            <w:tcW w:w="236" w:type="dxa"/>
            <w:shd w:val="clear" w:color="auto" w:fill="C2C2C2"/>
          </w:tcPr>
          <w:p w:rsidR="00E92485" w:rsidRDefault="00E92485" w:rsidP="00BE2154">
            <w:pPr>
              <w:autoSpaceDE w:val="0"/>
              <w:snapToGrid w:val="0"/>
              <w:rPr>
                <w:rFonts w:ascii="Courier New" w:hAnsi="Courier New" w:cs="Courier New"/>
                <w:sz w:val="18"/>
                <w:szCs w:val="18"/>
              </w:rPr>
            </w:pPr>
            <w:r>
              <w:rPr>
                <w:rFonts w:ascii="Courier New" w:hAnsi="Courier New" w:cs="Courier New"/>
                <w:sz w:val="18"/>
                <w:szCs w:val="18"/>
              </w:rPr>
              <w:t>=</w:t>
            </w:r>
          </w:p>
        </w:tc>
        <w:tc>
          <w:tcPr>
            <w:tcW w:w="6189" w:type="dxa"/>
            <w:shd w:val="clear" w:color="auto" w:fill="C2C2C2"/>
          </w:tcPr>
          <w:p w:rsidR="00E92485" w:rsidRDefault="00E92485" w:rsidP="00BE2154">
            <w:pPr>
              <w:autoSpaceDE w:val="0"/>
              <w:snapToGrid w:val="0"/>
              <w:rPr>
                <w:rFonts w:ascii="Courier New" w:hAnsi="Courier New" w:cs="Courier New"/>
                <w:sz w:val="18"/>
                <w:szCs w:val="18"/>
              </w:rPr>
            </w:pPr>
            <w:r>
              <w:rPr>
                <w:rFonts w:ascii="Courier New" w:hAnsi="Courier New" w:cs="Courier New"/>
                <w:sz w:val="18"/>
                <w:szCs w:val="18"/>
              </w:rPr>
              <w:t>1*HEXDIG</w:t>
            </w:r>
          </w:p>
        </w:tc>
      </w:tr>
      <w:tr w:rsidR="00E92485" w:rsidRPr="004E4A4D">
        <w:trPr>
          <w:trHeight w:val="148"/>
        </w:trPr>
        <w:tc>
          <w:tcPr>
            <w:tcW w:w="1621" w:type="dxa"/>
            <w:shd w:val="clear" w:color="auto" w:fill="C2C2C2"/>
          </w:tcPr>
          <w:p w:rsidR="00E92485" w:rsidRDefault="00E92485" w:rsidP="00BE2154">
            <w:pPr>
              <w:autoSpaceDE w:val="0"/>
              <w:snapToGrid w:val="0"/>
              <w:rPr>
                <w:rFonts w:ascii="Courier New" w:hAnsi="Courier New" w:cs="Courier New"/>
                <w:sz w:val="18"/>
                <w:szCs w:val="18"/>
              </w:rPr>
            </w:pPr>
            <w:r>
              <w:rPr>
                <w:rFonts w:ascii="Courier New" w:hAnsi="Courier New" w:cs="Courier New"/>
                <w:sz w:val="18"/>
                <w:szCs w:val="18"/>
              </w:rPr>
              <w:t>ec</w:t>
            </w:r>
            <w:r w:rsidRPr="00D2341B">
              <w:rPr>
                <w:rFonts w:ascii="Courier New" w:hAnsi="Courier New" w:cs="Courier New"/>
                <w:sz w:val="18"/>
                <w:szCs w:val="18"/>
              </w:rPr>
              <w:t>dh-svr-</w:t>
            </w:r>
            <w:r>
              <w:rPr>
                <w:rFonts w:ascii="Courier New" w:hAnsi="Courier New" w:cs="Courier New"/>
                <w:sz w:val="18"/>
                <w:szCs w:val="18"/>
              </w:rPr>
              <w:t>p</w:t>
            </w:r>
            <w:r w:rsidRPr="00D2341B">
              <w:rPr>
                <w:rFonts w:ascii="Courier New" w:hAnsi="Courier New" w:cs="Courier New"/>
                <w:sz w:val="18"/>
                <w:szCs w:val="18"/>
              </w:rPr>
              <w:t>key</w:t>
            </w:r>
          </w:p>
        </w:tc>
        <w:tc>
          <w:tcPr>
            <w:tcW w:w="236" w:type="dxa"/>
            <w:shd w:val="clear" w:color="auto" w:fill="C2C2C2"/>
          </w:tcPr>
          <w:p w:rsidR="00E92485" w:rsidRDefault="00E92485" w:rsidP="00BE2154">
            <w:pPr>
              <w:autoSpaceDE w:val="0"/>
              <w:snapToGrid w:val="0"/>
              <w:rPr>
                <w:rFonts w:ascii="Courier New" w:hAnsi="Courier New" w:cs="Courier New"/>
                <w:sz w:val="18"/>
                <w:szCs w:val="18"/>
              </w:rPr>
            </w:pPr>
            <w:r>
              <w:rPr>
                <w:rFonts w:ascii="Courier New" w:hAnsi="Courier New" w:cs="Courier New"/>
                <w:sz w:val="18"/>
                <w:szCs w:val="18"/>
              </w:rPr>
              <w:t>=</w:t>
            </w:r>
          </w:p>
        </w:tc>
        <w:tc>
          <w:tcPr>
            <w:tcW w:w="6189" w:type="dxa"/>
            <w:shd w:val="clear" w:color="auto" w:fill="C2C2C2"/>
          </w:tcPr>
          <w:p w:rsidR="00E92485" w:rsidRDefault="00E92485" w:rsidP="00BE2154">
            <w:pPr>
              <w:autoSpaceDE w:val="0"/>
              <w:snapToGrid w:val="0"/>
              <w:rPr>
                <w:rFonts w:ascii="Courier New" w:hAnsi="Courier New" w:cs="Courier New"/>
                <w:sz w:val="18"/>
                <w:szCs w:val="18"/>
              </w:rPr>
            </w:pPr>
            <w:r>
              <w:rPr>
                <w:rFonts w:ascii="Courier New" w:hAnsi="Courier New" w:cs="Courier New"/>
                <w:sz w:val="18"/>
                <w:szCs w:val="18"/>
              </w:rPr>
              <w:t>1*HEXDIG</w:t>
            </w:r>
          </w:p>
        </w:tc>
      </w:tr>
      <w:tr w:rsidR="00E92485" w:rsidRPr="004E4A4D">
        <w:trPr>
          <w:trHeight w:val="148"/>
        </w:trPr>
        <w:tc>
          <w:tcPr>
            <w:tcW w:w="1621" w:type="dxa"/>
            <w:shd w:val="clear" w:color="auto" w:fill="C2C2C2"/>
          </w:tcPr>
          <w:p w:rsidR="00E92485" w:rsidRDefault="00E92485" w:rsidP="00BE2154">
            <w:pPr>
              <w:autoSpaceDE w:val="0"/>
              <w:snapToGrid w:val="0"/>
              <w:rPr>
                <w:rFonts w:ascii="Courier New" w:hAnsi="Courier New" w:cs="Courier New"/>
                <w:sz w:val="18"/>
                <w:szCs w:val="18"/>
              </w:rPr>
            </w:pPr>
          </w:p>
        </w:tc>
        <w:tc>
          <w:tcPr>
            <w:tcW w:w="236" w:type="dxa"/>
            <w:shd w:val="clear" w:color="auto" w:fill="C2C2C2"/>
          </w:tcPr>
          <w:p w:rsidR="00E92485" w:rsidRDefault="00E92485" w:rsidP="00BE2154">
            <w:pPr>
              <w:autoSpaceDE w:val="0"/>
              <w:snapToGrid w:val="0"/>
              <w:rPr>
                <w:rFonts w:ascii="Courier New" w:hAnsi="Courier New" w:cs="Courier New"/>
                <w:sz w:val="18"/>
                <w:szCs w:val="18"/>
              </w:rPr>
            </w:pPr>
          </w:p>
        </w:tc>
        <w:tc>
          <w:tcPr>
            <w:tcW w:w="6189" w:type="dxa"/>
            <w:shd w:val="clear" w:color="auto" w:fill="C2C2C2"/>
          </w:tcPr>
          <w:p w:rsidR="00E92485" w:rsidRDefault="00E92485" w:rsidP="00BE2154">
            <w:pPr>
              <w:autoSpaceDE w:val="0"/>
              <w:snapToGrid w:val="0"/>
              <w:rPr>
                <w:rFonts w:ascii="Courier New" w:hAnsi="Courier New" w:cs="Courier New"/>
                <w:sz w:val="18"/>
                <w:szCs w:val="18"/>
              </w:rPr>
            </w:pPr>
          </w:p>
        </w:tc>
      </w:tr>
    </w:tbl>
    <w:p w:rsidR="00736544" w:rsidRDefault="00736544" w:rsidP="00E27D71">
      <w:pPr>
        <w:pStyle w:val="BodyText"/>
        <w:suppressLineNumbers/>
      </w:pPr>
    </w:p>
    <w:p w:rsidR="00E27D71" w:rsidRPr="00E27D71" w:rsidRDefault="00757D3E" w:rsidP="00E27D71">
      <w:pPr>
        <w:pStyle w:val="BodyText"/>
        <w:suppressLineNumbers/>
      </w:pPr>
      <w:r>
        <w:t>c</w:t>
      </w:r>
      <w:r w:rsidR="00E27D71" w:rsidRPr="00E27D71">
        <w:t>urve</w:t>
      </w:r>
      <w:r>
        <w:t>-name</w:t>
      </w:r>
    </w:p>
    <w:p w:rsidR="00E27D71" w:rsidRPr="00E27D71" w:rsidRDefault="00EF6137" w:rsidP="00BE2154">
      <w:pPr>
        <w:pStyle w:val="BodyText"/>
        <w:suppressLineNumbers/>
        <w:ind w:firstLine="720"/>
      </w:pPr>
      <w:r>
        <w:t>Single line</w:t>
      </w:r>
      <w:r w:rsidR="00F866C1">
        <w:t xml:space="preserve"> </w:t>
      </w:r>
      <w:r w:rsidR="00E27D71" w:rsidRPr="00E27D71">
        <w:t xml:space="preserve">base64-encoded </w:t>
      </w:r>
      <w:r w:rsidR="00567B07">
        <w:t>ASCII</w:t>
      </w:r>
      <w:r w:rsidR="00E27D71" w:rsidRPr="00E27D71">
        <w:t xml:space="preserve"> string containing named curve</w:t>
      </w:r>
    </w:p>
    <w:p w:rsidR="00E27D71" w:rsidRPr="00BE2154" w:rsidRDefault="009465BF" w:rsidP="00E27D71">
      <w:pPr>
        <w:pStyle w:val="BodyText"/>
        <w:suppressLineNumbers/>
        <w:rPr>
          <w:rFonts w:ascii="Courier New" w:hAnsi="Courier New" w:cs="Courier New"/>
        </w:rPr>
      </w:pPr>
      <w:r>
        <w:rPr>
          <w:rFonts w:ascii="Courier New" w:hAnsi="Courier New" w:cs="Courier New"/>
        </w:rPr>
        <w:t>conv</w:t>
      </w:r>
    </w:p>
    <w:p w:rsidR="00E27D71" w:rsidRDefault="009465BF" w:rsidP="00BE2154">
      <w:pPr>
        <w:pStyle w:val="BodyText"/>
        <w:suppressLineNumbers/>
        <w:ind w:firstLine="720"/>
      </w:pPr>
      <w:r>
        <w:t>Conversion form</w:t>
      </w:r>
    </w:p>
    <w:p w:rsidR="009465BF" w:rsidRPr="00BE2154" w:rsidRDefault="009465BF" w:rsidP="009465BF">
      <w:pPr>
        <w:pStyle w:val="BodyText"/>
        <w:suppressLineNumbers/>
        <w:rPr>
          <w:rFonts w:ascii="Courier New" w:hAnsi="Courier New" w:cs="Courier New"/>
        </w:rPr>
      </w:pPr>
      <w:r>
        <w:rPr>
          <w:rFonts w:ascii="Courier New" w:hAnsi="Courier New" w:cs="Courier New"/>
        </w:rPr>
        <w:t>generator</w:t>
      </w:r>
    </w:p>
    <w:p w:rsidR="009465BF" w:rsidRPr="00E27D71" w:rsidRDefault="009465BF" w:rsidP="009465BF">
      <w:pPr>
        <w:pStyle w:val="BodyText"/>
        <w:suppressLineNumbers/>
        <w:ind w:firstLine="720"/>
      </w:pPr>
      <w:r>
        <w:t>G</w:t>
      </w:r>
      <w:r w:rsidRPr="00E27D71">
        <w:t>enerator</w:t>
      </w:r>
      <w:r w:rsidR="002A71C0">
        <w:t xml:space="preserve"> as HEX string</w:t>
      </w:r>
    </w:p>
    <w:p w:rsidR="00E27D71" w:rsidRPr="00BE2154" w:rsidRDefault="00E27D71" w:rsidP="00E27D71">
      <w:pPr>
        <w:pStyle w:val="BodyText"/>
        <w:suppressLineNumbers/>
        <w:rPr>
          <w:rFonts w:ascii="Courier New" w:hAnsi="Courier New" w:cs="Courier New"/>
        </w:rPr>
      </w:pPr>
      <w:r w:rsidRPr="00BE2154">
        <w:rPr>
          <w:rFonts w:ascii="Courier New" w:hAnsi="Courier New" w:cs="Courier New"/>
        </w:rPr>
        <w:t>order</w:t>
      </w:r>
    </w:p>
    <w:p w:rsidR="00E27D71" w:rsidRPr="00E27D71" w:rsidRDefault="00E27D71" w:rsidP="00BF3506">
      <w:pPr>
        <w:pStyle w:val="BodyText"/>
        <w:suppressLineNumbers/>
        <w:ind w:firstLine="720"/>
      </w:pPr>
      <w:r w:rsidRPr="00E27D71">
        <w:t>Order of the generator</w:t>
      </w:r>
      <w:r w:rsidR="002A71C0">
        <w:t xml:space="preserve"> as HEX string</w:t>
      </w:r>
    </w:p>
    <w:p w:rsidR="00E27D71" w:rsidRPr="00BE2154" w:rsidRDefault="00E27D71" w:rsidP="00E27D71">
      <w:pPr>
        <w:pStyle w:val="BodyText"/>
        <w:suppressLineNumbers/>
        <w:rPr>
          <w:rFonts w:ascii="Courier New" w:hAnsi="Courier New" w:cs="Courier New"/>
        </w:rPr>
      </w:pPr>
      <w:r w:rsidRPr="00BE2154">
        <w:rPr>
          <w:rFonts w:ascii="Courier New" w:hAnsi="Courier New" w:cs="Courier New"/>
        </w:rPr>
        <w:t>cofactor</w:t>
      </w:r>
    </w:p>
    <w:p w:rsidR="00E27D71" w:rsidRDefault="00E27D71" w:rsidP="00BF3506">
      <w:pPr>
        <w:pStyle w:val="BodyText"/>
        <w:suppressLineNumbers/>
        <w:ind w:firstLine="720"/>
      </w:pPr>
      <w:r w:rsidRPr="00E27D71">
        <w:t>Co-factor of the generator</w:t>
      </w:r>
      <w:r w:rsidR="002A71C0">
        <w:t xml:space="preserve"> as HEX string</w:t>
      </w:r>
    </w:p>
    <w:p w:rsidR="009465BF" w:rsidRPr="00BE2154" w:rsidRDefault="009465BF" w:rsidP="009465BF">
      <w:pPr>
        <w:pStyle w:val="BodyText"/>
        <w:suppressLineNumbers/>
        <w:rPr>
          <w:rFonts w:ascii="Courier New" w:hAnsi="Courier New" w:cs="Courier New"/>
        </w:rPr>
      </w:pPr>
      <w:r>
        <w:rPr>
          <w:rFonts w:ascii="Courier New" w:hAnsi="Courier New" w:cs="Courier New"/>
        </w:rPr>
        <w:t>p</w:t>
      </w:r>
    </w:p>
    <w:p w:rsidR="009465BF" w:rsidRPr="00E27D71" w:rsidRDefault="009465BF" w:rsidP="00BF3506">
      <w:pPr>
        <w:pStyle w:val="BodyText"/>
        <w:suppressLineNumbers/>
        <w:ind w:firstLine="720"/>
      </w:pPr>
      <w:r>
        <w:t>P parameter (prime)</w:t>
      </w:r>
      <w:r w:rsidR="002A71C0">
        <w:t xml:space="preserve"> as HEX string</w:t>
      </w:r>
    </w:p>
    <w:p w:rsidR="009465BF" w:rsidRPr="00BE2154" w:rsidRDefault="009465BF" w:rsidP="009465BF">
      <w:pPr>
        <w:pStyle w:val="BodyText"/>
        <w:suppressLineNumbers/>
        <w:rPr>
          <w:rFonts w:ascii="Courier New" w:hAnsi="Courier New" w:cs="Courier New"/>
        </w:rPr>
      </w:pPr>
      <w:r>
        <w:rPr>
          <w:rFonts w:ascii="Courier New" w:hAnsi="Courier New" w:cs="Courier New"/>
        </w:rPr>
        <w:t>a</w:t>
      </w:r>
    </w:p>
    <w:p w:rsidR="009465BF" w:rsidRPr="00E27D71" w:rsidRDefault="009465BF" w:rsidP="00BF3506">
      <w:pPr>
        <w:pStyle w:val="BodyText"/>
        <w:suppressLineNumbers/>
        <w:ind w:firstLine="720"/>
      </w:pPr>
      <w:r>
        <w:t>A parameter</w:t>
      </w:r>
      <w:r w:rsidR="002A71C0">
        <w:t xml:space="preserve"> as HEX string</w:t>
      </w:r>
    </w:p>
    <w:p w:rsidR="009465BF" w:rsidRPr="00BE2154" w:rsidRDefault="009465BF" w:rsidP="009465BF">
      <w:pPr>
        <w:pStyle w:val="BodyText"/>
        <w:suppressLineNumbers/>
        <w:rPr>
          <w:rFonts w:ascii="Courier New" w:hAnsi="Courier New" w:cs="Courier New"/>
        </w:rPr>
      </w:pPr>
      <w:r>
        <w:rPr>
          <w:rFonts w:ascii="Courier New" w:hAnsi="Courier New" w:cs="Courier New"/>
        </w:rPr>
        <w:t>b</w:t>
      </w:r>
    </w:p>
    <w:p w:rsidR="00BF3506" w:rsidRDefault="009465BF" w:rsidP="00BF3506">
      <w:pPr>
        <w:pStyle w:val="BodyText"/>
        <w:suppressLineNumbers/>
        <w:ind w:firstLine="720"/>
      </w:pPr>
      <w:r>
        <w:t>B parameter</w:t>
      </w:r>
      <w:r w:rsidR="002A71C0">
        <w:t xml:space="preserve"> as HEX string</w:t>
      </w:r>
    </w:p>
    <w:p w:rsidR="004E6DEB" w:rsidRPr="004E4A4D" w:rsidRDefault="004E6DEB" w:rsidP="004E6DEB">
      <w:pPr>
        <w:pStyle w:val="BodyText"/>
        <w:suppressLineNumbers/>
        <w:rPr>
          <w:rFonts w:ascii="Courier New" w:hAnsi="Courier New" w:cs="Courier New"/>
        </w:rPr>
      </w:pPr>
      <w:r w:rsidRPr="004E4A4D">
        <w:rPr>
          <w:rFonts w:ascii="Courier New" w:hAnsi="Courier New" w:cs="Courier New"/>
        </w:rPr>
        <w:t>dh-svr-</w:t>
      </w:r>
      <w:r>
        <w:rPr>
          <w:rFonts w:ascii="Courier New" w:hAnsi="Courier New" w:cs="Courier New"/>
        </w:rPr>
        <w:t>p</w:t>
      </w:r>
      <w:r w:rsidRPr="004E4A4D">
        <w:rPr>
          <w:rFonts w:ascii="Courier New" w:hAnsi="Courier New" w:cs="Courier New"/>
        </w:rPr>
        <w:t>key</w:t>
      </w:r>
    </w:p>
    <w:p w:rsidR="00847868" w:rsidRPr="00E27D71" w:rsidRDefault="00847868" w:rsidP="00847868">
      <w:pPr>
        <w:pStyle w:val="BodyText"/>
        <w:suppressLineNumbers/>
        <w:ind w:firstLine="720"/>
      </w:pPr>
      <w:r w:rsidRPr="00E27D71">
        <w:t>X</w:t>
      </w:r>
      <w:r>
        <w:t xml:space="preserve"> and Y </w:t>
      </w:r>
      <w:r w:rsidRPr="00E27D71">
        <w:t>coordinate</w:t>
      </w:r>
      <w:r>
        <w:t>s</w:t>
      </w:r>
      <w:r w:rsidRPr="00E27D71">
        <w:t xml:space="preserve"> of</w:t>
      </w:r>
      <w:r>
        <w:t xml:space="preserve"> the server</w:t>
      </w:r>
      <w:r w:rsidRPr="00E27D71">
        <w:t>-side public key</w:t>
      </w:r>
      <w:r>
        <w:t xml:space="preserve"> (point)</w:t>
      </w:r>
      <w:r w:rsidRPr="002A71C0">
        <w:t xml:space="preserve"> </w:t>
      </w:r>
      <w:r>
        <w:t>as HEX string</w:t>
      </w:r>
    </w:p>
    <w:p w:rsidR="004E6DEB" w:rsidRPr="00E27D71" w:rsidRDefault="004E6DEB" w:rsidP="004E6DEB">
      <w:pPr>
        <w:pStyle w:val="BodyText"/>
        <w:suppressLineNumbers/>
        <w:ind w:firstLine="720"/>
      </w:pPr>
    </w:p>
    <w:p w:rsidR="009465BF" w:rsidRPr="00E27D71" w:rsidRDefault="009465BF" w:rsidP="009465BF">
      <w:pPr>
        <w:pStyle w:val="BodyText"/>
        <w:suppressLineNumbers/>
        <w:ind w:firstLine="720"/>
      </w:pPr>
    </w:p>
    <w:p w:rsidR="00E27D71" w:rsidRPr="00E27D71" w:rsidRDefault="00E27D71" w:rsidP="00E27D71">
      <w:pPr>
        <w:pStyle w:val="BodyText"/>
        <w:suppressLineNumbers/>
      </w:pPr>
    </w:p>
    <w:p w:rsidR="00E27D71" w:rsidRPr="00E27D71" w:rsidRDefault="00E27D71" w:rsidP="00E27D71">
      <w:pPr>
        <w:pStyle w:val="BodyText"/>
        <w:suppressLineNumbers/>
      </w:pPr>
    </w:p>
    <w:p w:rsidR="00E27D71" w:rsidRPr="008A496D" w:rsidRDefault="00E27D71" w:rsidP="00E27D71">
      <w:pPr>
        <w:pStyle w:val="BodyText"/>
        <w:suppressLineNumbers/>
        <w:rPr>
          <w:b/>
        </w:rPr>
      </w:pPr>
      <w:r w:rsidRPr="008A496D">
        <w:rPr>
          <w:b/>
        </w:rPr>
        <w:t>ECRESP</w:t>
      </w:r>
    </w:p>
    <w:p w:rsidR="00E27D71" w:rsidRPr="00E27D71" w:rsidRDefault="00E27D71" w:rsidP="00E27D71">
      <w:pPr>
        <w:pStyle w:val="BodyText"/>
        <w:suppressLineNumbers/>
      </w:pPr>
      <w:r w:rsidRPr="00E27D71">
        <w:t>Description: Client side response to the ECDH++</w:t>
      </w:r>
    </w:p>
    <w:p w:rsidR="00E27D71" w:rsidRPr="00E27D71" w:rsidRDefault="00E732D4" w:rsidP="00E27D71">
      <w:pPr>
        <w:pStyle w:val="BodyText"/>
        <w:suppressLineNumbers/>
      </w:pPr>
      <w:r>
        <w:t>Sender:</w:t>
      </w:r>
      <w:r w:rsidR="00E27D71" w:rsidRPr="00E27D71">
        <w:t xml:space="preserve"> </w:t>
      </w:r>
      <w:r w:rsidR="00BD48B7">
        <w:t>client</w:t>
      </w:r>
    </w:p>
    <w:p w:rsidR="00E27D71" w:rsidRDefault="00E27D71" w:rsidP="00E27D71">
      <w:pPr>
        <w:pStyle w:val="BodyText"/>
        <w:suppressLineNumbers/>
      </w:pPr>
      <w:r w:rsidRPr="00E27D71">
        <w:t>Syntax:</w:t>
      </w:r>
    </w:p>
    <w:p w:rsidR="002F4023" w:rsidRDefault="002F4023" w:rsidP="00E27D71">
      <w:pPr>
        <w:pStyle w:val="BodyText"/>
        <w:suppressLineNumbers/>
      </w:pPr>
    </w:p>
    <w:tbl>
      <w:tblPr>
        <w:tblpPr w:leftFromText="180" w:rightFromText="180" w:vertAnchor="text" w:horzAnchor="margin" w:tblpX="250" w:tblpY="-32"/>
        <w:tblW w:w="8430" w:type="dxa"/>
        <w:shd w:val="clear" w:color="auto" w:fill="C2C2C2"/>
        <w:tblLayout w:type="fixed"/>
        <w:tblLook w:val="0000"/>
      </w:tblPr>
      <w:tblGrid>
        <w:gridCol w:w="2005"/>
        <w:gridCol w:w="567"/>
        <w:gridCol w:w="5858"/>
      </w:tblGrid>
      <w:tr w:rsidR="002F4023" w:rsidRPr="004E4A4D">
        <w:trPr>
          <w:trHeight w:val="288"/>
        </w:trPr>
        <w:tc>
          <w:tcPr>
            <w:tcW w:w="2005" w:type="dxa"/>
            <w:shd w:val="clear" w:color="auto" w:fill="C2C2C2"/>
          </w:tcPr>
          <w:p w:rsidR="002F4023" w:rsidRPr="002F4023" w:rsidRDefault="002F4023" w:rsidP="00CD3CE0">
            <w:pPr>
              <w:pStyle w:val="BodyText"/>
              <w:suppressLineNumbers/>
              <w:rPr>
                <w:rFonts w:ascii="Courier New" w:hAnsi="Courier New" w:cs="Courier New"/>
                <w:sz w:val="18"/>
                <w:szCs w:val="18"/>
              </w:rPr>
            </w:pPr>
          </w:p>
        </w:tc>
        <w:tc>
          <w:tcPr>
            <w:tcW w:w="567" w:type="dxa"/>
            <w:shd w:val="clear" w:color="auto" w:fill="C2C2C2"/>
          </w:tcPr>
          <w:p w:rsidR="002F4023" w:rsidRPr="002F4023" w:rsidRDefault="002F4023" w:rsidP="00CD3CE0">
            <w:pPr>
              <w:pStyle w:val="BodyText"/>
              <w:suppressLineNumbers/>
              <w:rPr>
                <w:rFonts w:ascii="Courier New" w:hAnsi="Courier New" w:cs="Courier New"/>
                <w:sz w:val="18"/>
                <w:szCs w:val="18"/>
              </w:rPr>
            </w:pPr>
          </w:p>
        </w:tc>
        <w:tc>
          <w:tcPr>
            <w:tcW w:w="5858" w:type="dxa"/>
            <w:shd w:val="clear" w:color="auto" w:fill="C2C2C2"/>
          </w:tcPr>
          <w:p w:rsidR="002F4023" w:rsidRPr="002F4023" w:rsidRDefault="002F4023" w:rsidP="00CD3CE0">
            <w:pPr>
              <w:pStyle w:val="BodyText"/>
              <w:suppressLineNumbers/>
              <w:rPr>
                <w:rFonts w:ascii="Courier New" w:hAnsi="Courier New" w:cs="Courier New"/>
                <w:sz w:val="18"/>
                <w:szCs w:val="18"/>
              </w:rPr>
            </w:pPr>
          </w:p>
        </w:tc>
      </w:tr>
      <w:tr w:rsidR="00BB337B" w:rsidRPr="004E4A4D">
        <w:trPr>
          <w:trHeight w:val="288"/>
        </w:trPr>
        <w:tc>
          <w:tcPr>
            <w:tcW w:w="2005" w:type="dxa"/>
            <w:shd w:val="clear" w:color="auto" w:fill="C2C2C2"/>
          </w:tcPr>
          <w:p w:rsidR="00BB337B" w:rsidRPr="007B6A6F" w:rsidRDefault="00BB337B" w:rsidP="00BB337B">
            <w:pPr>
              <w:autoSpaceDE w:val="0"/>
              <w:snapToGrid w:val="0"/>
              <w:rPr>
                <w:rFonts w:ascii="Courier New" w:hAnsi="Courier New" w:cs="Courier New"/>
                <w:sz w:val="18"/>
                <w:szCs w:val="18"/>
              </w:rPr>
            </w:pPr>
            <w:smartTag w:uri="urn:schemas-microsoft-com:office:smarttags" w:element="stockticker">
              <w:r w:rsidRPr="007B6A6F">
                <w:rPr>
                  <w:rFonts w:ascii="Courier New" w:hAnsi="Courier New" w:cs="Courier New"/>
                  <w:sz w:val="18"/>
                  <w:szCs w:val="18"/>
                </w:rPr>
                <w:t>ENC</w:t>
              </w:r>
            </w:smartTag>
            <w:r w:rsidRPr="007B6A6F">
              <w:rPr>
                <w:rFonts w:ascii="Courier New" w:hAnsi="Courier New" w:cs="Courier New"/>
                <w:sz w:val="18"/>
                <w:szCs w:val="18"/>
              </w:rPr>
              <w:t>-</w:t>
            </w:r>
            <w:r>
              <w:rPr>
                <w:rFonts w:ascii="Courier New" w:hAnsi="Courier New" w:cs="Courier New"/>
                <w:sz w:val="18"/>
                <w:szCs w:val="18"/>
              </w:rPr>
              <w:t>ECRESP</w:t>
            </w:r>
          </w:p>
        </w:tc>
        <w:tc>
          <w:tcPr>
            <w:tcW w:w="567" w:type="dxa"/>
            <w:shd w:val="clear" w:color="auto" w:fill="C2C2C2"/>
          </w:tcPr>
          <w:p w:rsidR="00BB337B" w:rsidRPr="007B6A6F" w:rsidRDefault="00BB337B" w:rsidP="00BB337B">
            <w:pPr>
              <w:autoSpaceDE w:val="0"/>
              <w:snapToGrid w:val="0"/>
              <w:rPr>
                <w:rFonts w:ascii="Courier New" w:hAnsi="Courier New" w:cs="Courier New"/>
                <w:sz w:val="18"/>
                <w:szCs w:val="18"/>
              </w:rPr>
            </w:pPr>
            <w:r w:rsidRPr="007B6A6F">
              <w:rPr>
                <w:rFonts w:ascii="Courier New" w:hAnsi="Courier New" w:cs="Courier New"/>
                <w:sz w:val="18"/>
                <w:szCs w:val="18"/>
              </w:rPr>
              <w:t>=</w:t>
            </w:r>
          </w:p>
        </w:tc>
        <w:tc>
          <w:tcPr>
            <w:tcW w:w="5858" w:type="dxa"/>
            <w:shd w:val="clear" w:color="auto" w:fill="C2C2C2"/>
          </w:tcPr>
          <w:p w:rsidR="00BB337B" w:rsidRDefault="00BB337B" w:rsidP="00BB337B">
            <w:pPr>
              <w:autoSpaceDE w:val="0"/>
              <w:snapToGrid w:val="0"/>
              <w:rPr>
                <w:rFonts w:ascii="Courier New" w:hAnsi="Courier New" w:cs="Courier New"/>
                <w:sz w:val="18"/>
                <w:szCs w:val="18"/>
              </w:rPr>
            </w:pPr>
            <w:r w:rsidRPr="007B6A6F">
              <w:rPr>
                <w:rFonts w:ascii="Courier New" w:hAnsi="Courier New" w:cs="Courier New"/>
                <w:sz w:val="18"/>
                <w:szCs w:val="18"/>
              </w:rPr>
              <w:t>&lt;encrypted-</w:t>
            </w:r>
            <w:r>
              <w:rPr>
                <w:rFonts w:ascii="Courier New" w:hAnsi="Courier New" w:cs="Courier New"/>
                <w:sz w:val="18"/>
                <w:szCs w:val="18"/>
              </w:rPr>
              <w:t>ECRESP</w:t>
            </w:r>
            <w:r w:rsidRPr="007B6A6F">
              <w:rPr>
                <w:rFonts w:ascii="Courier New" w:hAnsi="Courier New" w:cs="Courier New"/>
                <w:sz w:val="18"/>
                <w:szCs w:val="18"/>
              </w:rPr>
              <w:t xml:space="preserve">&gt; </w:t>
            </w:r>
          </w:p>
          <w:p w:rsidR="00BB337B" w:rsidRDefault="00BB337B" w:rsidP="00BB337B">
            <w:pPr>
              <w:autoSpaceDE w:val="0"/>
              <w:snapToGrid w:val="0"/>
              <w:rPr>
                <w:rFonts w:ascii="Courier New" w:hAnsi="Courier New" w:cs="Courier New"/>
                <w:sz w:val="18"/>
                <w:szCs w:val="18"/>
              </w:rPr>
            </w:pPr>
            <w:r w:rsidRPr="007B6A6F">
              <w:rPr>
                <w:rFonts w:ascii="Courier New" w:hAnsi="Courier New" w:cs="Courier New"/>
                <w:sz w:val="18"/>
                <w:szCs w:val="18"/>
              </w:rPr>
              <w:t xml:space="preserve">; </w:t>
            </w:r>
            <w:r w:rsidR="00795AA6">
              <w:rPr>
                <w:rFonts w:ascii="Courier New" w:hAnsi="Courier New" w:cs="Courier New"/>
                <w:sz w:val="18"/>
                <w:szCs w:val="18"/>
              </w:rPr>
              <w:t>encrypted with the client-server communication public key</w:t>
            </w:r>
          </w:p>
          <w:p w:rsidR="00BB337B" w:rsidRPr="007B6A6F" w:rsidRDefault="00BB337B" w:rsidP="00BB337B">
            <w:pPr>
              <w:autoSpaceDE w:val="0"/>
              <w:snapToGrid w:val="0"/>
              <w:rPr>
                <w:rFonts w:ascii="Courier New" w:hAnsi="Courier New" w:cs="Courier New"/>
                <w:sz w:val="18"/>
                <w:szCs w:val="18"/>
              </w:rPr>
            </w:pPr>
          </w:p>
        </w:tc>
      </w:tr>
      <w:tr w:rsidR="00BB337B" w:rsidRPr="004E4A4D">
        <w:trPr>
          <w:trHeight w:val="288"/>
        </w:trPr>
        <w:tc>
          <w:tcPr>
            <w:tcW w:w="2005" w:type="dxa"/>
            <w:shd w:val="clear" w:color="auto" w:fill="C2C2C2"/>
          </w:tcPr>
          <w:p w:rsidR="00BB337B" w:rsidRPr="002F4023" w:rsidRDefault="00BB337B" w:rsidP="00BB337B">
            <w:pPr>
              <w:autoSpaceDE w:val="0"/>
              <w:snapToGrid w:val="0"/>
              <w:rPr>
                <w:rFonts w:ascii="Courier New" w:hAnsi="Courier New" w:cs="Courier New"/>
                <w:sz w:val="18"/>
                <w:szCs w:val="18"/>
              </w:rPr>
            </w:pPr>
            <w:r w:rsidRPr="002F4023">
              <w:rPr>
                <w:rFonts w:ascii="Courier New" w:hAnsi="Courier New" w:cs="Courier New"/>
                <w:sz w:val="18"/>
                <w:szCs w:val="18"/>
              </w:rPr>
              <w:t>ECRESP</w:t>
            </w:r>
          </w:p>
        </w:tc>
        <w:tc>
          <w:tcPr>
            <w:tcW w:w="567" w:type="dxa"/>
            <w:shd w:val="clear" w:color="auto" w:fill="C2C2C2"/>
          </w:tcPr>
          <w:p w:rsidR="00BB337B" w:rsidRPr="002F4023" w:rsidRDefault="00BB337B" w:rsidP="00BB337B">
            <w:pPr>
              <w:autoSpaceDE w:val="0"/>
              <w:snapToGrid w:val="0"/>
              <w:rPr>
                <w:rFonts w:ascii="Courier New" w:hAnsi="Courier New" w:cs="Courier New"/>
                <w:sz w:val="18"/>
                <w:szCs w:val="18"/>
              </w:rPr>
            </w:pPr>
            <w:r w:rsidRPr="002F4023">
              <w:rPr>
                <w:rFonts w:ascii="Courier New" w:hAnsi="Courier New" w:cs="Courier New"/>
                <w:sz w:val="18"/>
                <w:szCs w:val="18"/>
              </w:rPr>
              <w:t>=</w:t>
            </w:r>
          </w:p>
        </w:tc>
        <w:tc>
          <w:tcPr>
            <w:tcW w:w="5858" w:type="dxa"/>
            <w:shd w:val="clear" w:color="auto" w:fill="C2C2C2"/>
          </w:tcPr>
          <w:p w:rsidR="00BB337B" w:rsidRPr="002F4023" w:rsidRDefault="00815AD8" w:rsidP="00BB337B">
            <w:pPr>
              <w:autoSpaceDE w:val="0"/>
              <w:snapToGrid w:val="0"/>
              <w:rPr>
                <w:rFonts w:ascii="Courier New" w:hAnsi="Courier New" w:cs="Courier New"/>
                <w:sz w:val="18"/>
                <w:szCs w:val="18"/>
              </w:rPr>
            </w:pPr>
            <w:r w:rsidRPr="00A07B02">
              <w:rPr>
                <w:rFonts w:ascii="Courier New" w:hAnsi="Courier New" w:cs="Courier New"/>
                <w:sz w:val="18"/>
                <w:szCs w:val="18"/>
              </w:rPr>
              <w:t>"</w:t>
            </w:r>
            <w:r w:rsidR="00BB337B" w:rsidRPr="002F4023">
              <w:rPr>
                <w:rFonts w:ascii="Courier New" w:hAnsi="Courier New" w:cs="Courier New"/>
                <w:sz w:val="18"/>
                <w:szCs w:val="18"/>
              </w:rPr>
              <w:t>ECRESP</w:t>
            </w:r>
            <w:r w:rsidRPr="00A07B02">
              <w:rPr>
                <w:rFonts w:ascii="Courier New" w:hAnsi="Courier New" w:cs="Courier New"/>
                <w:sz w:val="18"/>
                <w:szCs w:val="18"/>
              </w:rPr>
              <w:t>"</w:t>
            </w:r>
            <w:r w:rsidR="00BB337B" w:rsidRPr="002F4023">
              <w:rPr>
                <w:rFonts w:ascii="Courier New" w:hAnsi="Courier New" w:cs="Courier New"/>
                <w:sz w:val="18"/>
                <w:szCs w:val="18"/>
              </w:rPr>
              <w:t xml:space="preserve"> </w:t>
            </w:r>
            <w:r w:rsidR="002A7E0D">
              <w:rPr>
                <w:rFonts w:ascii="Courier New" w:hAnsi="Courier New" w:cs="Courier New"/>
                <w:sz w:val="18"/>
                <w:szCs w:val="18"/>
              </w:rPr>
              <w:t>pubkey</w:t>
            </w:r>
            <w:r w:rsidR="00A2148D">
              <w:rPr>
                <w:rFonts w:ascii="Courier New" w:hAnsi="Courier New" w:cs="Courier New"/>
                <w:sz w:val="18"/>
                <w:szCs w:val="18"/>
              </w:rPr>
              <w:t xml:space="preserve"> </w:t>
            </w:r>
            <w:r w:rsidR="00A2148D">
              <w:rPr>
                <w:rFonts w:ascii="Courier New" w:hAnsi="Courier New" w:cs="Courier New"/>
              </w:rPr>
              <w:t>random-noise</w:t>
            </w:r>
          </w:p>
        </w:tc>
      </w:tr>
      <w:tr w:rsidR="00BB337B" w:rsidRPr="004E4A4D">
        <w:trPr>
          <w:trHeight w:val="288"/>
        </w:trPr>
        <w:tc>
          <w:tcPr>
            <w:tcW w:w="2005" w:type="dxa"/>
            <w:shd w:val="clear" w:color="auto" w:fill="C2C2C2"/>
          </w:tcPr>
          <w:p w:rsidR="00BB337B" w:rsidRPr="00D63934" w:rsidRDefault="003E31CA" w:rsidP="00BB337B">
            <w:pPr>
              <w:autoSpaceDE w:val="0"/>
              <w:snapToGrid w:val="0"/>
              <w:rPr>
                <w:rFonts w:ascii="Courier New" w:hAnsi="Courier New" w:cs="Courier New"/>
                <w:sz w:val="18"/>
                <w:szCs w:val="18"/>
              </w:rPr>
            </w:pPr>
            <w:r w:rsidRPr="00D63934">
              <w:rPr>
                <w:rFonts w:ascii="Courier New" w:hAnsi="Courier New" w:cs="Courier New"/>
                <w:sz w:val="18"/>
                <w:szCs w:val="18"/>
              </w:rPr>
              <w:t>ecdh-clnt-pkey</w:t>
            </w:r>
          </w:p>
        </w:tc>
        <w:tc>
          <w:tcPr>
            <w:tcW w:w="567" w:type="dxa"/>
            <w:shd w:val="clear" w:color="auto" w:fill="C2C2C2"/>
          </w:tcPr>
          <w:p w:rsidR="00BB337B" w:rsidRPr="002F4023" w:rsidRDefault="00BB337B" w:rsidP="00BB337B">
            <w:pPr>
              <w:autoSpaceDE w:val="0"/>
              <w:snapToGrid w:val="0"/>
              <w:rPr>
                <w:rFonts w:ascii="Courier New" w:hAnsi="Courier New" w:cs="Courier New"/>
                <w:sz w:val="18"/>
                <w:szCs w:val="18"/>
              </w:rPr>
            </w:pPr>
            <w:r w:rsidRPr="002F4023">
              <w:rPr>
                <w:rFonts w:ascii="Courier New" w:hAnsi="Courier New" w:cs="Courier New"/>
                <w:sz w:val="18"/>
                <w:szCs w:val="18"/>
              </w:rPr>
              <w:t>=</w:t>
            </w:r>
          </w:p>
        </w:tc>
        <w:tc>
          <w:tcPr>
            <w:tcW w:w="5858" w:type="dxa"/>
            <w:shd w:val="clear" w:color="auto" w:fill="C2C2C2"/>
          </w:tcPr>
          <w:p w:rsidR="00F06AFB" w:rsidRPr="002F4023" w:rsidRDefault="002A71C0" w:rsidP="00F06AFB">
            <w:pPr>
              <w:autoSpaceDE w:val="0"/>
              <w:snapToGrid w:val="0"/>
              <w:rPr>
                <w:rFonts w:ascii="Courier New" w:hAnsi="Courier New" w:cs="Courier New"/>
                <w:sz w:val="18"/>
                <w:szCs w:val="18"/>
              </w:rPr>
            </w:pPr>
            <w:r>
              <w:rPr>
                <w:rFonts w:ascii="Courier New" w:hAnsi="Courier New" w:cs="Courier New"/>
                <w:sz w:val="18"/>
                <w:szCs w:val="18"/>
              </w:rPr>
              <w:t>1*HEXDIG</w:t>
            </w:r>
          </w:p>
        </w:tc>
      </w:tr>
      <w:tr w:rsidR="00F06AFB" w:rsidRPr="004E4A4D">
        <w:trPr>
          <w:trHeight w:val="80"/>
        </w:trPr>
        <w:tc>
          <w:tcPr>
            <w:tcW w:w="2005" w:type="dxa"/>
            <w:shd w:val="clear" w:color="auto" w:fill="C2C2C2"/>
          </w:tcPr>
          <w:p w:rsidR="00F06AFB" w:rsidRPr="004E4A4D" w:rsidRDefault="00F06AFB" w:rsidP="00F06AFB">
            <w:pPr>
              <w:autoSpaceDE w:val="0"/>
              <w:snapToGrid w:val="0"/>
              <w:rPr>
                <w:rFonts w:ascii="Courier New" w:hAnsi="Courier New" w:cs="Courier New"/>
                <w:sz w:val="18"/>
                <w:szCs w:val="18"/>
              </w:rPr>
            </w:pPr>
            <w:r>
              <w:rPr>
                <w:rFonts w:ascii="Courier New" w:hAnsi="Courier New" w:cs="Courier New"/>
                <w:sz w:val="18"/>
                <w:szCs w:val="18"/>
              </w:rPr>
              <w:t>r</w:t>
            </w:r>
            <w:r w:rsidRPr="004E4A4D">
              <w:rPr>
                <w:rFonts w:ascii="Courier New" w:hAnsi="Courier New" w:cs="Courier New"/>
                <w:sz w:val="18"/>
                <w:szCs w:val="18"/>
              </w:rPr>
              <w:t>andom</w:t>
            </w:r>
            <w:r>
              <w:rPr>
                <w:rFonts w:ascii="Courier New" w:hAnsi="Courier New" w:cs="Courier New"/>
                <w:sz w:val="18"/>
                <w:szCs w:val="18"/>
              </w:rPr>
              <w:t>-noise</w:t>
            </w:r>
          </w:p>
        </w:tc>
        <w:tc>
          <w:tcPr>
            <w:tcW w:w="567" w:type="dxa"/>
            <w:shd w:val="clear" w:color="auto" w:fill="C2C2C2"/>
          </w:tcPr>
          <w:p w:rsidR="00F06AFB" w:rsidRPr="004E4A4D" w:rsidRDefault="00F06AFB" w:rsidP="00F06AFB">
            <w:pPr>
              <w:autoSpaceDE w:val="0"/>
              <w:snapToGrid w:val="0"/>
              <w:rPr>
                <w:rFonts w:ascii="Courier New" w:hAnsi="Courier New" w:cs="Courier New"/>
                <w:sz w:val="18"/>
                <w:szCs w:val="18"/>
              </w:rPr>
            </w:pPr>
            <w:r w:rsidRPr="004E4A4D">
              <w:rPr>
                <w:rFonts w:ascii="Courier New" w:hAnsi="Courier New" w:cs="Courier New"/>
                <w:sz w:val="18"/>
                <w:szCs w:val="18"/>
              </w:rPr>
              <w:t>=</w:t>
            </w:r>
          </w:p>
        </w:tc>
        <w:tc>
          <w:tcPr>
            <w:tcW w:w="5858" w:type="dxa"/>
            <w:shd w:val="clear" w:color="auto" w:fill="C2C2C2"/>
          </w:tcPr>
          <w:p w:rsidR="00F06AFB" w:rsidRPr="004E4A4D" w:rsidRDefault="00F06AFB" w:rsidP="00F06AFB">
            <w:pPr>
              <w:autoSpaceDE w:val="0"/>
              <w:snapToGrid w:val="0"/>
              <w:rPr>
                <w:rFonts w:ascii="Courier New" w:hAnsi="Courier New" w:cs="Courier New"/>
                <w:sz w:val="18"/>
                <w:szCs w:val="18"/>
              </w:rPr>
            </w:pPr>
            <w:r>
              <w:rPr>
                <w:rFonts w:ascii="Courier New" w:hAnsi="Courier New" w:cs="Courier New"/>
                <w:sz w:val="18"/>
                <w:szCs w:val="18"/>
              </w:rPr>
              <w:t>base64-str</w:t>
            </w:r>
          </w:p>
        </w:tc>
      </w:tr>
    </w:tbl>
    <w:p w:rsidR="00EF2D99" w:rsidRDefault="00EF2D99" w:rsidP="003E31CA">
      <w:pPr>
        <w:pStyle w:val="BodyText"/>
        <w:suppressLineNumbers/>
        <w:rPr>
          <w:rFonts w:ascii="Courier New" w:hAnsi="Courier New" w:cs="Courier New"/>
        </w:rPr>
      </w:pPr>
    </w:p>
    <w:p w:rsidR="003E31CA" w:rsidRDefault="003E31CA" w:rsidP="003E31CA">
      <w:pPr>
        <w:pStyle w:val="BodyText"/>
        <w:suppressLineNumbers/>
      </w:pPr>
      <w:r>
        <w:rPr>
          <w:rFonts w:ascii="Courier New" w:hAnsi="Courier New" w:cs="Courier New"/>
        </w:rPr>
        <w:t>ec</w:t>
      </w:r>
      <w:r w:rsidRPr="00E34A72">
        <w:rPr>
          <w:rFonts w:ascii="Courier New" w:hAnsi="Courier New" w:cs="Courier New"/>
        </w:rPr>
        <w:t>dh-</w:t>
      </w:r>
      <w:r>
        <w:rPr>
          <w:rFonts w:ascii="Courier New" w:hAnsi="Courier New" w:cs="Courier New"/>
        </w:rPr>
        <w:t>clnt-pkey</w:t>
      </w:r>
      <w:r w:rsidRPr="00E27D71">
        <w:t xml:space="preserve"> </w:t>
      </w:r>
    </w:p>
    <w:p w:rsidR="00E27D71" w:rsidRDefault="00E27D71" w:rsidP="002F4023">
      <w:pPr>
        <w:pStyle w:val="BodyText"/>
        <w:suppressLineNumbers/>
        <w:ind w:firstLine="720"/>
      </w:pPr>
      <w:r w:rsidRPr="00E27D71">
        <w:t>X</w:t>
      </w:r>
      <w:r w:rsidR="002A7E0D">
        <w:t xml:space="preserve"> and Y </w:t>
      </w:r>
      <w:r w:rsidRPr="00E27D71">
        <w:t>coordinate</w:t>
      </w:r>
      <w:r w:rsidR="002A7E0D">
        <w:t>s</w:t>
      </w:r>
      <w:r w:rsidRPr="00E27D71">
        <w:t xml:space="preserve"> of</w:t>
      </w:r>
      <w:r w:rsidR="00BA3AF5">
        <w:t xml:space="preserve"> the</w:t>
      </w:r>
      <w:r w:rsidRPr="00E27D71">
        <w:t xml:space="preserve"> client-side public key</w:t>
      </w:r>
      <w:r w:rsidR="002A7E0D">
        <w:t xml:space="preserve"> (point)</w:t>
      </w:r>
      <w:r w:rsidR="002A71C0" w:rsidRPr="002A71C0">
        <w:t xml:space="preserve"> </w:t>
      </w:r>
      <w:r w:rsidR="002A71C0">
        <w:t>as HEX string</w:t>
      </w:r>
    </w:p>
    <w:p w:rsidR="00F06AFB" w:rsidRPr="00830993" w:rsidRDefault="00F06AFB" w:rsidP="00F06AFB">
      <w:pPr>
        <w:pStyle w:val="BodyText"/>
        <w:suppressLineNumbers/>
        <w:rPr>
          <w:rFonts w:ascii="Courier New" w:hAnsi="Courier New" w:cs="Courier New"/>
        </w:rPr>
      </w:pPr>
      <w:r w:rsidRPr="00830993">
        <w:rPr>
          <w:rFonts w:ascii="Courier New" w:hAnsi="Courier New" w:cs="Courier New"/>
        </w:rPr>
        <w:t>random-noise</w:t>
      </w:r>
    </w:p>
    <w:p w:rsidR="00F06AFB" w:rsidRPr="00E27D71" w:rsidRDefault="00F06AFB" w:rsidP="00F06AFB">
      <w:pPr>
        <w:pStyle w:val="BodyText"/>
        <w:suppressLineNumbers/>
      </w:pPr>
      <w:r>
        <w:tab/>
        <w:t xml:space="preserve">Single line </w:t>
      </w:r>
      <w:r w:rsidRPr="00E27D71">
        <w:t xml:space="preserve">base64-encoded </w:t>
      </w:r>
      <w:r>
        <w:t>random noise</w:t>
      </w:r>
    </w:p>
    <w:p w:rsidR="00F06AFB" w:rsidRPr="00E27D71" w:rsidRDefault="00F06AFB" w:rsidP="002F4023">
      <w:pPr>
        <w:pStyle w:val="BodyText"/>
        <w:suppressLineNumbers/>
        <w:ind w:firstLine="720"/>
      </w:pPr>
    </w:p>
    <w:p w:rsidR="00E27D71" w:rsidRPr="00E27D71" w:rsidRDefault="00E27D71" w:rsidP="002F4023">
      <w:pPr>
        <w:pStyle w:val="BodyText"/>
        <w:suppressLineNumbers/>
        <w:ind w:firstLine="720"/>
      </w:pPr>
    </w:p>
    <w:p w:rsidR="00E27D71" w:rsidRDefault="00E27D71" w:rsidP="00E27D71">
      <w:pPr>
        <w:pStyle w:val="BodyText"/>
        <w:suppressLineNumbers/>
      </w:pPr>
    </w:p>
    <w:p w:rsidR="00541896" w:rsidRPr="00E27D71" w:rsidRDefault="00541896" w:rsidP="00E27D71">
      <w:pPr>
        <w:pStyle w:val="BodyText"/>
        <w:suppressLineNumbers/>
      </w:pPr>
    </w:p>
    <w:p w:rsidR="00E27D71" w:rsidRPr="00541896" w:rsidRDefault="00E27D71" w:rsidP="00E27D71">
      <w:pPr>
        <w:pStyle w:val="BodyText"/>
        <w:suppressLineNumbers/>
        <w:rPr>
          <w:b/>
        </w:rPr>
      </w:pPr>
      <w:r w:rsidRPr="00541896">
        <w:rPr>
          <w:b/>
        </w:rPr>
        <w:t>ECOK</w:t>
      </w:r>
    </w:p>
    <w:p w:rsidR="00E27D71" w:rsidRPr="00E27D71" w:rsidRDefault="00E27D71" w:rsidP="00E27D71">
      <w:pPr>
        <w:pStyle w:val="BodyText"/>
        <w:suppressLineNumbers/>
      </w:pPr>
      <w:r w:rsidRPr="00E27D71">
        <w:t>Description: Server side response to the ECDH++</w:t>
      </w:r>
    </w:p>
    <w:p w:rsidR="00821977" w:rsidRDefault="0047009F" w:rsidP="00821977">
      <w:pPr>
        <w:pStyle w:val="BodyText"/>
        <w:suppressLineNumbers/>
      </w:pPr>
      <w:r>
        <w:t>Sender: server</w:t>
      </w:r>
      <w:r w:rsidR="00821977" w:rsidRPr="00821977">
        <w:t xml:space="preserve"> </w:t>
      </w:r>
    </w:p>
    <w:p w:rsidR="00821977" w:rsidRDefault="00821977" w:rsidP="00821977">
      <w:pPr>
        <w:pStyle w:val="BodyText"/>
        <w:suppressLineNumbers/>
      </w:pPr>
      <w:r w:rsidRPr="00E27D71">
        <w:t>Syntax:</w:t>
      </w:r>
    </w:p>
    <w:p w:rsidR="00E27D71" w:rsidRPr="00E27D71" w:rsidRDefault="00E27D71" w:rsidP="00E27D71">
      <w:pPr>
        <w:pStyle w:val="BodyText"/>
        <w:suppressLineNumbers/>
      </w:pPr>
    </w:p>
    <w:tbl>
      <w:tblPr>
        <w:tblpPr w:leftFromText="180" w:rightFromText="180" w:vertAnchor="text" w:horzAnchor="margin" w:tblpX="250" w:tblpY="-32"/>
        <w:tblW w:w="8046" w:type="dxa"/>
        <w:shd w:val="clear" w:color="auto" w:fill="C2C2C2"/>
        <w:tblLayout w:type="fixed"/>
        <w:tblLook w:val="0000"/>
      </w:tblPr>
      <w:tblGrid>
        <w:gridCol w:w="1621"/>
        <w:gridCol w:w="236"/>
        <w:gridCol w:w="6189"/>
      </w:tblGrid>
      <w:tr w:rsidR="00E92485" w:rsidRPr="004E4A4D">
        <w:trPr>
          <w:trHeight w:val="288"/>
        </w:trPr>
        <w:tc>
          <w:tcPr>
            <w:tcW w:w="1621" w:type="dxa"/>
            <w:shd w:val="clear" w:color="auto" w:fill="C2C2C2"/>
          </w:tcPr>
          <w:p w:rsidR="00E92485" w:rsidRPr="00754204" w:rsidRDefault="00E92485" w:rsidP="0065129F">
            <w:pPr>
              <w:autoSpaceDE w:val="0"/>
              <w:snapToGrid w:val="0"/>
              <w:jc w:val="left"/>
              <w:rPr>
                <w:rFonts w:ascii="Courier New" w:hAnsi="Courier New" w:cs="Courier New"/>
                <w:sz w:val="18"/>
                <w:szCs w:val="18"/>
              </w:rPr>
            </w:pPr>
            <w:r>
              <w:rPr>
                <w:rFonts w:ascii="Courier New" w:hAnsi="Courier New" w:cs="Courier New"/>
                <w:sz w:val="18"/>
                <w:szCs w:val="18"/>
              </w:rPr>
              <w:t>SIGNED-ECOK</w:t>
            </w:r>
          </w:p>
        </w:tc>
        <w:tc>
          <w:tcPr>
            <w:tcW w:w="236" w:type="dxa"/>
            <w:shd w:val="clear" w:color="auto" w:fill="C2C2C2"/>
          </w:tcPr>
          <w:p w:rsidR="00E92485" w:rsidRPr="00754204" w:rsidRDefault="00E92485" w:rsidP="0065129F">
            <w:pPr>
              <w:autoSpaceDE w:val="0"/>
              <w:snapToGrid w:val="0"/>
              <w:rPr>
                <w:rFonts w:ascii="Courier New" w:hAnsi="Courier New" w:cs="Courier New"/>
                <w:sz w:val="18"/>
                <w:szCs w:val="18"/>
              </w:rPr>
            </w:pPr>
            <w:r>
              <w:rPr>
                <w:rFonts w:ascii="Courier New" w:hAnsi="Courier New" w:cs="Courier New"/>
                <w:sz w:val="18"/>
                <w:szCs w:val="18"/>
              </w:rPr>
              <w:t>=</w:t>
            </w:r>
          </w:p>
        </w:tc>
        <w:tc>
          <w:tcPr>
            <w:tcW w:w="6189" w:type="dxa"/>
            <w:shd w:val="clear" w:color="auto" w:fill="C2C2C2"/>
          </w:tcPr>
          <w:p w:rsidR="00E92485" w:rsidRDefault="00EC78FA" w:rsidP="0065129F">
            <w:pPr>
              <w:autoSpaceDE w:val="0"/>
              <w:snapToGrid w:val="0"/>
              <w:rPr>
                <w:rFonts w:ascii="Courier New" w:hAnsi="Courier New" w:cs="Courier New"/>
                <w:sz w:val="18"/>
                <w:szCs w:val="18"/>
              </w:rPr>
            </w:pPr>
            <w:r>
              <w:rPr>
                <w:rFonts w:ascii="Courier New" w:hAnsi="Courier New" w:cs="Courier New"/>
                <w:sz w:val="18"/>
                <w:szCs w:val="18"/>
              </w:rPr>
              <w:t xml:space="preserve">signature </w:t>
            </w:r>
            <w:r w:rsidR="00E92485">
              <w:rPr>
                <w:rFonts w:ascii="Courier New" w:hAnsi="Courier New" w:cs="Courier New"/>
                <w:sz w:val="18"/>
                <w:szCs w:val="18"/>
              </w:rPr>
              <w:t>ECOK</w:t>
            </w:r>
          </w:p>
          <w:p w:rsidR="00E92485" w:rsidRPr="00A07B02" w:rsidRDefault="00E92485" w:rsidP="0065129F">
            <w:pPr>
              <w:autoSpaceDE w:val="0"/>
              <w:snapToGrid w:val="0"/>
              <w:rPr>
                <w:rFonts w:ascii="Courier New" w:hAnsi="Courier New" w:cs="Courier New"/>
                <w:sz w:val="18"/>
                <w:szCs w:val="18"/>
              </w:rPr>
            </w:pPr>
          </w:p>
        </w:tc>
      </w:tr>
      <w:tr w:rsidR="00E92485" w:rsidRPr="004E4A4D">
        <w:trPr>
          <w:trHeight w:val="288"/>
        </w:trPr>
        <w:tc>
          <w:tcPr>
            <w:tcW w:w="1621" w:type="dxa"/>
            <w:shd w:val="clear" w:color="auto" w:fill="C2C2C2"/>
          </w:tcPr>
          <w:p w:rsidR="00E92485" w:rsidRPr="00821977" w:rsidRDefault="00E92485" w:rsidP="00CD3CE0">
            <w:pPr>
              <w:rPr>
                <w:rFonts w:ascii="Courier New" w:hAnsi="Courier New" w:cs="Courier New"/>
                <w:sz w:val="18"/>
                <w:szCs w:val="18"/>
              </w:rPr>
            </w:pPr>
            <w:r w:rsidRPr="00821977">
              <w:rPr>
                <w:rFonts w:ascii="Courier New" w:hAnsi="Courier New" w:cs="Courier New"/>
                <w:sz w:val="18"/>
                <w:szCs w:val="18"/>
              </w:rPr>
              <w:t>ECOK</w:t>
            </w:r>
          </w:p>
        </w:tc>
        <w:tc>
          <w:tcPr>
            <w:tcW w:w="236" w:type="dxa"/>
            <w:shd w:val="clear" w:color="auto" w:fill="C2C2C2"/>
          </w:tcPr>
          <w:p w:rsidR="00E92485" w:rsidRPr="00821977" w:rsidRDefault="00E92485" w:rsidP="00CD3CE0">
            <w:pPr>
              <w:rPr>
                <w:rFonts w:ascii="Courier New" w:hAnsi="Courier New" w:cs="Courier New"/>
                <w:sz w:val="18"/>
                <w:szCs w:val="18"/>
              </w:rPr>
            </w:pPr>
            <w:r w:rsidRPr="00821977">
              <w:rPr>
                <w:rFonts w:ascii="Courier New" w:hAnsi="Courier New" w:cs="Courier New"/>
                <w:sz w:val="18"/>
                <w:szCs w:val="18"/>
              </w:rPr>
              <w:t>=</w:t>
            </w:r>
          </w:p>
        </w:tc>
        <w:tc>
          <w:tcPr>
            <w:tcW w:w="6189" w:type="dxa"/>
            <w:shd w:val="clear" w:color="auto" w:fill="C2C2C2"/>
          </w:tcPr>
          <w:p w:rsidR="00E92485" w:rsidRPr="00821977" w:rsidRDefault="00E92485" w:rsidP="00821977">
            <w:pPr>
              <w:rPr>
                <w:rFonts w:ascii="Courier New" w:hAnsi="Courier New" w:cs="Courier New"/>
                <w:sz w:val="18"/>
                <w:szCs w:val="18"/>
              </w:rPr>
            </w:pPr>
            <w:r w:rsidRPr="00A07B02">
              <w:rPr>
                <w:rFonts w:ascii="Courier New" w:hAnsi="Courier New" w:cs="Courier New"/>
                <w:sz w:val="18"/>
                <w:szCs w:val="18"/>
              </w:rPr>
              <w:t>"</w:t>
            </w:r>
            <w:r w:rsidRPr="00821977">
              <w:rPr>
                <w:rFonts w:ascii="Courier New" w:hAnsi="Courier New" w:cs="Courier New"/>
                <w:sz w:val="18"/>
                <w:szCs w:val="18"/>
              </w:rPr>
              <w:t>ECOK</w:t>
            </w:r>
            <w:r w:rsidRPr="00A07B02">
              <w:rPr>
                <w:rFonts w:ascii="Courier New" w:hAnsi="Courier New" w:cs="Courier New"/>
                <w:sz w:val="18"/>
                <w:szCs w:val="18"/>
              </w:rPr>
              <w:t>"</w:t>
            </w:r>
            <w:r w:rsidRPr="00821977">
              <w:rPr>
                <w:rFonts w:ascii="Courier New" w:hAnsi="Courier New" w:cs="Courier New"/>
                <w:sz w:val="18"/>
                <w:szCs w:val="18"/>
              </w:rPr>
              <w:t xml:space="preserve"> time</w:t>
            </w:r>
          </w:p>
        </w:tc>
      </w:tr>
      <w:tr w:rsidR="00E92485" w:rsidRPr="004E4A4D">
        <w:trPr>
          <w:trHeight w:val="288"/>
        </w:trPr>
        <w:tc>
          <w:tcPr>
            <w:tcW w:w="1621" w:type="dxa"/>
            <w:shd w:val="clear" w:color="auto" w:fill="C2C2C2"/>
          </w:tcPr>
          <w:p w:rsidR="00E92485" w:rsidRPr="00821977" w:rsidRDefault="00E92485" w:rsidP="00821977">
            <w:pPr>
              <w:rPr>
                <w:rFonts w:ascii="Courier New" w:hAnsi="Courier New" w:cs="Courier New"/>
                <w:sz w:val="18"/>
                <w:szCs w:val="18"/>
              </w:rPr>
            </w:pPr>
            <w:r w:rsidRPr="00821977">
              <w:rPr>
                <w:rFonts w:ascii="Courier New" w:hAnsi="Courier New" w:cs="Courier New"/>
                <w:sz w:val="18"/>
                <w:szCs w:val="18"/>
              </w:rPr>
              <w:t>time</w:t>
            </w:r>
          </w:p>
        </w:tc>
        <w:tc>
          <w:tcPr>
            <w:tcW w:w="236" w:type="dxa"/>
            <w:shd w:val="clear" w:color="auto" w:fill="C2C2C2"/>
          </w:tcPr>
          <w:p w:rsidR="00E92485" w:rsidRPr="00821977" w:rsidRDefault="00E92485" w:rsidP="00821977">
            <w:pPr>
              <w:rPr>
                <w:rFonts w:ascii="Courier New" w:hAnsi="Courier New" w:cs="Courier New"/>
                <w:sz w:val="18"/>
                <w:szCs w:val="18"/>
              </w:rPr>
            </w:pPr>
            <w:r w:rsidRPr="00821977">
              <w:rPr>
                <w:rFonts w:ascii="Courier New" w:hAnsi="Courier New" w:cs="Courier New"/>
                <w:sz w:val="18"/>
                <w:szCs w:val="18"/>
              </w:rPr>
              <w:t>=</w:t>
            </w:r>
          </w:p>
        </w:tc>
        <w:tc>
          <w:tcPr>
            <w:tcW w:w="6189" w:type="dxa"/>
            <w:shd w:val="clear" w:color="auto" w:fill="C2C2C2"/>
          </w:tcPr>
          <w:p w:rsidR="00E92485" w:rsidRPr="00821977" w:rsidRDefault="00E92485" w:rsidP="00821977">
            <w:pPr>
              <w:rPr>
                <w:rFonts w:ascii="Courier New" w:hAnsi="Courier New" w:cs="Courier New"/>
                <w:sz w:val="18"/>
                <w:szCs w:val="18"/>
              </w:rPr>
            </w:pPr>
            <w:r w:rsidRPr="00821977">
              <w:rPr>
                <w:rFonts w:ascii="Courier New" w:hAnsi="Courier New" w:cs="Courier New"/>
                <w:sz w:val="18"/>
                <w:szCs w:val="18"/>
              </w:rPr>
              <w:t>&lt;ISO8601-time&gt;</w:t>
            </w:r>
          </w:p>
        </w:tc>
      </w:tr>
      <w:tr w:rsidR="00E92485" w:rsidRPr="004E4A4D">
        <w:trPr>
          <w:trHeight w:val="80"/>
        </w:trPr>
        <w:tc>
          <w:tcPr>
            <w:tcW w:w="1621" w:type="dxa"/>
            <w:shd w:val="clear" w:color="auto" w:fill="C2C2C2"/>
          </w:tcPr>
          <w:p w:rsidR="00E92485" w:rsidRPr="00821977" w:rsidRDefault="00E92485" w:rsidP="00821977">
            <w:pPr>
              <w:rPr>
                <w:rFonts w:ascii="Courier New" w:hAnsi="Courier New" w:cs="Courier New"/>
                <w:sz w:val="18"/>
                <w:szCs w:val="18"/>
              </w:rPr>
            </w:pPr>
          </w:p>
        </w:tc>
        <w:tc>
          <w:tcPr>
            <w:tcW w:w="236" w:type="dxa"/>
            <w:shd w:val="clear" w:color="auto" w:fill="C2C2C2"/>
          </w:tcPr>
          <w:p w:rsidR="00E92485" w:rsidRPr="00821977" w:rsidRDefault="00E92485" w:rsidP="00821977">
            <w:pPr>
              <w:rPr>
                <w:rFonts w:ascii="Courier New" w:hAnsi="Courier New" w:cs="Courier New"/>
                <w:sz w:val="18"/>
                <w:szCs w:val="18"/>
              </w:rPr>
            </w:pPr>
          </w:p>
        </w:tc>
        <w:tc>
          <w:tcPr>
            <w:tcW w:w="6189" w:type="dxa"/>
            <w:shd w:val="clear" w:color="auto" w:fill="C2C2C2"/>
          </w:tcPr>
          <w:p w:rsidR="00E92485" w:rsidRPr="00821977" w:rsidRDefault="00E92485" w:rsidP="00821977">
            <w:pPr>
              <w:rPr>
                <w:rFonts w:ascii="Courier New" w:hAnsi="Courier New" w:cs="Courier New"/>
                <w:sz w:val="18"/>
                <w:szCs w:val="18"/>
              </w:rPr>
            </w:pPr>
          </w:p>
        </w:tc>
      </w:tr>
    </w:tbl>
    <w:p w:rsidR="00C923C4" w:rsidRDefault="00C923C4" w:rsidP="00C923C4">
      <w:pPr>
        <w:pStyle w:val="BodyText"/>
        <w:suppressLineNumbers/>
        <w:rPr>
          <w:rFonts w:ascii="Courier New" w:hAnsi="Courier New" w:cs="Courier New"/>
          <w:sz w:val="18"/>
          <w:szCs w:val="18"/>
        </w:rPr>
      </w:pPr>
      <w:r>
        <w:rPr>
          <w:rFonts w:ascii="Courier New" w:hAnsi="Courier New" w:cs="Courier New"/>
          <w:sz w:val="18"/>
          <w:szCs w:val="18"/>
        </w:rPr>
        <w:t>signature</w:t>
      </w:r>
    </w:p>
    <w:p w:rsidR="00C923C4" w:rsidRPr="00BE7A70" w:rsidRDefault="00C923C4" w:rsidP="00E27D71">
      <w:pPr>
        <w:pStyle w:val="BodyText"/>
        <w:suppressLineNumbers/>
      </w:pPr>
      <w:r>
        <w:rPr>
          <w:rFonts w:ascii="Courier New" w:hAnsi="Courier New" w:cs="Courier New"/>
          <w:sz w:val="18"/>
          <w:szCs w:val="18"/>
        </w:rPr>
        <w:tab/>
      </w:r>
      <w:r w:rsidRPr="00B5463D">
        <w:t xml:space="preserve">sha-1 digest of the </w:t>
      </w:r>
      <w:r>
        <w:t>ECOK</w:t>
      </w:r>
      <w:r w:rsidRPr="00B5463D">
        <w:t xml:space="preserve"> message signed with</w:t>
      </w:r>
      <w:r>
        <w:t xml:space="preserve"> the</w:t>
      </w:r>
      <w:r w:rsidRPr="00B5463D">
        <w:t xml:space="preserve"> </w:t>
      </w:r>
      <w:r w:rsidR="007D13CA">
        <w:t>c</w:t>
      </w:r>
      <w:r w:rsidR="006F6BCD">
        <w:t>lient-server communication private key</w:t>
      </w:r>
    </w:p>
    <w:p w:rsidR="00E27D71" w:rsidRPr="000E4778" w:rsidRDefault="00E27D71" w:rsidP="00E27D71">
      <w:pPr>
        <w:pStyle w:val="BodyText"/>
        <w:suppressLineNumbers/>
        <w:rPr>
          <w:rFonts w:ascii="Courier New" w:hAnsi="Courier New" w:cs="Courier New"/>
        </w:rPr>
      </w:pPr>
      <w:r w:rsidRPr="000E4778">
        <w:rPr>
          <w:rFonts w:ascii="Courier New" w:hAnsi="Courier New" w:cs="Courier New"/>
        </w:rPr>
        <w:t>time</w:t>
      </w:r>
    </w:p>
    <w:p w:rsidR="00E27D71" w:rsidRPr="00E27D71" w:rsidRDefault="00451F39" w:rsidP="00451F39">
      <w:pPr>
        <w:pStyle w:val="BodyText"/>
        <w:suppressLineNumbers/>
        <w:ind w:left="720"/>
      </w:pPr>
      <w:r>
        <w:t>S</w:t>
      </w:r>
      <w:r w:rsidR="00E27D71" w:rsidRPr="00E27D71">
        <w:t xml:space="preserve">erver time in ISO8601 format, e.g. 2008-11-05T13:15:30Z. Time may be used by the </w:t>
      </w:r>
      <w:r w:rsidR="00BD48B7">
        <w:t>client</w:t>
      </w:r>
      <w:r w:rsidR="00E27D71" w:rsidRPr="00E27D71">
        <w:t xml:space="preserve"> to synchronize.</w:t>
      </w:r>
    </w:p>
    <w:p w:rsidR="00E27D71" w:rsidRPr="00E27D71" w:rsidRDefault="00E27D71" w:rsidP="00E27D71">
      <w:pPr>
        <w:pStyle w:val="BodyText"/>
        <w:suppressLineNumbers/>
      </w:pPr>
      <w:r w:rsidRPr="00E27D71">
        <w:tab/>
      </w:r>
      <w:r w:rsidRPr="00E27D71">
        <w:tab/>
      </w:r>
    </w:p>
    <w:p w:rsidR="00E27D71" w:rsidRPr="00E27D71" w:rsidRDefault="00E27D71" w:rsidP="00E27D71">
      <w:pPr>
        <w:pStyle w:val="BodyText"/>
        <w:suppressLineNumbers/>
      </w:pPr>
    </w:p>
    <w:p w:rsidR="00E27D71" w:rsidRPr="00AC5056" w:rsidRDefault="00E27D71" w:rsidP="00E27D71">
      <w:pPr>
        <w:pStyle w:val="BodyText"/>
        <w:suppressLineNumbers/>
        <w:rPr>
          <w:b/>
        </w:rPr>
      </w:pPr>
      <w:smartTag w:uri="urn:schemas-microsoft-com:office:smarttags" w:element="stockticker">
        <w:r w:rsidRPr="00AC5056">
          <w:rPr>
            <w:b/>
          </w:rPr>
          <w:t>EOC</w:t>
        </w:r>
      </w:smartTag>
    </w:p>
    <w:p w:rsidR="00E27D71" w:rsidRPr="00E27D71" w:rsidRDefault="00617DD1" w:rsidP="00E27D71">
      <w:pPr>
        <w:pStyle w:val="BodyText"/>
        <w:suppressLineNumbers/>
      </w:pPr>
      <w:r>
        <w:t xml:space="preserve">Same as </w:t>
      </w:r>
      <w:r w:rsidR="00E81F85">
        <w:t>on</w:t>
      </w:r>
      <w:r w:rsidR="00E81F85" w:rsidRPr="00E27D71">
        <w:t xml:space="preserve"> Phase</w:t>
      </w:r>
      <w:r w:rsidR="00E27D71" w:rsidRPr="00E27D71">
        <w:t xml:space="preserve"> 1</w:t>
      </w:r>
      <w:r w:rsidR="00CC67EA">
        <w:t xml:space="preserve"> (</w:t>
      </w:r>
      <w:r w:rsidR="005945CC">
        <w:t>security mechanism and protocol handshake</w:t>
      </w:r>
      <w:r w:rsidR="00632AF5">
        <w:t>)</w:t>
      </w:r>
      <w:r w:rsidR="00E27D71" w:rsidRPr="00E27D71">
        <w:t>.</w:t>
      </w:r>
    </w:p>
    <w:p w:rsidR="00E27D71" w:rsidRPr="00E27D71" w:rsidRDefault="00E27D71" w:rsidP="00E27D71">
      <w:pPr>
        <w:pStyle w:val="BodyText"/>
        <w:suppressLineNumbers/>
      </w:pPr>
    </w:p>
    <w:p w:rsidR="00E27D71" w:rsidRPr="00E27D71" w:rsidRDefault="00E27D71" w:rsidP="00167806">
      <w:pPr>
        <w:pStyle w:val="Heading3"/>
      </w:pPr>
      <w:bookmarkStart w:id="165" w:name="_Toc509383681"/>
      <w:r w:rsidRPr="00E27D71">
        <w:t xml:space="preserve">Phase 3 </w:t>
      </w:r>
      <w:r w:rsidR="006364DE">
        <w:t>(authentication)</w:t>
      </w:r>
      <w:bookmarkEnd w:id="165"/>
    </w:p>
    <w:p w:rsidR="009F7B77" w:rsidRDefault="009F7B77" w:rsidP="009F7B77">
      <w:pPr>
        <w:autoSpaceDE w:val="0"/>
        <w:snapToGrid w:val="0"/>
        <w:rPr>
          <w:sz w:val="18"/>
          <w:szCs w:val="18"/>
        </w:rPr>
      </w:pPr>
    </w:p>
    <w:p w:rsidR="00D808F3" w:rsidRDefault="007C6298" w:rsidP="00D808F3">
      <w:pPr>
        <w:pStyle w:val="BodyText"/>
        <w:suppressLineNumbers/>
      </w:pPr>
      <w:r>
        <w:t xml:space="preserve">For </w:t>
      </w:r>
      <w:r w:rsidR="00A86241">
        <w:t>phase 3 and higher</w:t>
      </w:r>
      <w:r>
        <w:t>, e</w:t>
      </w:r>
      <w:r w:rsidR="009F7B77" w:rsidRPr="00A376CD">
        <w:t xml:space="preserve">ncryption is performed using </w:t>
      </w:r>
      <w:r w:rsidR="00E26483">
        <w:t xml:space="preserve">symmetric </w:t>
      </w:r>
      <w:r w:rsidR="009F7B77" w:rsidRPr="00A376CD">
        <w:t>AES</w:t>
      </w:r>
      <w:r w:rsidR="00E26483">
        <w:t xml:space="preserve"> algorithm using shared key generated </w:t>
      </w:r>
      <w:r w:rsidR="00D808F3">
        <w:t>the Phase 2 (key agreement).</w:t>
      </w:r>
    </w:p>
    <w:p w:rsidR="00E26483" w:rsidRDefault="00E26483" w:rsidP="00E26483">
      <w:pPr>
        <w:pStyle w:val="BodyText"/>
        <w:suppressLineNumbers/>
      </w:pPr>
    </w:p>
    <w:p w:rsidR="002D4254" w:rsidRDefault="001E70AA" w:rsidP="00A376CD">
      <w:pPr>
        <w:pStyle w:val="BodyText"/>
        <w:suppressLineNumbers/>
      </w:pPr>
      <w:r>
        <w:t>AES GCM algorithm is used</w:t>
      </w:r>
      <w:r w:rsidR="00EF2D99">
        <w:t xml:space="preserve"> for encryption</w:t>
      </w:r>
      <w:r>
        <w:t xml:space="preserve">. Authentication data and randomized </w:t>
      </w:r>
      <w:r w:rsidR="00F0173A">
        <w:t>I</w:t>
      </w:r>
      <w:r w:rsidR="00A86241">
        <w:t xml:space="preserve">nitialization </w:t>
      </w:r>
      <w:r w:rsidR="00F0173A">
        <w:t>V</w:t>
      </w:r>
      <w:r w:rsidR="00A86241">
        <w:t xml:space="preserve">ector </w:t>
      </w:r>
      <w:r>
        <w:t>(</w:t>
      </w:r>
      <w:r w:rsidR="007C1CFF">
        <w:t xml:space="preserve">IV) </w:t>
      </w:r>
      <w:r>
        <w:t>are prepended to the encrypted message</w:t>
      </w:r>
      <w:r w:rsidR="00A86241">
        <w:t>.</w:t>
      </w:r>
      <w:r w:rsidR="00D808F3">
        <w:t xml:space="preserve"> </w:t>
      </w:r>
    </w:p>
    <w:p w:rsidR="002D4254" w:rsidRDefault="002D4254" w:rsidP="00A376CD">
      <w:pPr>
        <w:pStyle w:val="BodyText"/>
        <w:suppressLineNumbers/>
      </w:pPr>
    </w:p>
    <w:p w:rsidR="001E70AA" w:rsidRDefault="00D808F3" w:rsidP="00A376CD">
      <w:pPr>
        <w:pStyle w:val="BodyText"/>
        <w:suppressLineNumbers/>
      </w:pPr>
      <w:r>
        <w:t>The encrypted message is formatted follows:</w:t>
      </w:r>
    </w:p>
    <w:p w:rsidR="00E26483" w:rsidRDefault="001E70AA" w:rsidP="00A376CD">
      <w:pPr>
        <w:pStyle w:val="BodyText"/>
        <w:suppressLineNumbers/>
      </w:pPr>
      <w:r>
        <w:t xml:space="preserve"> </w:t>
      </w:r>
    </w:p>
    <w:tbl>
      <w:tblPr>
        <w:tblW w:w="5665" w:type="dxa"/>
        <w:shd w:val="clear" w:color="auto" w:fill="C2C2C2"/>
        <w:tblLayout w:type="fixed"/>
        <w:tblLook w:val="0000"/>
      </w:tblPr>
      <w:tblGrid>
        <w:gridCol w:w="5665"/>
      </w:tblGrid>
      <w:tr w:rsidR="00D808F3" w:rsidRPr="004E4A4D" w:rsidTr="00D808F3">
        <w:trPr>
          <w:trHeight w:val="70"/>
        </w:trPr>
        <w:tc>
          <w:tcPr>
            <w:tcW w:w="5665" w:type="dxa"/>
            <w:shd w:val="clear" w:color="auto" w:fill="C2C2C2"/>
          </w:tcPr>
          <w:p w:rsidR="00D808F3" w:rsidRPr="007B6A6F" w:rsidRDefault="00D808F3" w:rsidP="00D808F3">
            <w:pPr>
              <w:pStyle w:val="BodyText"/>
              <w:suppressLineNumbers/>
              <w:rPr>
                <w:rFonts w:ascii="Courier New" w:hAnsi="Courier New" w:cs="Courier New"/>
                <w:sz w:val="18"/>
                <w:szCs w:val="18"/>
              </w:rPr>
            </w:pPr>
          </w:p>
        </w:tc>
      </w:tr>
      <w:tr w:rsidR="00D808F3" w:rsidRPr="004E4A4D" w:rsidTr="00D808F3">
        <w:trPr>
          <w:trHeight w:val="121"/>
        </w:trPr>
        <w:tc>
          <w:tcPr>
            <w:tcW w:w="5665" w:type="dxa"/>
            <w:shd w:val="clear" w:color="auto" w:fill="C2C2C2"/>
          </w:tcPr>
          <w:p w:rsidR="00D808F3" w:rsidRDefault="00D808F3" w:rsidP="00D808F3">
            <w:pPr>
              <w:autoSpaceDE w:val="0"/>
              <w:snapToGrid w:val="0"/>
              <w:rPr>
                <w:rFonts w:ascii="Courier New" w:hAnsi="Courier New" w:cs="Courier New"/>
                <w:sz w:val="18"/>
                <w:szCs w:val="18"/>
              </w:rPr>
            </w:pPr>
            <w:r>
              <w:rPr>
                <w:rFonts w:ascii="Courier New" w:hAnsi="Courier New" w:cs="Courier New"/>
                <w:sz w:val="18"/>
                <w:szCs w:val="18"/>
              </w:rPr>
              <w:t>&lt;16-byte-</w:t>
            </w:r>
            <w:r w:rsidRPr="001E70AA">
              <w:rPr>
                <w:rFonts w:ascii="Courier New" w:hAnsi="Courier New" w:cs="Courier New"/>
                <w:sz w:val="18"/>
                <w:szCs w:val="18"/>
              </w:rPr>
              <w:t>tag</w:t>
            </w:r>
            <w:r>
              <w:rPr>
                <w:rFonts w:ascii="Courier New" w:hAnsi="Courier New" w:cs="Courier New"/>
                <w:sz w:val="18"/>
                <w:szCs w:val="18"/>
              </w:rPr>
              <w:t>&gt;&lt;16-byte-</w:t>
            </w:r>
            <w:r w:rsidRPr="001E70AA">
              <w:rPr>
                <w:rFonts w:ascii="Courier New" w:hAnsi="Courier New" w:cs="Courier New"/>
                <w:sz w:val="18"/>
                <w:szCs w:val="18"/>
              </w:rPr>
              <w:t>iv</w:t>
            </w:r>
            <w:r>
              <w:rPr>
                <w:rFonts w:ascii="Courier New" w:hAnsi="Courier New" w:cs="Courier New"/>
                <w:sz w:val="18"/>
                <w:szCs w:val="18"/>
              </w:rPr>
              <w:t>&gt;&lt;encrypted-msg&gt;</w:t>
            </w:r>
          </w:p>
          <w:p w:rsidR="00D808F3" w:rsidRPr="007B6A6F" w:rsidRDefault="00D808F3" w:rsidP="00D808F3">
            <w:pPr>
              <w:autoSpaceDE w:val="0"/>
              <w:snapToGrid w:val="0"/>
              <w:rPr>
                <w:rFonts w:ascii="Courier New" w:hAnsi="Courier New" w:cs="Courier New"/>
                <w:sz w:val="18"/>
                <w:szCs w:val="18"/>
              </w:rPr>
            </w:pPr>
          </w:p>
        </w:tc>
      </w:tr>
    </w:tbl>
    <w:p w:rsidR="00D808F3" w:rsidRDefault="00D808F3" w:rsidP="00D808F3">
      <w:pPr>
        <w:pStyle w:val="BodyText"/>
        <w:suppressLineNumbers/>
      </w:pPr>
    </w:p>
    <w:p w:rsidR="00D808F3" w:rsidRDefault="00D808F3" w:rsidP="00D808F3">
      <w:pPr>
        <w:pStyle w:val="BodyText"/>
        <w:suppressLineNumbers/>
      </w:pPr>
      <w:r>
        <w:t xml:space="preserve">where </w:t>
      </w:r>
      <w:r w:rsidRPr="00D808F3">
        <w:rPr>
          <w:i/>
        </w:rPr>
        <w:t>tag</w:t>
      </w:r>
      <w:r>
        <w:t xml:space="preserve"> is AES GCM authentication tag to verify integrity of the received message, </w:t>
      </w:r>
      <w:r w:rsidRPr="00D808F3">
        <w:rPr>
          <w:i/>
        </w:rPr>
        <w:t>IV</w:t>
      </w:r>
      <w:r>
        <w:t xml:space="preserve"> is Initialization Vector,  and </w:t>
      </w:r>
      <w:r w:rsidRPr="00D808F3">
        <w:rPr>
          <w:i/>
        </w:rPr>
        <w:t>encrypted-msg</w:t>
      </w:r>
      <w:r>
        <w:t xml:space="preserve"> is a message encrypted with the shared session key established on the Phase 2 (key agreement).</w:t>
      </w:r>
    </w:p>
    <w:p w:rsidR="00D808F3" w:rsidRDefault="00D808F3" w:rsidP="00A376CD">
      <w:pPr>
        <w:pStyle w:val="BodyText"/>
        <w:suppressLineNumbers/>
      </w:pPr>
    </w:p>
    <w:p w:rsidR="00CB66C4" w:rsidRDefault="00CB66C4" w:rsidP="001E70AA">
      <w:pPr>
        <w:pStyle w:val="BodyText"/>
        <w:suppressLineNumbers/>
      </w:pPr>
    </w:p>
    <w:p w:rsidR="00627226" w:rsidRPr="00E27D71" w:rsidRDefault="00627226" w:rsidP="00E27D71">
      <w:pPr>
        <w:pStyle w:val="BodyText"/>
        <w:suppressLineNumbers/>
      </w:pPr>
    </w:p>
    <w:p w:rsidR="00E27D71" w:rsidRPr="006364DE" w:rsidRDefault="00E27D71" w:rsidP="00E27D71">
      <w:pPr>
        <w:pStyle w:val="BodyText"/>
        <w:suppressLineNumbers/>
        <w:rPr>
          <w:b/>
        </w:rPr>
      </w:pPr>
      <w:r w:rsidRPr="006364DE">
        <w:rPr>
          <w:b/>
        </w:rPr>
        <w:t>AUTH</w:t>
      </w:r>
    </w:p>
    <w:p w:rsidR="003855F5" w:rsidRDefault="00E27D71" w:rsidP="00E27D71">
      <w:pPr>
        <w:pStyle w:val="BodyText"/>
        <w:suppressLineNumbers/>
      </w:pPr>
      <w:r w:rsidRPr="00E27D71">
        <w:t>Description: Client</w:t>
      </w:r>
      <w:r w:rsidR="003855F5">
        <w:t>’s request for the service</w:t>
      </w:r>
    </w:p>
    <w:p w:rsidR="007B6A6F" w:rsidRDefault="00E732D4" w:rsidP="007B6A6F">
      <w:pPr>
        <w:pStyle w:val="BodyText"/>
        <w:suppressLineNumbers/>
      </w:pPr>
      <w:r>
        <w:t>Sender:</w:t>
      </w:r>
      <w:r w:rsidR="00E27D71" w:rsidRPr="00E27D71">
        <w:t xml:space="preserve"> </w:t>
      </w:r>
      <w:r w:rsidR="00BD48B7">
        <w:t>client</w:t>
      </w:r>
      <w:r w:rsidR="007B6A6F" w:rsidRPr="007B6A6F">
        <w:t xml:space="preserve"> </w:t>
      </w:r>
    </w:p>
    <w:p w:rsidR="007B6A6F" w:rsidRPr="00E27D71" w:rsidRDefault="007B6A6F" w:rsidP="007B6A6F">
      <w:pPr>
        <w:pStyle w:val="BodyText"/>
        <w:suppressLineNumbers/>
      </w:pPr>
      <w:r w:rsidRPr="00E27D71">
        <w:t>Syntax:</w:t>
      </w:r>
    </w:p>
    <w:p w:rsidR="00E27D71" w:rsidRPr="00E27D71" w:rsidRDefault="00E27D71" w:rsidP="00E27D71">
      <w:pPr>
        <w:pStyle w:val="BodyText"/>
        <w:suppressLineNumbers/>
      </w:pPr>
    </w:p>
    <w:tbl>
      <w:tblPr>
        <w:tblpPr w:leftFromText="180" w:rightFromText="180" w:vertAnchor="text" w:horzAnchor="margin" w:tblpX="250" w:tblpY="-32"/>
        <w:tblW w:w="7053" w:type="dxa"/>
        <w:shd w:val="clear" w:color="auto" w:fill="C2C2C2"/>
        <w:tblLayout w:type="fixed"/>
        <w:tblLook w:val="0000"/>
      </w:tblPr>
      <w:tblGrid>
        <w:gridCol w:w="1189"/>
        <w:gridCol w:w="236"/>
        <w:gridCol w:w="5628"/>
      </w:tblGrid>
      <w:tr w:rsidR="007B6A6F" w:rsidRPr="004E4A4D">
        <w:trPr>
          <w:trHeight w:val="288"/>
        </w:trPr>
        <w:tc>
          <w:tcPr>
            <w:tcW w:w="1189" w:type="dxa"/>
            <w:shd w:val="clear" w:color="auto" w:fill="C2C2C2"/>
          </w:tcPr>
          <w:p w:rsidR="007B6A6F" w:rsidRPr="007B6A6F" w:rsidRDefault="007B6A6F" w:rsidP="00CD3CE0">
            <w:pPr>
              <w:pStyle w:val="BodyText"/>
              <w:suppressLineNumbers/>
              <w:rPr>
                <w:rFonts w:ascii="Courier New" w:hAnsi="Courier New" w:cs="Courier New"/>
                <w:sz w:val="18"/>
                <w:szCs w:val="18"/>
              </w:rPr>
            </w:pPr>
          </w:p>
        </w:tc>
        <w:tc>
          <w:tcPr>
            <w:tcW w:w="236" w:type="dxa"/>
            <w:shd w:val="clear" w:color="auto" w:fill="C2C2C2"/>
          </w:tcPr>
          <w:p w:rsidR="007B6A6F" w:rsidRPr="007B6A6F" w:rsidRDefault="007B6A6F" w:rsidP="00CD3CE0">
            <w:pPr>
              <w:pStyle w:val="BodyText"/>
              <w:suppressLineNumbers/>
              <w:rPr>
                <w:rFonts w:ascii="Courier New" w:hAnsi="Courier New" w:cs="Courier New"/>
                <w:sz w:val="18"/>
                <w:szCs w:val="18"/>
              </w:rPr>
            </w:pPr>
          </w:p>
        </w:tc>
        <w:tc>
          <w:tcPr>
            <w:tcW w:w="5628" w:type="dxa"/>
            <w:shd w:val="clear" w:color="auto" w:fill="C2C2C2"/>
          </w:tcPr>
          <w:p w:rsidR="007B6A6F" w:rsidRPr="007B6A6F" w:rsidRDefault="007B6A6F" w:rsidP="00CD3CE0">
            <w:pPr>
              <w:pStyle w:val="BodyText"/>
              <w:suppressLineNumbers/>
              <w:rPr>
                <w:rFonts w:ascii="Courier New" w:hAnsi="Courier New" w:cs="Courier New"/>
                <w:sz w:val="18"/>
                <w:szCs w:val="18"/>
              </w:rPr>
            </w:pPr>
          </w:p>
        </w:tc>
      </w:tr>
      <w:tr w:rsidR="007B6A6F" w:rsidRPr="004E4A4D">
        <w:trPr>
          <w:trHeight w:val="855"/>
        </w:trPr>
        <w:tc>
          <w:tcPr>
            <w:tcW w:w="1189" w:type="dxa"/>
            <w:shd w:val="clear" w:color="auto" w:fill="C2C2C2"/>
          </w:tcPr>
          <w:p w:rsidR="007B6A6F" w:rsidRPr="007B6A6F" w:rsidRDefault="007B6A6F" w:rsidP="00CD3CE0">
            <w:pPr>
              <w:autoSpaceDE w:val="0"/>
              <w:snapToGrid w:val="0"/>
              <w:rPr>
                <w:rFonts w:ascii="Courier New" w:hAnsi="Courier New" w:cs="Courier New"/>
                <w:sz w:val="18"/>
                <w:szCs w:val="18"/>
              </w:rPr>
            </w:pPr>
            <w:smartTag w:uri="urn:schemas-microsoft-com:office:smarttags" w:element="stockticker">
              <w:r w:rsidRPr="007B6A6F">
                <w:rPr>
                  <w:rFonts w:ascii="Courier New" w:hAnsi="Courier New" w:cs="Courier New"/>
                  <w:sz w:val="18"/>
                  <w:szCs w:val="18"/>
                </w:rPr>
                <w:t>ENC</w:t>
              </w:r>
            </w:smartTag>
            <w:r w:rsidRPr="007B6A6F">
              <w:rPr>
                <w:rFonts w:ascii="Courier New" w:hAnsi="Courier New" w:cs="Courier New"/>
                <w:sz w:val="18"/>
                <w:szCs w:val="18"/>
              </w:rPr>
              <w:t>-</w:t>
            </w:r>
            <w:smartTag w:uri="urn:schemas-microsoft-com:office:smarttags" w:element="stockticker">
              <w:r w:rsidRPr="007B6A6F">
                <w:rPr>
                  <w:rFonts w:ascii="Courier New" w:hAnsi="Courier New" w:cs="Courier New"/>
                  <w:sz w:val="18"/>
                  <w:szCs w:val="18"/>
                </w:rPr>
                <w:t>AUTH</w:t>
              </w:r>
            </w:smartTag>
          </w:p>
        </w:tc>
        <w:tc>
          <w:tcPr>
            <w:tcW w:w="236" w:type="dxa"/>
            <w:shd w:val="clear" w:color="auto" w:fill="C2C2C2"/>
          </w:tcPr>
          <w:p w:rsidR="007B6A6F" w:rsidRPr="007B6A6F" w:rsidRDefault="007B6A6F" w:rsidP="00CD3CE0">
            <w:pPr>
              <w:autoSpaceDE w:val="0"/>
              <w:snapToGrid w:val="0"/>
              <w:rPr>
                <w:rFonts w:ascii="Courier New" w:hAnsi="Courier New" w:cs="Courier New"/>
                <w:sz w:val="18"/>
                <w:szCs w:val="18"/>
              </w:rPr>
            </w:pPr>
            <w:r w:rsidRPr="007B6A6F">
              <w:rPr>
                <w:rFonts w:ascii="Courier New" w:hAnsi="Courier New" w:cs="Courier New"/>
                <w:sz w:val="18"/>
                <w:szCs w:val="18"/>
              </w:rPr>
              <w:t>=</w:t>
            </w:r>
          </w:p>
        </w:tc>
        <w:tc>
          <w:tcPr>
            <w:tcW w:w="5628" w:type="dxa"/>
            <w:shd w:val="clear" w:color="auto" w:fill="C2C2C2"/>
          </w:tcPr>
          <w:p w:rsidR="00A2703F" w:rsidRDefault="007B6A6F" w:rsidP="007B6A6F">
            <w:pPr>
              <w:autoSpaceDE w:val="0"/>
              <w:snapToGrid w:val="0"/>
              <w:rPr>
                <w:rFonts w:ascii="Courier New" w:hAnsi="Courier New" w:cs="Courier New"/>
                <w:sz w:val="18"/>
                <w:szCs w:val="18"/>
              </w:rPr>
            </w:pPr>
            <w:r w:rsidRPr="007B6A6F">
              <w:rPr>
                <w:rFonts w:ascii="Courier New" w:hAnsi="Courier New" w:cs="Courier New"/>
                <w:sz w:val="18"/>
                <w:szCs w:val="18"/>
              </w:rPr>
              <w:t>&lt;encrypted-</w:t>
            </w:r>
            <w:smartTag w:uri="urn:schemas-microsoft-com:office:smarttags" w:element="stockticker">
              <w:r w:rsidRPr="007B6A6F">
                <w:rPr>
                  <w:rFonts w:ascii="Courier New" w:hAnsi="Courier New" w:cs="Courier New"/>
                  <w:sz w:val="18"/>
                  <w:szCs w:val="18"/>
                </w:rPr>
                <w:t>AUTH</w:t>
              </w:r>
            </w:smartTag>
            <w:r w:rsidRPr="007B6A6F">
              <w:rPr>
                <w:rFonts w:ascii="Courier New" w:hAnsi="Courier New" w:cs="Courier New"/>
                <w:sz w:val="18"/>
                <w:szCs w:val="18"/>
              </w:rPr>
              <w:t xml:space="preserve">&gt; </w:t>
            </w:r>
          </w:p>
          <w:p w:rsidR="00A2703F" w:rsidRDefault="00FA0661" w:rsidP="007B6A6F">
            <w:pPr>
              <w:autoSpaceDE w:val="0"/>
              <w:snapToGrid w:val="0"/>
              <w:rPr>
                <w:rFonts w:ascii="Courier New" w:hAnsi="Courier New" w:cs="Courier New"/>
                <w:sz w:val="18"/>
                <w:szCs w:val="18"/>
              </w:rPr>
            </w:pPr>
            <w:r>
              <w:rPr>
                <w:rFonts w:ascii="Courier New" w:hAnsi="Courier New" w:cs="Courier New"/>
                <w:sz w:val="18"/>
                <w:szCs w:val="18"/>
              </w:rPr>
              <w:t xml:space="preserve">; </w:t>
            </w:r>
            <w:r w:rsidR="004B3312">
              <w:rPr>
                <w:rFonts w:ascii="Courier New" w:hAnsi="Courier New" w:cs="Courier New"/>
                <w:sz w:val="18"/>
                <w:szCs w:val="18"/>
              </w:rPr>
              <w:t>e</w:t>
            </w:r>
            <w:r>
              <w:rPr>
                <w:rFonts w:ascii="Courier New" w:hAnsi="Courier New" w:cs="Courier New"/>
                <w:sz w:val="18"/>
                <w:szCs w:val="18"/>
              </w:rPr>
              <w:t>ncrypted with the shared session key</w:t>
            </w:r>
          </w:p>
          <w:p w:rsidR="007B6A6F" w:rsidRDefault="00A2703F" w:rsidP="007B6A6F">
            <w:pPr>
              <w:autoSpaceDE w:val="0"/>
              <w:snapToGrid w:val="0"/>
              <w:rPr>
                <w:rFonts w:ascii="Courier New" w:hAnsi="Courier New" w:cs="Courier New"/>
                <w:sz w:val="18"/>
                <w:szCs w:val="18"/>
              </w:rPr>
            </w:pPr>
            <w:r>
              <w:rPr>
                <w:rFonts w:ascii="Courier New" w:hAnsi="Courier New" w:cs="Courier New"/>
                <w:sz w:val="18"/>
                <w:szCs w:val="18"/>
              </w:rPr>
              <w:t xml:space="preserve">; </w:t>
            </w:r>
            <w:r w:rsidR="007B6A6F" w:rsidRPr="007B6A6F">
              <w:rPr>
                <w:rFonts w:ascii="Courier New" w:hAnsi="Courier New" w:cs="Courier New"/>
                <w:sz w:val="18"/>
                <w:szCs w:val="18"/>
              </w:rPr>
              <w:t>established on the Phase 2</w:t>
            </w:r>
            <w:r w:rsidR="0020027B">
              <w:rPr>
                <w:rFonts w:ascii="Courier New" w:hAnsi="Courier New" w:cs="Courier New"/>
                <w:sz w:val="18"/>
                <w:szCs w:val="18"/>
              </w:rPr>
              <w:t xml:space="preserve"> (key agreement)</w:t>
            </w:r>
          </w:p>
          <w:p w:rsidR="007B6A6F" w:rsidRPr="007B6A6F" w:rsidRDefault="007B6A6F" w:rsidP="007B6A6F">
            <w:pPr>
              <w:autoSpaceDE w:val="0"/>
              <w:snapToGrid w:val="0"/>
              <w:rPr>
                <w:rFonts w:ascii="Courier New" w:hAnsi="Courier New" w:cs="Courier New"/>
                <w:sz w:val="18"/>
                <w:szCs w:val="18"/>
              </w:rPr>
            </w:pPr>
          </w:p>
        </w:tc>
      </w:tr>
      <w:tr w:rsidR="007B6A6F" w:rsidRPr="004E4A4D">
        <w:trPr>
          <w:trHeight w:val="421"/>
        </w:trPr>
        <w:tc>
          <w:tcPr>
            <w:tcW w:w="1189" w:type="dxa"/>
            <w:shd w:val="clear" w:color="auto" w:fill="C2C2C2"/>
          </w:tcPr>
          <w:p w:rsidR="007B6A6F" w:rsidRDefault="007B6A6F" w:rsidP="00CD3CE0">
            <w:pPr>
              <w:autoSpaceDE w:val="0"/>
              <w:snapToGrid w:val="0"/>
              <w:rPr>
                <w:rFonts w:ascii="Courier New" w:hAnsi="Courier New" w:cs="Courier New"/>
                <w:sz w:val="18"/>
                <w:szCs w:val="18"/>
              </w:rPr>
            </w:pPr>
            <w:r w:rsidRPr="007B6A6F">
              <w:rPr>
                <w:rFonts w:ascii="Courier New" w:hAnsi="Courier New" w:cs="Courier New"/>
                <w:sz w:val="18"/>
                <w:szCs w:val="18"/>
              </w:rPr>
              <w:t>AUTH</w:t>
            </w:r>
          </w:p>
          <w:p w:rsidR="00A67EB8" w:rsidRPr="007B6A6F" w:rsidRDefault="00A67EB8" w:rsidP="00A67EB8">
            <w:pPr>
              <w:autoSpaceDE w:val="0"/>
              <w:snapToGrid w:val="0"/>
              <w:rPr>
                <w:rFonts w:ascii="Courier New" w:hAnsi="Courier New" w:cs="Courier New"/>
                <w:sz w:val="18"/>
                <w:szCs w:val="18"/>
              </w:rPr>
            </w:pPr>
          </w:p>
        </w:tc>
        <w:tc>
          <w:tcPr>
            <w:tcW w:w="236" w:type="dxa"/>
            <w:shd w:val="clear" w:color="auto" w:fill="C2C2C2"/>
          </w:tcPr>
          <w:p w:rsidR="00A67EB8" w:rsidRDefault="007B6A6F" w:rsidP="00CD3CE0">
            <w:pPr>
              <w:autoSpaceDE w:val="0"/>
              <w:snapToGrid w:val="0"/>
              <w:rPr>
                <w:rFonts w:ascii="Courier New" w:hAnsi="Courier New" w:cs="Courier New"/>
                <w:sz w:val="18"/>
                <w:szCs w:val="18"/>
              </w:rPr>
            </w:pPr>
            <w:r w:rsidRPr="007B6A6F">
              <w:rPr>
                <w:rFonts w:ascii="Courier New" w:hAnsi="Courier New" w:cs="Courier New"/>
                <w:sz w:val="18"/>
                <w:szCs w:val="18"/>
              </w:rPr>
              <w:t>=</w:t>
            </w:r>
          </w:p>
          <w:p w:rsidR="007B6A6F" w:rsidRPr="00A67EB8" w:rsidRDefault="007B6A6F" w:rsidP="00A67EB8">
            <w:pPr>
              <w:rPr>
                <w:rFonts w:ascii="Courier New" w:hAnsi="Courier New" w:cs="Courier New"/>
                <w:sz w:val="18"/>
                <w:szCs w:val="18"/>
              </w:rPr>
            </w:pPr>
          </w:p>
        </w:tc>
        <w:tc>
          <w:tcPr>
            <w:tcW w:w="5628" w:type="dxa"/>
            <w:shd w:val="clear" w:color="auto" w:fill="C2C2C2"/>
          </w:tcPr>
          <w:p w:rsidR="00A67EB8" w:rsidRPr="007B6A6F" w:rsidRDefault="00A666A1" w:rsidP="00C4229A">
            <w:pPr>
              <w:pStyle w:val="BodyText"/>
              <w:jc w:val="both"/>
              <w:rPr>
                <w:rFonts w:ascii="Courier New" w:hAnsi="Courier New" w:cs="Courier New"/>
                <w:sz w:val="18"/>
                <w:szCs w:val="18"/>
              </w:rPr>
            </w:pPr>
            <w:r w:rsidRPr="00A07B02">
              <w:rPr>
                <w:rFonts w:ascii="Courier New" w:hAnsi="Courier New" w:cs="Courier New"/>
                <w:sz w:val="18"/>
                <w:szCs w:val="18"/>
              </w:rPr>
              <w:t>"</w:t>
            </w:r>
            <w:smartTag w:uri="urn:schemas-microsoft-com:office:smarttags" w:element="stockticker">
              <w:r w:rsidRPr="007B6A6F">
                <w:rPr>
                  <w:rFonts w:ascii="Courier New" w:hAnsi="Courier New" w:cs="Courier New"/>
                  <w:sz w:val="18"/>
                  <w:szCs w:val="18"/>
                </w:rPr>
                <w:t>AUTH</w:t>
              </w:r>
            </w:smartTag>
            <w:r w:rsidRPr="00A07B02">
              <w:rPr>
                <w:rFonts w:ascii="Courier New" w:hAnsi="Courier New" w:cs="Courier New"/>
                <w:sz w:val="18"/>
                <w:szCs w:val="18"/>
              </w:rPr>
              <w:t>"</w:t>
            </w:r>
            <w:r w:rsidRPr="007B6A6F">
              <w:rPr>
                <w:rFonts w:ascii="Courier New" w:hAnsi="Courier New" w:cs="Courier New"/>
                <w:sz w:val="18"/>
                <w:szCs w:val="18"/>
              </w:rPr>
              <w:t xml:space="preserve"> service </w:t>
            </w:r>
            <w:r w:rsidR="006C5F75">
              <w:rPr>
                <w:rFonts w:ascii="Courier New" w:hAnsi="Courier New" w:cs="Courier New"/>
                <w:sz w:val="18"/>
                <w:szCs w:val="18"/>
              </w:rPr>
              <w:t>hwdesc</w:t>
            </w:r>
            <w:r w:rsidR="00A67EB8">
              <w:rPr>
                <w:rFonts w:ascii="Courier New" w:hAnsi="Courier New" w:cs="Courier New"/>
                <w:sz w:val="18"/>
                <w:szCs w:val="18"/>
              </w:rPr>
              <w:t xml:space="preserve"> </w:t>
            </w:r>
            <w:r w:rsidRPr="007B6A6F">
              <w:rPr>
                <w:rFonts w:ascii="Courier New" w:hAnsi="Courier New" w:cs="Courier New"/>
                <w:sz w:val="18"/>
                <w:szCs w:val="18"/>
              </w:rPr>
              <w:t>request</w:t>
            </w:r>
          </w:p>
        </w:tc>
      </w:tr>
      <w:tr w:rsidR="00A67EB8" w:rsidRPr="004E4A4D">
        <w:trPr>
          <w:trHeight w:val="421"/>
        </w:trPr>
        <w:tc>
          <w:tcPr>
            <w:tcW w:w="1189" w:type="dxa"/>
            <w:shd w:val="clear" w:color="auto" w:fill="C2C2C2"/>
          </w:tcPr>
          <w:p w:rsidR="00A67EB8" w:rsidRPr="007B6A6F" w:rsidRDefault="00392674" w:rsidP="00392674">
            <w:pPr>
              <w:autoSpaceDE w:val="0"/>
              <w:snapToGrid w:val="0"/>
              <w:rPr>
                <w:rFonts w:ascii="Courier New" w:hAnsi="Courier New" w:cs="Courier New"/>
                <w:sz w:val="18"/>
                <w:szCs w:val="18"/>
              </w:rPr>
            </w:pPr>
            <w:r>
              <w:rPr>
                <w:rFonts w:ascii="Courier New" w:hAnsi="Courier New" w:cs="Courier New"/>
                <w:sz w:val="18"/>
                <w:szCs w:val="18"/>
              </w:rPr>
              <w:t>h</w:t>
            </w:r>
            <w:r w:rsidR="00A67EB8">
              <w:rPr>
                <w:rFonts w:ascii="Courier New" w:hAnsi="Courier New" w:cs="Courier New"/>
                <w:sz w:val="18"/>
                <w:szCs w:val="18"/>
              </w:rPr>
              <w:t>wdesc</w:t>
            </w:r>
          </w:p>
        </w:tc>
        <w:tc>
          <w:tcPr>
            <w:tcW w:w="236" w:type="dxa"/>
            <w:shd w:val="clear" w:color="auto" w:fill="C2C2C2"/>
          </w:tcPr>
          <w:p w:rsidR="00A67EB8" w:rsidRPr="007B6A6F" w:rsidRDefault="00A67EB8" w:rsidP="00CD3CE0">
            <w:pPr>
              <w:autoSpaceDE w:val="0"/>
              <w:snapToGrid w:val="0"/>
              <w:rPr>
                <w:rFonts w:ascii="Courier New" w:hAnsi="Courier New" w:cs="Courier New"/>
                <w:sz w:val="18"/>
                <w:szCs w:val="18"/>
              </w:rPr>
            </w:pPr>
            <w:r>
              <w:rPr>
                <w:rFonts w:ascii="Courier New" w:hAnsi="Courier New" w:cs="Courier New"/>
                <w:sz w:val="18"/>
                <w:szCs w:val="18"/>
              </w:rPr>
              <w:t>=</w:t>
            </w:r>
          </w:p>
        </w:tc>
        <w:tc>
          <w:tcPr>
            <w:tcW w:w="5628" w:type="dxa"/>
            <w:shd w:val="clear" w:color="auto" w:fill="C2C2C2"/>
          </w:tcPr>
          <w:p w:rsidR="00A67EB8" w:rsidRPr="00A07B02" w:rsidRDefault="00A67EB8" w:rsidP="00C4229A">
            <w:pPr>
              <w:pStyle w:val="BodyText"/>
              <w:jc w:val="both"/>
              <w:rPr>
                <w:rFonts w:ascii="Courier New" w:hAnsi="Courier New" w:cs="Courier New"/>
                <w:sz w:val="18"/>
                <w:szCs w:val="18"/>
              </w:rPr>
            </w:pPr>
            <w:r>
              <w:rPr>
                <w:rFonts w:ascii="Courier New" w:hAnsi="Courier New" w:cs="Courier New"/>
                <w:sz w:val="18"/>
                <w:szCs w:val="18"/>
              </w:rPr>
              <w:t>non-empty-base64-str</w:t>
            </w:r>
          </w:p>
        </w:tc>
      </w:tr>
      <w:tr w:rsidR="007B6A6F" w:rsidRPr="004E4A4D">
        <w:trPr>
          <w:trHeight w:val="288"/>
        </w:trPr>
        <w:tc>
          <w:tcPr>
            <w:tcW w:w="1189" w:type="dxa"/>
            <w:shd w:val="clear" w:color="auto" w:fill="C2C2C2"/>
          </w:tcPr>
          <w:p w:rsidR="007B6A6F" w:rsidRPr="007B6A6F" w:rsidRDefault="00392674" w:rsidP="00CD3CE0">
            <w:pPr>
              <w:autoSpaceDE w:val="0"/>
              <w:snapToGrid w:val="0"/>
              <w:rPr>
                <w:rFonts w:ascii="Courier New" w:hAnsi="Courier New" w:cs="Courier New"/>
                <w:sz w:val="18"/>
                <w:szCs w:val="18"/>
              </w:rPr>
            </w:pPr>
            <w:r>
              <w:rPr>
                <w:rFonts w:ascii="Courier New" w:hAnsi="Courier New" w:cs="Courier New"/>
                <w:sz w:val="18"/>
                <w:szCs w:val="18"/>
              </w:rPr>
              <w:t>s</w:t>
            </w:r>
            <w:r w:rsidR="007B6A6F" w:rsidRPr="007B6A6F">
              <w:rPr>
                <w:rFonts w:ascii="Courier New" w:hAnsi="Courier New" w:cs="Courier New"/>
                <w:sz w:val="18"/>
                <w:szCs w:val="18"/>
              </w:rPr>
              <w:t>ervice</w:t>
            </w:r>
          </w:p>
        </w:tc>
        <w:tc>
          <w:tcPr>
            <w:tcW w:w="236" w:type="dxa"/>
            <w:shd w:val="clear" w:color="auto" w:fill="C2C2C2"/>
          </w:tcPr>
          <w:p w:rsidR="007B6A6F" w:rsidRPr="007B6A6F" w:rsidRDefault="007B6A6F" w:rsidP="00CD3CE0">
            <w:pPr>
              <w:autoSpaceDE w:val="0"/>
              <w:snapToGrid w:val="0"/>
              <w:rPr>
                <w:rFonts w:ascii="Courier New" w:hAnsi="Courier New" w:cs="Courier New"/>
                <w:sz w:val="18"/>
                <w:szCs w:val="18"/>
              </w:rPr>
            </w:pPr>
            <w:r w:rsidRPr="007B6A6F">
              <w:rPr>
                <w:rFonts w:ascii="Courier New" w:hAnsi="Courier New" w:cs="Courier New"/>
                <w:sz w:val="18"/>
                <w:szCs w:val="18"/>
              </w:rPr>
              <w:t>=</w:t>
            </w:r>
          </w:p>
        </w:tc>
        <w:tc>
          <w:tcPr>
            <w:tcW w:w="5628" w:type="dxa"/>
            <w:shd w:val="clear" w:color="auto" w:fill="C2C2C2"/>
          </w:tcPr>
          <w:p w:rsidR="007B6A6F" w:rsidRPr="007B6A6F" w:rsidRDefault="00FE6BBE" w:rsidP="00CD3CE0">
            <w:pPr>
              <w:autoSpaceDE w:val="0"/>
              <w:snapToGrid w:val="0"/>
              <w:rPr>
                <w:rFonts w:ascii="Courier New" w:hAnsi="Courier New" w:cs="Courier New"/>
                <w:sz w:val="18"/>
                <w:szCs w:val="18"/>
              </w:rPr>
            </w:pPr>
            <w:r>
              <w:rPr>
                <w:rFonts w:ascii="Courier New" w:hAnsi="Courier New" w:cs="Courier New"/>
                <w:sz w:val="18"/>
                <w:szCs w:val="18"/>
              </w:rPr>
              <w:t>non-empty-base64-str</w:t>
            </w:r>
          </w:p>
        </w:tc>
      </w:tr>
      <w:tr w:rsidR="00CE50FA" w:rsidRPr="004E4A4D">
        <w:trPr>
          <w:trHeight w:val="288"/>
        </w:trPr>
        <w:tc>
          <w:tcPr>
            <w:tcW w:w="1189" w:type="dxa"/>
            <w:shd w:val="clear" w:color="auto" w:fill="C2C2C2"/>
          </w:tcPr>
          <w:p w:rsidR="00CE50FA" w:rsidRPr="007B6A6F" w:rsidRDefault="00392674" w:rsidP="00CE50FA">
            <w:pPr>
              <w:autoSpaceDE w:val="0"/>
              <w:snapToGrid w:val="0"/>
              <w:rPr>
                <w:rFonts w:ascii="Courier New" w:hAnsi="Courier New" w:cs="Courier New"/>
                <w:sz w:val="18"/>
                <w:szCs w:val="18"/>
                <w:lang w:val="fr-FR"/>
              </w:rPr>
            </w:pPr>
            <w:r>
              <w:rPr>
                <w:rFonts w:ascii="Courier New" w:hAnsi="Courier New" w:cs="Courier New"/>
                <w:sz w:val="18"/>
                <w:szCs w:val="18"/>
                <w:lang w:val="fr-FR"/>
              </w:rPr>
              <w:t>r</w:t>
            </w:r>
            <w:r w:rsidR="00CE50FA" w:rsidRPr="007B6A6F">
              <w:rPr>
                <w:rFonts w:ascii="Courier New" w:hAnsi="Courier New" w:cs="Courier New"/>
                <w:sz w:val="18"/>
                <w:szCs w:val="18"/>
                <w:lang w:val="fr-FR"/>
              </w:rPr>
              <w:t>equest</w:t>
            </w:r>
          </w:p>
        </w:tc>
        <w:tc>
          <w:tcPr>
            <w:tcW w:w="236" w:type="dxa"/>
            <w:shd w:val="clear" w:color="auto" w:fill="C2C2C2"/>
          </w:tcPr>
          <w:p w:rsidR="00CE50FA" w:rsidRPr="007B6A6F" w:rsidRDefault="00CE50FA" w:rsidP="00CE50FA">
            <w:pPr>
              <w:autoSpaceDE w:val="0"/>
              <w:snapToGrid w:val="0"/>
              <w:rPr>
                <w:rFonts w:ascii="Courier New" w:hAnsi="Courier New" w:cs="Courier New"/>
                <w:sz w:val="18"/>
                <w:szCs w:val="18"/>
                <w:lang w:val="fr-FR"/>
              </w:rPr>
            </w:pPr>
            <w:r w:rsidRPr="007B6A6F">
              <w:rPr>
                <w:rFonts w:ascii="Courier New" w:hAnsi="Courier New" w:cs="Courier New"/>
                <w:sz w:val="18"/>
                <w:szCs w:val="18"/>
                <w:lang w:val="fr-FR"/>
              </w:rPr>
              <w:t>=</w:t>
            </w:r>
          </w:p>
        </w:tc>
        <w:tc>
          <w:tcPr>
            <w:tcW w:w="5628" w:type="dxa"/>
            <w:shd w:val="clear" w:color="auto" w:fill="C2C2C2"/>
          </w:tcPr>
          <w:p w:rsidR="00CE50FA" w:rsidRPr="007B6A6F" w:rsidRDefault="003C4C82" w:rsidP="003C4C82">
            <w:pPr>
              <w:autoSpaceDE w:val="0"/>
              <w:snapToGrid w:val="0"/>
              <w:rPr>
                <w:rFonts w:ascii="Courier New" w:hAnsi="Courier New" w:cs="Courier New"/>
                <w:sz w:val="18"/>
                <w:szCs w:val="18"/>
                <w:lang w:val="fr-FR"/>
              </w:rPr>
            </w:pPr>
            <w:r>
              <w:rPr>
                <w:rFonts w:ascii="Courier New" w:hAnsi="Courier New" w:cs="Courier New"/>
                <w:sz w:val="18"/>
                <w:szCs w:val="18"/>
              </w:rPr>
              <w:t xml:space="preserve">[ </w:t>
            </w:r>
            <w:r w:rsidR="00CE50FA">
              <w:rPr>
                <w:rFonts w:ascii="Courier New" w:hAnsi="Courier New" w:cs="Courier New"/>
                <w:sz w:val="18"/>
                <w:szCs w:val="18"/>
              </w:rPr>
              <w:t>renew</w:t>
            </w:r>
            <w:r w:rsidR="00CE50FA" w:rsidRPr="007B6A6F">
              <w:rPr>
                <w:rFonts w:ascii="Courier New" w:hAnsi="Courier New" w:cs="Courier New"/>
                <w:sz w:val="18"/>
                <w:szCs w:val="18"/>
                <w:lang w:val="fr-FR"/>
              </w:rPr>
              <w:t xml:space="preserve"> </w:t>
            </w:r>
            <w:r>
              <w:rPr>
                <w:rFonts w:ascii="Courier New" w:hAnsi="Courier New" w:cs="Courier New"/>
                <w:sz w:val="18"/>
                <w:szCs w:val="18"/>
                <w:lang w:val="fr-FR"/>
              </w:rPr>
              <w:t>] [</w:t>
            </w:r>
            <w:r w:rsidR="00CE50FA" w:rsidRPr="007B6A6F">
              <w:rPr>
                <w:rFonts w:ascii="Courier New" w:hAnsi="Courier New" w:cs="Courier New"/>
                <w:sz w:val="18"/>
                <w:szCs w:val="18"/>
                <w:lang w:val="fr-FR"/>
              </w:rPr>
              <w:t xml:space="preserve"> </w:t>
            </w:r>
            <w:r w:rsidR="00CE50FA">
              <w:rPr>
                <w:rFonts w:ascii="Courier New" w:hAnsi="Courier New" w:cs="Courier New"/>
                <w:sz w:val="18"/>
                <w:szCs w:val="18"/>
              </w:rPr>
              <w:t>sync</w:t>
            </w:r>
            <w:r>
              <w:rPr>
                <w:rFonts w:ascii="Courier New" w:hAnsi="Courier New" w:cs="Courier New"/>
                <w:sz w:val="18"/>
                <w:szCs w:val="18"/>
              </w:rPr>
              <w:t xml:space="preserve"> ]</w:t>
            </w:r>
          </w:p>
        </w:tc>
      </w:tr>
      <w:tr w:rsidR="00CE50FA" w:rsidRPr="004E4A4D">
        <w:trPr>
          <w:trHeight w:val="288"/>
        </w:trPr>
        <w:tc>
          <w:tcPr>
            <w:tcW w:w="1189" w:type="dxa"/>
            <w:shd w:val="clear" w:color="auto" w:fill="C2C2C2"/>
          </w:tcPr>
          <w:p w:rsidR="00CE50FA" w:rsidRPr="007B6A6F" w:rsidRDefault="00392674" w:rsidP="00392674">
            <w:pPr>
              <w:autoSpaceDE w:val="0"/>
              <w:snapToGrid w:val="0"/>
              <w:rPr>
                <w:rFonts w:ascii="Courier New" w:hAnsi="Courier New" w:cs="Courier New"/>
                <w:sz w:val="18"/>
                <w:szCs w:val="18"/>
              </w:rPr>
            </w:pPr>
            <w:r>
              <w:rPr>
                <w:rFonts w:ascii="Courier New" w:hAnsi="Courier New" w:cs="Courier New"/>
                <w:sz w:val="18"/>
                <w:szCs w:val="18"/>
                <w:lang w:val="nl-NL"/>
              </w:rPr>
              <w:t>r</w:t>
            </w:r>
            <w:r w:rsidR="00CE50FA">
              <w:rPr>
                <w:rFonts w:ascii="Courier New" w:hAnsi="Courier New" w:cs="Courier New"/>
                <w:sz w:val="18"/>
                <w:szCs w:val="18"/>
                <w:lang w:val="ru-RU"/>
              </w:rPr>
              <w:t>enew</w:t>
            </w:r>
          </w:p>
        </w:tc>
        <w:tc>
          <w:tcPr>
            <w:tcW w:w="236" w:type="dxa"/>
            <w:shd w:val="clear" w:color="auto" w:fill="C2C2C2"/>
          </w:tcPr>
          <w:p w:rsidR="00CE50FA" w:rsidRPr="007B6A6F" w:rsidRDefault="00CE50FA" w:rsidP="00CE50FA">
            <w:pPr>
              <w:autoSpaceDE w:val="0"/>
              <w:snapToGrid w:val="0"/>
              <w:rPr>
                <w:rFonts w:ascii="Courier New" w:hAnsi="Courier New" w:cs="Courier New"/>
                <w:sz w:val="18"/>
                <w:szCs w:val="18"/>
              </w:rPr>
            </w:pPr>
            <w:r>
              <w:rPr>
                <w:rFonts w:ascii="Courier New" w:hAnsi="Courier New" w:cs="Courier New"/>
                <w:sz w:val="18"/>
                <w:szCs w:val="18"/>
              </w:rPr>
              <w:t>=</w:t>
            </w:r>
          </w:p>
        </w:tc>
        <w:tc>
          <w:tcPr>
            <w:tcW w:w="5628" w:type="dxa"/>
            <w:shd w:val="clear" w:color="auto" w:fill="C2C2C2"/>
          </w:tcPr>
          <w:p w:rsidR="00CE50FA" w:rsidRPr="007B6A6F" w:rsidRDefault="00CE50FA" w:rsidP="00CE50FA">
            <w:pPr>
              <w:autoSpaceDE w:val="0"/>
              <w:snapToGrid w:val="0"/>
              <w:rPr>
                <w:rFonts w:ascii="Courier New" w:hAnsi="Courier New" w:cs="Courier New"/>
                <w:sz w:val="18"/>
                <w:szCs w:val="18"/>
              </w:rPr>
            </w:pPr>
            <w:r w:rsidRPr="00A07B02">
              <w:rPr>
                <w:rFonts w:ascii="Courier New" w:hAnsi="Courier New" w:cs="Courier New"/>
                <w:sz w:val="18"/>
                <w:szCs w:val="18"/>
              </w:rPr>
              <w:t>"</w:t>
            </w:r>
            <w:r w:rsidRPr="007B6A6F">
              <w:rPr>
                <w:rFonts w:ascii="Courier New" w:hAnsi="Courier New" w:cs="Courier New"/>
                <w:sz w:val="18"/>
                <w:szCs w:val="18"/>
                <w:lang w:val="fr-FR"/>
              </w:rPr>
              <w:t>RENEW</w:t>
            </w:r>
            <w:r w:rsidRPr="00A07B02">
              <w:rPr>
                <w:rFonts w:ascii="Courier New" w:hAnsi="Courier New" w:cs="Courier New"/>
                <w:sz w:val="18"/>
                <w:szCs w:val="18"/>
              </w:rPr>
              <w:t>"</w:t>
            </w:r>
          </w:p>
        </w:tc>
      </w:tr>
      <w:tr w:rsidR="00CE50FA" w:rsidRPr="004E4A4D">
        <w:trPr>
          <w:trHeight w:val="355"/>
        </w:trPr>
        <w:tc>
          <w:tcPr>
            <w:tcW w:w="1189" w:type="dxa"/>
            <w:shd w:val="clear" w:color="auto" w:fill="C2C2C2"/>
          </w:tcPr>
          <w:p w:rsidR="00CE50FA" w:rsidRPr="00925752" w:rsidRDefault="00CE50FA" w:rsidP="00CE50FA">
            <w:pPr>
              <w:autoSpaceDE w:val="0"/>
              <w:snapToGrid w:val="0"/>
              <w:rPr>
                <w:rFonts w:ascii="Courier New" w:hAnsi="Courier New" w:cs="Courier New"/>
                <w:sz w:val="18"/>
                <w:szCs w:val="18"/>
                <w:lang w:val="en-US"/>
              </w:rPr>
            </w:pPr>
            <w:r>
              <w:rPr>
                <w:rFonts w:ascii="Courier New" w:hAnsi="Courier New" w:cs="Courier New"/>
                <w:sz w:val="18"/>
                <w:szCs w:val="18"/>
                <w:lang w:val="fr-FR"/>
              </w:rPr>
              <w:t>sync</w:t>
            </w:r>
          </w:p>
        </w:tc>
        <w:tc>
          <w:tcPr>
            <w:tcW w:w="236" w:type="dxa"/>
            <w:shd w:val="clear" w:color="auto" w:fill="C2C2C2"/>
          </w:tcPr>
          <w:p w:rsidR="00CE50FA" w:rsidRPr="007B6A6F" w:rsidRDefault="00CE50FA" w:rsidP="00CE50FA">
            <w:pPr>
              <w:autoSpaceDE w:val="0"/>
              <w:snapToGrid w:val="0"/>
              <w:rPr>
                <w:rFonts w:ascii="Courier New" w:hAnsi="Courier New" w:cs="Courier New"/>
                <w:sz w:val="18"/>
                <w:szCs w:val="18"/>
                <w:lang w:val="fr-FR"/>
              </w:rPr>
            </w:pPr>
            <w:r>
              <w:rPr>
                <w:rFonts w:ascii="Courier New" w:hAnsi="Courier New" w:cs="Courier New"/>
                <w:sz w:val="18"/>
                <w:szCs w:val="18"/>
                <w:lang w:val="fr-FR"/>
              </w:rPr>
              <w:t>=</w:t>
            </w:r>
          </w:p>
        </w:tc>
        <w:tc>
          <w:tcPr>
            <w:tcW w:w="5628" w:type="dxa"/>
            <w:shd w:val="clear" w:color="auto" w:fill="C2C2C2"/>
          </w:tcPr>
          <w:p w:rsidR="00CE50FA" w:rsidRPr="00A07B02" w:rsidRDefault="00CE50FA" w:rsidP="0004574C">
            <w:pPr>
              <w:autoSpaceDE w:val="0"/>
              <w:snapToGrid w:val="0"/>
              <w:rPr>
                <w:rFonts w:ascii="Courier New" w:hAnsi="Courier New" w:cs="Courier New"/>
                <w:sz w:val="18"/>
                <w:szCs w:val="18"/>
              </w:rPr>
            </w:pPr>
            <w:r w:rsidRPr="00A07B02">
              <w:rPr>
                <w:rFonts w:ascii="Courier New" w:hAnsi="Courier New" w:cs="Courier New"/>
                <w:sz w:val="18"/>
                <w:szCs w:val="18"/>
              </w:rPr>
              <w:t>"</w:t>
            </w:r>
            <w:smartTag w:uri="urn:schemas-microsoft-com:office:smarttags" w:element="stockticker">
              <w:r w:rsidRPr="007B6A6F">
                <w:rPr>
                  <w:rFonts w:ascii="Courier New" w:hAnsi="Courier New" w:cs="Courier New"/>
                  <w:sz w:val="18"/>
                  <w:szCs w:val="18"/>
                  <w:lang w:val="fr-FR"/>
                </w:rPr>
                <w:t>SYNC</w:t>
              </w:r>
            </w:smartTag>
            <w:r w:rsidRPr="00A07B02">
              <w:rPr>
                <w:rFonts w:ascii="Courier New" w:hAnsi="Courier New" w:cs="Courier New"/>
                <w:sz w:val="18"/>
                <w:szCs w:val="18"/>
              </w:rPr>
              <w:t>"</w:t>
            </w:r>
          </w:p>
        </w:tc>
      </w:tr>
    </w:tbl>
    <w:p w:rsidR="001E1766" w:rsidRDefault="001E1766" w:rsidP="00E27D71">
      <w:pPr>
        <w:pStyle w:val="BodyText"/>
        <w:suppressLineNumbers/>
        <w:rPr>
          <w:rFonts w:ascii="Courier New" w:hAnsi="Courier New" w:cs="Courier New"/>
        </w:rPr>
      </w:pPr>
    </w:p>
    <w:p w:rsidR="00A666A1" w:rsidRDefault="00A666A1" w:rsidP="00E27D71">
      <w:pPr>
        <w:pStyle w:val="BodyText"/>
        <w:suppressLineNumbers/>
        <w:rPr>
          <w:rFonts w:ascii="Courier New" w:hAnsi="Courier New" w:cs="Courier New"/>
        </w:rPr>
      </w:pPr>
    </w:p>
    <w:p w:rsidR="00A666A1" w:rsidRDefault="00A666A1" w:rsidP="00E27D71">
      <w:pPr>
        <w:pStyle w:val="BodyText"/>
        <w:suppressLineNumbers/>
        <w:rPr>
          <w:rFonts w:ascii="Courier New" w:hAnsi="Courier New" w:cs="Courier New"/>
        </w:rPr>
      </w:pPr>
    </w:p>
    <w:p w:rsidR="00A666A1" w:rsidRDefault="00A666A1" w:rsidP="00E27D71">
      <w:pPr>
        <w:pStyle w:val="BodyText"/>
        <w:suppressLineNumbers/>
        <w:rPr>
          <w:rFonts w:ascii="Courier New" w:hAnsi="Courier New" w:cs="Courier New"/>
        </w:rPr>
      </w:pPr>
    </w:p>
    <w:p w:rsidR="00A666A1" w:rsidRDefault="00A666A1" w:rsidP="00E27D71">
      <w:pPr>
        <w:pStyle w:val="BodyText"/>
        <w:suppressLineNumbers/>
        <w:rPr>
          <w:rFonts w:ascii="Courier New" w:hAnsi="Courier New" w:cs="Courier New"/>
        </w:rPr>
      </w:pPr>
    </w:p>
    <w:p w:rsidR="00A666A1" w:rsidRDefault="00A666A1" w:rsidP="00E27D71">
      <w:pPr>
        <w:pStyle w:val="BodyText"/>
        <w:suppressLineNumbers/>
        <w:rPr>
          <w:rFonts w:ascii="Courier New" w:hAnsi="Courier New" w:cs="Courier New"/>
        </w:rPr>
      </w:pPr>
    </w:p>
    <w:p w:rsidR="00A666A1" w:rsidRDefault="00A666A1" w:rsidP="00E27D71">
      <w:pPr>
        <w:pStyle w:val="BodyText"/>
        <w:suppressLineNumbers/>
        <w:rPr>
          <w:rFonts w:ascii="Courier New" w:hAnsi="Courier New" w:cs="Courier New"/>
        </w:rPr>
      </w:pPr>
    </w:p>
    <w:p w:rsidR="00A666A1" w:rsidRDefault="00A666A1" w:rsidP="00E27D71">
      <w:pPr>
        <w:pStyle w:val="BodyText"/>
        <w:suppressLineNumbers/>
        <w:rPr>
          <w:rFonts w:ascii="Courier New" w:hAnsi="Courier New" w:cs="Courier New"/>
        </w:rPr>
      </w:pPr>
    </w:p>
    <w:p w:rsidR="00A666A1" w:rsidRDefault="00A666A1" w:rsidP="00E27D71">
      <w:pPr>
        <w:pStyle w:val="BodyText"/>
        <w:suppressLineNumbers/>
        <w:rPr>
          <w:rFonts w:ascii="Courier New" w:hAnsi="Courier New" w:cs="Courier New"/>
        </w:rPr>
      </w:pPr>
    </w:p>
    <w:p w:rsidR="00A666A1" w:rsidRDefault="00A666A1" w:rsidP="00E27D71">
      <w:pPr>
        <w:pStyle w:val="BodyText"/>
        <w:suppressLineNumbers/>
        <w:rPr>
          <w:rFonts w:ascii="Courier New" w:hAnsi="Courier New" w:cs="Courier New"/>
        </w:rPr>
      </w:pPr>
    </w:p>
    <w:p w:rsidR="00A666A1" w:rsidRDefault="00A666A1" w:rsidP="00E27D71">
      <w:pPr>
        <w:pStyle w:val="BodyText"/>
        <w:suppressLineNumbers/>
        <w:rPr>
          <w:rFonts w:ascii="Courier New" w:hAnsi="Courier New" w:cs="Courier New"/>
        </w:rPr>
      </w:pPr>
    </w:p>
    <w:p w:rsidR="00A666A1" w:rsidRDefault="00A666A1" w:rsidP="00E27D71">
      <w:pPr>
        <w:pStyle w:val="BodyText"/>
        <w:suppressLineNumbers/>
        <w:rPr>
          <w:rFonts w:ascii="Courier New" w:hAnsi="Courier New" w:cs="Courier New"/>
        </w:rPr>
      </w:pPr>
    </w:p>
    <w:p w:rsidR="00A666A1" w:rsidRDefault="00A666A1" w:rsidP="00E27D71">
      <w:pPr>
        <w:pStyle w:val="BodyText"/>
        <w:suppressLineNumbers/>
        <w:rPr>
          <w:rFonts w:ascii="Courier New" w:hAnsi="Courier New" w:cs="Courier New"/>
        </w:rPr>
      </w:pPr>
    </w:p>
    <w:p w:rsidR="00A666A1" w:rsidRDefault="00A666A1" w:rsidP="00E27D71">
      <w:pPr>
        <w:pStyle w:val="BodyText"/>
        <w:suppressLineNumbers/>
        <w:rPr>
          <w:rFonts w:ascii="Courier New" w:hAnsi="Courier New" w:cs="Courier New"/>
        </w:rPr>
      </w:pPr>
    </w:p>
    <w:p w:rsidR="00A666A1" w:rsidRDefault="00A666A1" w:rsidP="00E27D71">
      <w:pPr>
        <w:pStyle w:val="BodyText"/>
        <w:suppressLineNumbers/>
        <w:rPr>
          <w:rFonts w:ascii="Courier New" w:hAnsi="Courier New" w:cs="Courier New"/>
        </w:rPr>
      </w:pPr>
    </w:p>
    <w:p w:rsidR="00E27D71" w:rsidRPr="007B6A6F" w:rsidRDefault="00E27D71" w:rsidP="00E27D71">
      <w:pPr>
        <w:pStyle w:val="BodyText"/>
        <w:suppressLineNumbers/>
        <w:rPr>
          <w:rFonts w:ascii="Courier New" w:hAnsi="Courier New" w:cs="Courier New"/>
        </w:rPr>
      </w:pPr>
      <w:r w:rsidRPr="007B6A6F">
        <w:rPr>
          <w:rFonts w:ascii="Courier New" w:hAnsi="Courier New" w:cs="Courier New"/>
        </w:rPr>
        <w:t>service</w:t>
      </w:r>
    </w:p>
    <w:p w:rsidR="00E27D71" w:rsidRDefault="00EF6137" w:rsidP="007B6A6F">
      <w:pPr>
        <w:pStyle w:val="BodyText"/>
        <w:suppressLineNumbers/>
        <w:ind w:firstLine="720"/>
      </w:pPr>
      <w:r>
        <w:t>Single line</w:t>
      </w:r>
      <w:r w:rsidR="00F866C1">
        <w:t xml:space="preserve"> </w:t>
      </w:r>
      <w:r w:rsidR="00E27D71" w:rsidRPr="00E27D71">
        <w:t>base64-encoded UTF-8 service name string</w:t>
      </w:r>
    </w:p>
    <w:p w:rsidR="006C5F75" w:rsidRDefault="006C5F75" w:rsidP="006C5F75">
      <w:pPr>
        <w:pStyle w:val="BodyText"/>
        <w:suppressLineNumbers/>
        <w:rPr>
          <w:rFonts w:ascii="Courier New" w:hAnsi="Courier New" w:cs="Courier New"/>
        </w:rPr>
      </w:pPr>
      <w:r>
        <w:rPr>
          <w:rFonts w:ascii="Courier New" w:hAnsi="Courier New" w:cs="Courier New"/>
        </w:rPr>
        <w:t>hwdesc</w:t>
      </w:r>
    </w:p>
    <w:p w:rsidR="006C5F75" w:rsidRDefault="006C5F75" w:rsidP="006C5F75">
      <w:pPr>
        <w:pStyle w:val="BodyText"/>
        <w:suppressLineNumbers/>
        <w:ind w:left="720"/>
      </w:pPr>
      <w:r w:rsidRPr="006C5F75">
        <w:t>Description of the client har</w:t>
      </w:r>
      <w:r w:rsidR="00B8643C">
        <w:t>dware containing:</w:t>
      </w:r>
    </w:p>
    <w:p w:rsidR="00B8643C" w:rsidRDefault="00B8643C" w:rsidP="00B8643C">
      <w:pPr>
        <w:pStyle w:val="BodyText"/>
        <w:numPr>
          <w:ilvl w:val="0"/>
          <w:numId w:val="34"/>
        </w:numPr>
        <w:suppressLineNumbers/>
      </w:pPr>
      <w:r>
        <w:t>Windows Desktop Client: Windows name and BIOS serial number,</w:t>
      </w:r>
    </w:p>
    <w:p w:rsidR="00B8643C" w:rsidRDefault="00B8643C" w:rsidP="00B8643C">
      <w:pPr>
        <w:pStyle w:val="BodyText"/>
        <w:suppressLineNumbers/>
        <w:ind w:left="1440"/>
      </w:pPr>
      <w:r>
        <w:t>e.g. “</w:t>
      </w:r>
      <w:r w:rsidRPr="00B8643C">
        <w:rPr>
          <w:rFonts w:ascii="Courier New" w:hAnsi="Courier New" w:cs="Courier New"/>
        </w:rPr>
        <w:t>Windows 7 , BIOS s/n 123456789</w:t>
      </w:r>
      <w:r>
        <w:rPr>
          <w:rFonts w:ascii="Courier New" w:hAnsi="Courier New" w:cs="Courier New"/>
        </w:rPr>
        <w:t>0</w:t>
      </w:r>
      <w:r>
        <w:t>”</w:t>
      </w:r>
    </w:p>
    <w:p w:rsidR="008B1084" w:rsidRDefault="00B8643C" w:rsidP="00B8643C">
      <w:pPr>
        <w:pStyle w:val="BodyText"/>
        <w:numPr>
          <w:ilvl w:val="0"/>
          <w:numId w:val="34"/>
        </w:numPr>
        <w:suppressLineNumbers/>
      </w:pPr>
      <w:r>
        <w:t xml:space="preserve">iOS client: </w:t>
      </w:r>
      <w:r w:rsidR="008B1084">
        <w:t>D</w:t>
      </w:r>
      <w:r w:rsidR="008B1084" w:rsidRPr="008B1084">
        <w:t>evice model, device name and device UDID</w:t>
      </w:r>
      <w:r w:rsidR="008B1084">
        <w:t xml:space="preserve"> e.g.</w:t>
      </w:r>
    </w:p>
    <w:p w:rsidR="00B8643C" w:rsidRPr="006C5F75" w:rsidRDefault="008B1084" w:rsidP="008B1084">
      <w:pPr>
        <w:pStyle w:val="BodyText"/>
        <w:suppressLineNumbers/>
        <w:ind w:left="1440"/>
      </w:pPr>
      <w:r>
        <w:t xml:space="preserve"> “</w:t>
      </w:r>
      <w:r>
        <w:rPr>
          <w:rFonts w:ascii="Courier New" w:hAnsi="Courier New" w:cs="Courier New"/>
        </w:rPr>
        <w:t>iPAD: Jan’s iPAD</w:t>
      </w:r>
      <w:r w:rsidRPr="00B8643C">
        <w:rPr>
          <w:rFonts w:ascii="Courier New" w:hAnsi="Courier New" w:cs="Courier New"/>
        </w:rPr>
        <w:t xml:space="preserve"> 23456789</w:t>
      </w:r>
      <w:r>
        <w:rPr>
          <w:rFonts w:ascii="Courier New" w:hAnsi="Courier New" w:cs="Courier New"/>
        </w:rPr>
        <w:t>0abcdef</w:t>
      </w:r>
      <w:r w:rsidRPr="00B8643C">
        <w:rPr>
          <w:rFonts w:ascii="Courier New" w:hAnsi="Courier New" w:cs="Courier New"/>
        </w:rPr>
        <w:t>123456789</w:t>
      </w:r>
      <w:r>
        <w:rPr>
          <w:rFonts w:ascii="Courier New" w:hAnsi="Courier New" w:cs="Courier New"/>
        </w:rPr>
        <w:t>0abcdef</w:t>
      </w:r>
      <w:r>
        <w:t>”</w:t>
      </w:r>
    </w:p>
    <w:p w:rsidR="00E27D71" w:rsidRPr="007B6A6F" w:rsidRDefault="00E27D71" w:rsidP="006C5F75">
      <w:pPr>
        <w:pStyle w:val="BodyText"/>
        <w:suppressLineNumbers/>
        <w:rPr>
          <w:rFonts w:ascii="Courier New" w:hAnsi="Courier New" w:cs="Courier New"/>
        </w:rPr>
      </w:pPr>
      <w:r w:rsidRPr="007B6A6F">
        <w:rPr>
          <w:rFonts w:ascii="Courier New" w:hAnsi="Courier New" w:cs="Courier New"/>
        </w:rPr>
        <w:t>“RENEW”</w:t>
      </w:r>
    </w:p>
    <w:p w:rsidR="00E27D71" w:rsidRPr="00E27D71" w:rsidRDefault="00E27D71" w:rsidP="00AC1D5D">
      <w:pPr>
        <w:pStyle w:val="BodyText"/>
        <w:suppressLineNumbers/>
        <w:ind w:left="720"/>
      </w:pPr>
      <w:r w:rsidRPr="00E27D71">
        <w:t xml:space="preserve">client is requesting a renewal of </w:t>
      </w:r>
      <w:r w:rsidR="0062332A">
        <w:t xml:space="preserve">the </w:t>
      </w:r>
      <w:r w:rsidRPr="00E27D71">
        <w:t xml:space="preserve">previous session. </w:t>
      </w:r>
      <w:r w:rsidR="001C1F8E">
        <w:t>This flag is for future releases</w:t>
      </w:r>
      <w:r w:rsidR="008831CE">
        <w:rPr>
          <w:rStyle w:val="FootnoteReference"/>
        </w:rPr>
        <w:footnoteReference w:id="5"/>
      </w:r>
      <w:r w:rsidR="001C1F8E">
        <w:t>.</w:t>
      </w:r>
      <w:r w:rsidR="008E4159">
        <w:t xml:space="preserve"> </w:t>
      </w:r>
    </w:p>
    <w:p w:rsidR="00E27D71" w:rsidRPr="007B6A6F" w:rsidRDefault="009C42CC" w:rsidP="00E27D71">
      <w:pPr>
        <w:pStyle w:val="BodyText"/>
        <w:suppressLineNumbers/>
        <w:rPr>
          <w:rFonts w:ascii="Courier New" w:hAnsi="Courier New" w:cs="Courier New"/>
        </w:rPr>
      </w:pPr>
      <w:r>
        <w:rPr>
          <w:rFonts w:ascii="Courier New" w:hAnsi="Courier New" w:cs="Courier New"/>
        </w:rPr>
        <w:t>“</w:t>
      </w:r>
      <w:smartTag w:uri="urn:schemas-microsoft-com:office:smarttags" w:element="stockticker">
        <w:r w:rsidR="00E27D71" w:rsidRPr="007B6A6F">
          <w:rPr>
            <w:rFonts w:ascii="Courier New" w:hAnsi="Courier New" w:cs="Courier New"/>
          </w:rPr>
          <w:t>SYNC</w:t>
        </w:r>
      </w:smartTag>
      <w:r w:rsidR="00E27D71" w:rsidRPr="007B6A6F">
        <w:rPr>
          <w:rFonts w:ascii="Courier New" w:hAnsi="Courier New" w:cs="Courier New"/>
        </w:rPr>
        <w:t>”</w:t>
      </w:r>
    </w:p>
    <w:p w:rsidR="00E27D71" w:rsidRPr="00E27D71" w:rsidRDefault="000623F6" w:rsidP="007B6A6F">
      <w:pPr>
        <w:pStyle w:val="BodyText"/>
        <w:suppressLineNumbers/>
        <w:ind w:firstLine="720"/>
      </w:pPr>
      <w:r>
        <w:t>C</w:t>
      </w:r>
      <w:r w:rsidR="00E27D71" w:rsidRPr="00E27D71">
        <w:t xml:space="preserve">lient </w:t>
      </w:r>
      <w:r w:rsidR="00B75656">
        <w:t xml:space="preserve">informs that it </w:t>
      </w:r>
      <w:r w:rsidR="00EC4726">
        <w:t xml:space="preserve">has </w:t>
      </w:r>
      <w:r w:rsidR="00E27D71" w:rsidRPr="00E27D71">
        <w:t>sync</w:t>
      </w:r>
      <w:r w:rsidR="00EC4726">
        <w:t>hronized its time</w:t>
      </w:r>
      <w:r w:rsidR="00E27D71" w:rsidRPr="00E27D71">
        <w:t xml:space="preserve"> </w:t>
      </w:r>
      <w:r w:rsidR="00EC4726">
        <w:t>with the server time, which means that no time difference check between the client and the server need to be performed before issuing the certificate o</w:t>
      </w:r>
      <w:r w:rsidR="00B03835">
        <w:t>r</w:t>
      </w:r>
      <w:r w:rsidR="00EC4726">
        <w:t xml:space="preserve"> performing any other service where timesync. matters. If the flag is not set, the timesync. check will be performed with certificate TTL and TFC values.</w:t>
      </w:r>
    </w:p>
    <w:p w:rsidR="00E27D71" w:rsidRDefault="00E27D71" w:rsidP="00E27D71">
      <w:pPr>
        <w:pStyle w:val="BodyText"/>
        <w:suppressLineNumbers/>
      </w:pPr>
    </w:p>
    <w:p w:rsidR="00977177" w:rsidRDefault="00977177" w:rsidP="00E27D71">
      <w:pPr>
        <w:pStyle w:val="BodyText"/>
        <w:suppressLineNumbers/>
      </w:pPr>
    </w:p>
    <w:p w:rsidR="006C5F75" w:rsidRPr="00E27D71" w:rsidRDefault="006C5F75" w:rsidP="00E27D71">
      <w:pPr>
        <w:pStyle w:val="BodyText"/>
        <w:suppressLineNumbers/>
      </w:pPr>
    </w:p>
    <w:p w:rsidR="00E27D71" w:rsidRPr="004D1B8A" w:rsidRDefault="00E27D71" w:rsidP="00E27D71">
      <w:pPr>
        <w:pStyle w:val="BodyText"/>
        <w:suppressLineNumbers/>
        <w:rPr>
          <w:b/>
        </w:rPr>
      </w:pPr>
      <w:r w:rsidRPr="004D1B8A">
        <w:rPr>
          <w:b/>
        </w:rPr>
        <w:t>AUTHREQ</w:t>
      </w:r>
    </w:p>
    <w:p w:rsidR="00E27D71" w:rsidRPr="00E27D71" w:rsidRDefault="00E27D71" w:rsidP="00E27D71">
      <w:pPr>
        <w:pStyle w:val="BodyText"/>
        <w:suppressLineNumbers/>
      </w:pPr>
      <w:r w:rsidRPr="00E27D71">
        <w:t>Description: Authentication type required for this service</w:t>
      </w:r>
    </w:p>
    <w:p w:rsidR="00772253" w:rsidRDefault="0047009F" w:rsidP="00772253">
      <w:pPr>
        <w:pStyle w:val="BodyText"/>
        <w:suppressLineNumbers/>
      </w:pPr>
      <w:r>
        <w:t>Sender: server</w:t>
      </w:r>
      <w:r w:rsidR="00772253" w:rsidRPr="00772253">
        <w:t xml:space="preserve"> </w:t>
      </w:r>
    </w:p>
    <w:p w:rsidR="00772253" w:rsidRPr="00E27D71" w:rsidRDefault="00772253" w:rsidP="00772253">
      <w:pPr>
        <w:pStyle w:val="BodyText"/>
        <w:suppressLineNumbers/>
      </w:pPr>
      <w:r w:rsidRPr="00E27D71">
        <w:t>Syntax:</w:t>
      </w:r>
    </w:p>
    <w:p w:rsidR="00E27D71" w:rsidRPr="00E27D71" w:rsidRDefault="00E27D71" w:rsidP="00E27D71">
      <w:pPr>
        <w:pStyle w:val="BodyText"/>
        <w:suppressLineNumbers/>
      </w:pPr>
    </w:p>
    <w:tbl>
      <w:tblPr>
        <w:tblpPr w:leftFromText="180" w:rightFromText="180" w:vertAnchor="text" w:horzAnchor="margin" w:tblpX="250" w:tblpY="-32"/>
        <w:tblW w:w="7595" w:type="dxa"/>
        <w:shd w:val="clear" w:color="auto" w:fill="C2C2C2"/>
        <w:tblLayout w:type="fixed"/>
        <w:tblLook w:val="0000"/>
      </w:tblPr>
      <w:tblGrid>
        <w:gridCol w:w="1837"/>
        <w:gridCol w:w="433"/>
        <w:gridCol w:w="5325"/>
      </w:tblGrid>
      <w:tr w:rsidR="00772253" w:rsidRPr="004E4A4D" w:rsidTr="001B349B">
        <w:trPr>
          <w:trHeight w:val="288"/>
        </w:trPr>
        <w:tc>
          <w:tcPr>
            <w:tcW w:w="1837" w:type="dxa"/>
            <w:shd w:val="clear" w:color="auto" w:fill="C2C2C2"/>
          </w:tcPr>
          <w:p w:rsidR="00772253" w:rsidRPr="00772253" w:rsidRDefault="00772253" w:rsidP="00CD3CE0">
            <w:pPr>
              <w:pStyle w:val="BodyText"/>
              <w:suppressLineNumbers/>
              <w:rPr>
                <w:rFonts w:ascii="Courier New" w:hAnsi="Courier New" w:cs="Courier New"/>
                <w:sz w:val="18"/>
                <w:szCs w:val="18"/>
              </w:rPr>
            </w:pPr>
          </w:p>
        </w:tc>
        <w:tc>
          <w:tcPr>
            <w:tcW w:w="433" w:type="dxa"/>
            <w:shd w:val="clear" w:color="auto" w:fill="C2C2C2"/>
          </w:tcPr>
          <w:p w:rsidR="00772253" w:rsidRPr="00772253" w:rsidRDefault="00772253" w:rsidP="00CD3CE0">
            <w:pPr>
              <w:pStyle w:val="BodyText"/>
              <w:suppressLineNumbers/>
              <w:rPr>
                <w:rFonts w:ascii="Courier New" w:hAnsi="Courier New" w:cs="Courier New"/>
                <w:sz w:val="18"/>
                <w:szCs w:val="18"/>
              </w:rPr>
            </w:pPr>
          </w:p>
        </w:tc>
        <w:tc>
          <w:tcPr>
            <w:tcW w:w="5325" w:type="dxa"/>
            <w:shd w:val="clear" w:color="auto" w:fill="C2C2C2"/>
          </w:tcPr>
          <w:p w:rsidR="00772253" w:rsidRPr="00772253" w:rsidRDefault="00772253" w:rsidP="00CD3CE0">
            <w:pPr>
              <w:pStyle w:val="BodyText"/>
              <w:suppressLineNumbers/>
              <w:rPr>
                <w:rFonts w:ascii="Courier New" w:hAnsi="Courier New" w:cs="Courier New"/>
                <w:sz w:val="18"/>
                <w:szCs w:val="18"/>
              </w:rPr>
            </w:pPr>
          </w:p>
        </w:tc>
      </w:tr>
      <w:tr w:rsidR="00772253" w:rsidRPr="004E4A4D" w:rsidTr="001B349B">
        <w:trPr>
          <w:trHeight w:val="288"/>
        </w:trPr>
        <w:tc>
          <w:tcPr>
            <w:tcW w:w="1837" w:type="dxa"/>
            <w:shd w:val="clear" w:color="auto" w:fill="C2C2C2"/>
          </w:tcPr>
          <w:p w:rsidR="00772253" w:rsidRPr="00772253" w:rsidRDefault="00772253" w:rsidP="00CD3CE0">
            <w:pPr>
              <w:autoSpaceDE w:val="0"/>
              <w:snapToGrid w:val="0"/>
              <w:rPr>
                <w:rFonts w:ascii="Courier New" w:hAnsi="Courier New" w:cs="Courier New"/>
                <w:sz w:val="18"/>
                <w:szCs w:val="18"/>
              </w:rPr>
            </w:pPr>
            <w:smartTag w:uri="urn:schemas-microsoft-com:office:smarttags" w:element="stockticker">
              <w:r w:rsidRPr="00772253">
                <w:rPr>
                  <w:rFonts w:ascii="Courier New" w:hAnsi="Courier New" w:cs="Courier New"/>
                  <w:sz w:val="18"/>
                  <w:szCs w:val="18"/>
                </w:rPr>
                <w:t>ENC</w:t>
              </w:r>
            </w:smartTag>
            <w:r w:rsidRPr="00772253">
              <w:rPr>
                <w:rFonts w:ascii="Courier New" w:hAnsi="Courier New" w:cs="Courier New"/>
                <w:sz w:val="18"/>
                <w:szCs w:val="18"/>
              </w:rPr>
              <w:t>-AUTHREQ</w:t>
            </w:r>
          </w:p>
        </w:tc>
        <w:tc>
          <w:tcPr>
            <w:tcW w:w="433" w:type="dxa"/>
            <w:shd w:val="clear" w:color="auto" w:fill="C2C2C2"/>
          </w:tcPr>
          <w:p w:rsidR="00772253" w:rsidRPr="00772253" w:rsidRDefault="00772253" w:rsidP="00CD3CE0">
            <w:pPr>
              <w:autoSpaceDE w:val="0"/>
              <w:snapToGrid w:val="0"/>
              <w:rPr>
                <w:rFonts w:ascii="Courier New" w:hAnsi="Courier New" w:cs="Courier New"/>
                <w:sz w:val="18"/>
                <w:szCs w:val="18"/>
              </w:rPr>
            </w:pPr>
            <w:r w:rsidRPr="00772253">
              <w:rPr>
                <w:rFonts w:ascii="Courier New" w:hAnsi="Courier New" w:cs="Courier New"/>
                <w:sz w:val="18"/>
                <w:szCs w:val="18"/>
              </w:rPr>
              <w:t>=</w:t>
            </w:r>
          </w:p>
        </w:tc>
        <w:tc>
          <w:tcPr>
            <w:tcW w:w="5325" w:type="dxa"/>
            <w:shd w:val="clear" w:color="auto" w:fill="C2C2C2"/>
          </w:tcPr>
          <w:p w:rsidR="00A2703F" w:rsidRDefault="00772253" w:rsidP="007446FD">
            <w:pPr>
              <w:autoSpaceDE w:val="0"/>
              <w:snapToGrid w:val="0"/>
              <w:rPr>
                <w:rFonts w:ascii="Courier New" w:hAnsi="Courier New" w:cs="Courier New"/>
                <w:sz w:val="18"/>
                <w:szCs w:val="18"/>
              </w:rPr>
            </w:pPr>
            <w:r w:rsidRPr="00772253">
              <w:rPr>
                <w:rFonts w:ascii="Courier New" w:hAnsi="Courier New" w:cs="Courier New"/>
                <w:sz w:val="18"/>
                <w:szCs w:val="18"/>
              </w:rPr>
              <w:t xml:space="preserve">&lt;encrypted-AUTHREQ&gt; </w:t>
            </w:r>
          </w:p>
          <w:p w:rsidR="00A2703F" w:rsidRDefault="00FA0661" w:rsidP="007446FD">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772253" w:rsidRDefault="00A2703F" w:rsidP="007446FD">
            <w:pPr>
              <w:autoSpaceDE w:val="0"/>
              <w:snapToGrid w:val="0"/>
              <w:rPr>
                <w:rFonts w:ascii="Courier New" w:hAnsi="Courier New" w:cs="Courier New"/>
                <w:sz w:val="18"/>
                <w:szCs w:val="18"/>
              </w:rPr>
            </w:pPr>
            <w:r>
              <w:rPr>
                <w:rFonts w:ascii="Courier New" w:hAnsi="Courier New" w:cs="Courier New"/>
                <w:sz w:val="18"/>
                <w:szCs w:val="18"/>
              </w:rPr>
              <w:t xml:space="preserve">; </w:t>
            </w:r>
            <w:r w:rsidR="00772253" w:rsidRPr="00772253">
              <w:rPr>
                <w:rFonts w:ascii="Courier New" w:hAnsi="Courier New" w:cs="Courier New"/>
                <w:sz w:val="18"/>
                <w:szCs w:val="18"/>
              </w:rPr>
              <w:t xml:space="preserve">established on the </w:t>
            </w:r>
            <w:r w:rsidR="007446FD" w:rsidRPr="007B6A6F">
              <w:rPr>
                <w:rFonts w:ascii="Courier New" w:hAnsi="Courier New" w:cs="Courier New"/>
                <w:sz w:val="18"/>
                <w:szCs w:val="18"/>
              </w:rPr>
              <w:t xml:space="preserve"> Phase 2</w:t>
            </w:r>
            <w:r w:rsidR="007446FD">
              <w:rPr>
                <w:rFonts w:ascii="Courier New" w:hAnsi="Courier New" w:cs="Courier New"/>
                <w:sz w:val="18"/>
                <w:szCs w:val="18"/>
              </w:rPr>
              <w:t xml:space="preserve"> (key agreement)</w:t>
            </w:r>
          </w:p>
          <w:p w:rsidR="00EF08A5" w:rsidRPr="00772253" w:rsidRDefault="00EF08A5" w:rsidP="00EF08A5">
            <w:pPr>
              <w:autoSpaceDE w:val="0"/>
              <w:snapToGrid w:val="0"/>
              <w:rPr>
                <w:rFonts w:ascii="Courier New" w:hAnsi="Courier New" w:cs="Courier New"/>
                <w:sz w:val="18"/>
                <w:szCs w:val="18"/>
              </w:rPr>
            </w:pPr>
          </w:p>
        </w:tc>
      </w:tr>
      <w:tr w:rsidR="00772253" w:rsidRPr="004E4A4D" w:rsidTr="001B349B">
        <w:trPr>
          <w:trHeight w:val="288"/>
        </w:trPr>
        <w:tc>
          <w:tcPr>
            <w:tcW w:w="1837" w:type="dxa"/>
            <w:shd w:val="clear" w:color="auto" w:fill="C2C2C2"/>
          </w:tcPr>
          <w:p w:rsidR="00772253" w:rsidRPr="00772253" w:rsidRDefault="00772253" w:rsidP="00CD3CE0">
            <w:pPr>
              <w:autoSpaceDE w:val="0"/>
              <w:snapToGrid w:val="0"/>
              <w:rPr>
                <w:rFonts w:ascii="Courier New" w:hAnsi="Courier New" w:cs="Courier New"/>
                <w:sz w:val="18"/>
                <w:szCs w:val="18"/>
              </w:rPr>
            </w:pPr>
            <w:r w:rsidRPr="00772253">
              <w:rPr>
                <w:rFonts w:ascii="Courier New" w:hAnsi="Courier New" w:cs="Courier New"/>
                <w:sz w:val="18"/>
                <w:szCs w:val="18"/>
              </w:rPr>
              <w:lastRenderedPageBreak/>
              <w:t>AUTHREQ</w:t>
            </w:r>
          </w:p>
        </w:tc>
        <w:tc>
          <w:tcPr>
            <w:tcW w:w="433" w:type="dxa"/>
            <w:shd w:val="clear" w:color="auto" w:fill="C2C2C2"/>
          </w:tcPr>
          <w:p w:rsidR="00772253" w:rsidRPr="00772253" w:rsidRDefault="00772253" w:rsidP="00CD3CE0">
            <w:pPr>
              <w:autoSpaceDE w:val="0"/>
              <w:snapToGrid w:val="0"/>
              <w:rPr>
                <w:rFonts w:ascii="Courier New" w:hAnsi="Courier New" w:cs="Courier New"/>
                <w:sz w:val="18"/>
                <w:szCs w:val="18"/>
              </w:rPr>
            </w:pPr>
            <w:r w:rsidRPr="00772253">
              <w:rPr>
                <w:rFonts w:ascii="Courier New" w:hAnsi="Courier New" w:cs="Courier New"/>
                <w:sz w:val="18"/>
                <w:szCs w:val="18"/>
              </w:rPr>
              <w:t>=</w:t>
            </w:r>
          </w:p>
        </w:tc>
        <w:tc>
          <w:tcPr>
            <w:tcW w:w="5325" w:type="dxa"/>
            <w:shd w:val="clear" w:color="auto" w:fill="C2C2C2"/>
          </w:tcPr>
          <w:p w:rsidR="00772253" w:rsidRPr="00772253" w:rsidRDefault="00815AD8" w:rsidP="00CD3CE0">
            <w:pPr>
              <w:autoSpaceDE w:val="0"/>
              <w:snapToGrid w:val="0"/>
              <w:rPr>
                <w:rFonts w:ascii="Courier New" w:hAnsi="Courier New" w:cs="Courier New"/>
                <w:sz w:val="18"/>
                <w:szCs w:val="18"/>
              </w:rPr>
            </w:pPr>
            <w:r w:rsidRPr="00A07B02">
              <w:rPr>
                <w:rFonts w:ascii="Courier New" w:hAnsi="Courier New" w:cs="Courier New"/>
                <w:sz w:val="18"/>
                <w:szCs w:val="18"/>
              </w:rPr>
              <w:t>"</w:t>
            </w:r>
            <w:r w:rsidR="00772253" w:rsidRPr="00772253">
              <w:rPr>
                <w:rFonts w:ascii="Courier New" w:hAnsi="Courier New" w:cs="Courier New"/>
                <w:sz w:val="18"/>
                <w:szCs w:val="18"/>
              </w:rPr>
              <w:t>AUTHREQ</w:t>
            </w:r>
            <w:r w:rsidRPr="00A07B02">
              <w:rPr>
                <w:rFonts w:ascii="Courier New" w:hAnsi="Courier New" w:cs="Courier New"/>
                <w:sz w:val="18"/>
                <w:szCs w:val="18"/>
              </w:rPr>
              <w:t>"</w:t>
            </w:r>
            <w:r w:rsidR="00772253" w:rsidRPr="00772253">
              <w:rPr>
                <w:rFonts w:ascii="Courier New" w:hAnsi="Courier New" w:cs="Courier New"/>
                <w:sz w:val="18"/>
                <w:szCs w:val="18"/>
              </w:rPr>
              <w:t xml:space="preserve"> required-auth</w:t>
            </w:r>
          </w:p>
        </w:tc>
      </w:tr>
      <w:tr w:rsidR="00CC7251" w:rsidRPr="004E4A4D" w:rsidTr="001B349B">
        <w:trPr>
          <w:trHeight w:val="288"/>
        </w:trPr>
        <w:tc>
          <w:tcPr>
            <w:tcW w:w="1837" w:type="dxa"/>
            <w:shd w:val="clear" w:color="auto" w:fill="C2C2C2"/>
          </w:tcPr>
          <w:p w:rsidR="00CC7251" w:rsidRPr="00F83E0A" w:rsidRDefault="00CC7251" w:rsidP="00CC7251">
            <w:pPr>
              <w:pStyle w:val="HTMLPreformatted"/>
              <w:snapToGrid w:val="0"/>
              <w:rPr>
                <w:rFonts w:cs="Courier New"/>
                <w:sz w:val="18"/>
                <w:szCs w:val="18"/>
                <w:lang w:val="en-US"/>
              </w:rPr>
            </w:pPr>
            <w:r w:rsidRPr="00F83E0A">
              <w:rPr>
                <w:rFonts w:cs="Courier New"/>
                <w:sz w:val="18"/>
                <w:szCs w:val="18"/>
                <w:lang w:val="en-US"/>
              </w:rPr>
              <w:t>required-auth</w:t>
            </w:r>
          </w:p>
        </w:tc>
        <w:tc>
          <w:tcPr>
            <w:tcW w:w="433" w:type="dxa"/>
            <w:shd w:val="clear" w:color="auto" w:fill="C2C2C2"/>
          </w:tcPr>
          <w:p w:rsidR="00CC7251" w:rsidRPr="00772253" w:rsidRDefault="00CC7251" w:rsidP="00CC7251">
            <w:pPr>
              <w:rPr>
                <w:rFonts w:ascii="Courier New" w:hAnsi="Courier New" w:cs="Courier New"/>
                <w:sz w:val="18"/>
                <w:szCs w:val="18"/>
              </w:rPr>
            </w:pPr>
            <w:r w:rsidRPr="00772253">
              <w:rPr>
                <w:rFonts w:ascii="Courier New" w:hAnsi="Courier New" w:cs="Courier New"/>
                <w:sz w:val="18"/>
                <w:szCs w:val="18"/>
              </w:rPr>
              <w:t>=</w:t>
            </w:r>
          </w:p>
        </w:tc>
        <w:tc>
          <w:tcPr>
            <w:tcW w:w="5325" w:type="dxa"/>
            <w:shd w:val="clear" w:color="auto" w:fill="C2C2C2"/>
          </w:tcPr>
          <w:p w:rsidR="00CC7251" w:rsidRPr="00772253" w:rsidRDefault="00CC7251" w:rsidP="002A300C">
            <w:pPr>
              <w:rPr>
                <w:rFonts w:ascii="Courier New" w:hAnsi="Courier New" w:cs="Courier New"/>
                <w:sz w:val="18"/>
                <w:szCs w:val="18"/>
              </w:rPr>
            </w:pPr>
            <w:r w:rsidRPr="00772253">
              <w:rPr>
                <w:rFonts w:ascii="Courier New" w:hAnsi="Courier New" w:cs="Courier New"/>
                <w:sz w:val="18"/>
                <w:szCs w:val="18"/>
              </w:rPr>
              <w:t>1*(</w:t>
            </w:r>
            <w:r>
              <w:rPr>
                <w:rFonts w:ascii="Courier New" w:hAnsi="Courier New" w:cs="Courier New"/>
                <w:sz w:val="18"/>
                <w:szCs w:val="18"/>
              </w:rPr>
              <w:t xml:space="preserve"> </w:t>
            </w:r>
            <w:r w:rsidR="00815AD8" w:rsidRPr="00A07B02">
              <w:rPr>
                <w:rFonts w:ascii="Courier New" w:hAnsi="Courier New" w:cs="Courier New"/>
                <w:sz w:val="18"/>
                <w:szCs w:val="18"/>
              </w:rPr>
              <w:t>"</w:t>
            </w:r>
            <w:r w:rsidRPr="00772253">
              <w:rPr>
                <w:rFonts w:ascii="Courier New" w:hAnsi="Courier New" w:cs="Courier New"/>
                <w:sz w:val="18"/>
                <w:szCs w:val="18"/>
              </w:rPr>
              <w:t>USER</w:t>
            </w:r>
            <w:r w:rsidR="00847FCB">
              <w:rPr>
                <w:rFonts w:ascii="Courier New" w:hAnsi="Courier New" w:cs="Courier New"/>
                <w:sz w:val="18"/>
                <w:szCs w:val="18"/>
              </w:rPr>
              <w:t>ID</w:t>
            </w:r>
            <w:r w:rsidR="00815AD8" w:rsidRPr="00A07B02">
              <w:rPr>
                <w:rFonts w:ascii="Courier New" w:hAnsi="Courier New" w:cs="Courier New"/>
                <w:sz w:val="18"/>
                <w:szCs w:val="18"/>
              </w:rPr>
              <w:t>"</w:t>
            </w:r>
            <w:r w:rsidRPr="00772253">
              <w:rPr>
                <w:rFonts w:ascii="Courier New" w:hAnsi="Courier New" w:cs="Courier New"/>
                <w:sz w:val="18"/>
                <w:szCs w:val="18"/>
              </w:rPr>
              <w:t xml:space="preserve"> /</w:t>
            </w:r>
            <w:r>
              <w:rPr>
                <w:rFonts w:ascii="Courier New" w:hAnsi="Courier New" w:cs="Courier New"/>
                <w:sz w:val="18"/>
                <w:szCs w:val="18"/>
              </w:rPr>
              <w:t xml:space="preserve"> </w:t>
            </w:r>
            <w:r w:rsidR="00815AD8" w:rsidRPr="00A07B02">
              <w:rPr>
                <w:rFonts w:ascii="Courier New" w:hAnsi="Courier New" w:cs="Courier New"/>
                <w:sz w:val="18"/>
                <w:szCs w:val="18"/>
              </w:rPr>
              <w:t>"</w:t>
            </w:r>
            <w:r w:rsidRPr="00772253">
              <w:rPr>
                <w:rFonts w:ascii="Courier New" w:hAnsi="Courier New" w:cs="Courier New"/>
                <w:sz w:val="18"/>
                <w:szCs w:val="18"/>
              </w:rPr>
              <w:t>HWSIG</w:t>
            </w:r>
            <w:r w:rsidR="002D629C">
              <w:rPr>
                <w:rFonts w:ascii="Courier New" w:hAnsi="Courier New" w:cs="Courier New"/>
                <w:sz w:val="18"/>
                <w:szCs w:val="18"/>
              </w:rPr>
              <w:t>:</w:t>
            </w:r>
            <w:r w:rsidR="00815AD8" w:rsidRPr="00A07B02">
              <w:rPr>
                <w:rFonts w:ascii="Courier New" w:hAnsi="Courier New" w:cs="Courier New"/>
                <w:sz w:val="18"/>
                <w:szCs w:val="18"/>
              </w:rPr>
              <w:t>"</w:t>
            </w:r>
            <w:r w:rsidR="002D629C">
              <w:rPr>
                <w:rFonts w:ascii="Courier New" w:hAnsi="Courier New" w:cs="Courier New"/>
                <w:sz w:val="18"/>
                <w:szCs w:val="18"/>
              </w:rPr>
              <w:t>hwsig_formula</w:t>
            </w:r>
            <w:r w:rsidRPr="00772253">
              <w:rPr>
                <w:rFonts w:ascii="Courier New" w:hAnsi="Courier New" w:cs="Courier New"/>
                <w:sz w:val="18"/>
                <w:szCs w:val="18"/>
              </w:rPr>
              <w:t xml:space="preserve"> /</w:t>
            </w:r>
            <w:r w:rsidR="001C047D">
              <w:rPr>
                <w:rFonts w:ascii="Courier New" w:hAnsi="Courier New" w:cs="Courier New"/>
                <w:sz w:val="18"/>
                <w:szCs w:val="18"/>
              </w:rPr>
              <w:t xml:space="preserve"> </w:t>
            </w:r>
            <w:r w:rsidR="00815AD8" w:rsidRPr="00A07B02">
              <w:rPr>
                <w:rFonts w:ascii="Courier New" w:hAnsi="Courier New" w:cs="Courier New"/>
                <w:sz w:val="18"/>
                <w:szCs w:val="18"/>
              </w:rPr>
              <w:t>"</w:t>
            </w:r>
            <w:r w:rsidRPr="00772253">
              <w:rPr>
                <w:rFonts w:ascii="Courier New" w:hAnsi="Courier New" w:cs="Courier New"/>
                <w:sz w:val="18"/>
                <w:szCs w:val="18"/>
              </w:rPr>
              <w:t>P</w:t>
            </w:r>
            <w:r w:rsidR="00847FCB">
              <w:rPr>
                <w:rFonts w:ascii="Courier New" w:hAnsi="Courier New" w:cs="Courier New"/>
                <w:sz w:val="18"/>
                <w:szCs w:val="18"/>
              </w:rPr>
              <w:t>ASSWD</w:t>
            </w:r>
            <w:r w:rsidR="00D7331D">
              <w:rPr>
                <w:rFonts w:ascii="Courier New" w:hAnsi="Courier New" w:cs="Courier New"/>
                <w:sz w:val="18"/>
                <w:szCs w:val="18"/>
              </w:rPr>
              <w:t>:</w:t>
            </w:r>
            <w:r w:rsidR="00815AD8" w:rsidRPr="00A07B02">
              <w:rPr>
                <w:rFonts w:ascii="Courier New" w:hAnsi="Courier New" w:cs="Courier New"/>
                <w:sz w:val="18"/>
                <w:szCs w:val="18"/>
              </w:rPr>
              <w:t>"</w:t>
            </w:r>
            <w:r w:rsidR="008F3726">
              <w:rPr>
                <w:rFonts w:ascii="Courier New" w:hAnsi="Courier New" w:cs="Courier New"/>
                <w:sz w:val="18"/>
                <w:szCs w:val="18"/>
              </w:rPr>
              <w:t>password-</w:t>
            </w:r>
            <w:r w:rsidR="002A300C">
              <w:rPr>
                <w:rFonts w:ascii="Courier New" w:hAnsi="Courier New" w:cs="Courier New"/>
                <w:sz w:val="18"/>
                <w:szCs w:val="18"/>
              </w:rPr>
              <w:t>prompt</w:t>
            </w:r>
            <w:r w:rsidR="004A1B9F">
              <w:rPr>
                <w:rFonts w:ascii="Courier New" w:hAnsi="Courier New" w:cs="Courier New"/>
                <w:sz w:val="18"/>
                <w:szCs w:val="18"/>
              </w:rPr>
              <w:t xml:space="preserve"> </w:t>
            </w:r>
            <w:r w:rsidR="004A1B9F" w:rsidRPr="00772253">
              <w:rPr>
                <w:rFonts w:ascii="Courier New" w:hAnsi="Courier New" w:cs="Courier New"/>
                <w:sz w:val="18"/>
                <w:szCs w:val="18"/>
              </w:rPr>
              <w:t>/</w:t>
            </w:r>
            <w:r w:rsidR="004A1B9F">
              <w:rPr>
                <w:rFonts w:ascii="Courier New" w:hAnsi="Courier New" w:cs="Courier New"/>
                <w:sz w:val="18"/>
                <w:szCs w:val="18"/>
              </w:rPr>
              <w:t xml:space="preserve"> </w:t>
            </w:r>
            <w:r w:rsidR="004A1B9F" w:rsidRPr="00A07B02">
              <w:rPr>
                <w:rFonts w:ascii="Courier New" w:hAnsi="Courier New" w:cs="Courier New"/>
                <w:sz w:val="18"/>
                <w:szCs w:val="18"/>
              </w:rPr>
              <w:t>"</w:t>
            </w:r>
            <w:smartTag w:uri="urn:schemas-microsoft-com:office:smarttags" w:element="stockticker">
              <w:r w:rsidR="004A1B9F">
                <w:rPr>
                  <w:rFonts w:ascii="Courier New" w:hAnsi="Courier New" w:cs="Courier New"/>
                  <w:sz w:val="18"/>
                  <w:szCs w:val="18"/>
                </w:rPr>
                <w:t>PIN</w:t>
              </w:r>
            </w:smartTag>
            <w:r w:rsidR="004A1B9F" w:rsidRPr="00A07B02">
              <w:rPr>
                <w:rFonts w:ascii="Courier New" w:hAnsi="Courier New" w:cs="Courier New"/>
                <w:sz w:val="18"/>
                <w:szCs w:val="18"/>
              </w:rPr>
              <w:t>"</w:t>
            </w:r>
            <w:r w:rsidR="004A1B9F">
              <w:rPr>
                <w:rFonts w:ascii="Courier New" w:hAnsi="Courier New" w:cs="Courier New"/>
                <w:sz w:val="18"/>
                <w:szCs w:val="18"/>
              </w:rPr>
              <w:t xml:space="preserve"> / </w:t>
            </w:r>
            <w:r w:rsidR="00430865" w:rsidRPr="00A07B02">
              <w:rPr>
                <w:rFonts w:ascii="Courier New" w:hAnsi="Courier New" w:cs="Courier New"/>
                <w:sz w:val="18"/>
                <w:szCs w:val="18"/>
              </w:rPr>
              <w:t>"</w:t>
            </w:r>
            <w:r w:rsidR="00430865" w:rsidRPr="00772253">
              <w:rPr>
                <w:rFonts w:ascii="Courier New" w:hAnsi="Courier New" w:cs="Courier New"/>
                <w:sz w:val="18"/>
                <w:szCs w:val="18"/>
              </w:rPr>
              <w:t>R</w:t>
            </w:r>
            <w:r w:rsidR="00430865">
              <w:rPr>
                <w:rFonts w:ascii="Courier New" w:hAnsi="Courier New" w:cs="Courier New"/>
                <w:sz w:val="18"/>
                <w:szCs w:val="18"/>
              </w:rPr>
              <w:t>ESPONSE</w:t>
            </w:r>
            <w:r w:rsidR="00430865" w:rsidRPr="00A07B02">
              <w:rPr>
                <w:rFonts w:ascii="Courier New" w:hAnsi="Courier New" w:cs="Courier New"/>
                <w:sz w:val="18"/>
                <w:szCs w:val="18"/>
              </w:rPr>
              <w:t xml:space="preserve">" </w:t>
            </w:r>
            <w:r w:rsidR="00430865">
              <w:rPr>
                <w:rFonts w:ascii="Courier New" w:hAnsi="Courier New" w:cs="Courier New"/>
                <w:sz w:val="18"/>
                <w:szCs w:val="18"/>
              </w:rPr>
              <w:t xml:space="preserve">/ </w:t>
            </w:r>
            <w:r w:rsidR="004A1B9F" w:rsidRPr="00A07B02">
              <w:rPr>
                <w:rFonts w:ascii="Courier New" w:hAnsi="Courier New" w:cs="Courier New"/>
                <w:sz w:val="18"/>
                <w:szCs w:val="18"/>
              </w:rPr>
              <w:t>"</w:t>
            </w:r>
            <w:r w:rsidR="004A1B9F" w:rsidRPr="00772253">
              <w:rPr>
                <w:rFonts w:ascii="Courier New" w:hAnsi="Courier New" w:cs="Courier New"/>
                <w:sz w:val="18"/>
                <w:szCs w:val="18"/>
              </w:rPr>
              <w:t>R</w:t>
            </w:r>
            <w:r w:rsidR="004A1B9F">
              <w:rPr>
                <w:rFonts w:ascii="Courier New" w:hAnsi="Courier New" w:cs="Courier New"/>
                <w:sz w:val="18"/>
                <w:szCs w:val="18"/>
              </w:rPr>
              <w:t>ESPONSE:</w:t>
            </w:r>
            <w:r w:rsidR="004A1B9F" w:rsidRPr="00A07B02">
              <w:rPr>
                <w:rFonts w:ascii="Courier New" w:hAnsi="Courier New" w:cs="Courier New"/>
                <w:sz w:val="18"/>
                <w:szCs w:val="18"/>
              </w:rPr>
              <w:t>"</w:t>
            </w:r>
            <w:r w:rsidR="004A1B9F" w:rsidRPr="00772253">
              <w:rPr>
                <w:rFonts w:ascii="Courier New" w:hAnsi="Courier New" w:cs="Courier New"/>
                <w:sz w:val="18"/>
                <w:szCs w:val="18"/>
              </w:rPr>
              <w:t>challenge</w:t>
            </w:r>
            <w:r w:rsidR="001B349B" w:rsidRPr="00A07B02">
              <w:rPr>
                <w:rFonts w:ascii="Courier New" w:hAnsi="Courier New" w:cs="Courier New"/>
                <w:sz w:val="18"/>
                <w:szCs w:val="18"/>
              </w:rPr>
              <w:t>"</w:t>
            </w:r>
            <w:r w:rsidR="001B349B">
              <w:rPr>
                <w:rFonts w:ascii="Courier New" w:hAnsi="Courier New" w:cs="Courier New"/>
                <w:sz w:val="18"/>
                <w:szCs w:val="18"/>
              </w:rPr>
              <w:t>:</w:t>
            </w:r>
            <w:r w:rsidR="001B349B" w:rsidRPr="00A07B02">
              <w:rPr>
                <w:rFonts w:ascii="Courier New" w:hAnsi="Courier New" w:cs="Courier New"/>
                <w:sz w:val="18"/>
                <w:szCs w:val="18"/>
              </w:rPr>
              <w:t>"</w:t>
            </w:r>
            <w:r w:rsidR="001B349B">
              <w:rPr>
                <w:rFonts w:ascii="Courier New" w:hAnsi="Courier New" w:cs="Courier New"/>
                <w:sz w:val="18"/>
                <w:szCs w:val="18"/>
              </w:rPr>
              <w:t>response-</w:t>
            </w:r>
            <w:r w:rsidR="002A300C">
              <w:rPr>
                <w:rFonts w:ascii="Courier New" w:hAnsi="Courier New" w:cs="Courier New"/>
                <w:sz w:val="18"/>
                <w:szCs w:val="18"/>
              </w:rPr>
              <w:t>names</w:t>
            </w:r>
            <w:r w:rsidR="004A1B9F">
              <w:rPr>
                <w:rFonts w:ascii="Courier New" w:hAnsi="Courier New" w:cs="Courier New"/>
                <w:sz w:val="18"/>
                <w:szCs w:val="18"/>
              </w:rPr>
              <w:t xml:space="preserve"> </w:t>
            </w:r>
            <w:r>
              <w:rPr>
                <w:rFonts w:ascii="Courier New" w:hAnsi="Courier New" w:cs="Courier New"/>
                <w:sz w:val="18"/>
                <w:szCs w:val="18"/>
              </w:rPr>
              <w:t xml:space="preserve">/ </w:t>
            </w:r>
            <w:r w:rsidR="00815AD8" w:rsidRPr="00A07B02">
              <w:rPr>
                <w:rFonts w:ascii="Courier New" w:hAnsi="Courier New" w:cs="Courier New"/>
                <w:sz w:val="18"/>
                <w:szCs w:val="18"/>
              </w:rPr>
              <w:t>"</w:t>
            </w:r>
            <w:smartTag w:uri="urn:schemas-microsoft-com:office:smarttags" w:element="stockticker">
              <w:r w:rsidRPr="00772253">
                <w:rPr>
                  <w:rFonts w:ascii="Courier New" w:hAnsi="Courier New" w:cs="Courier New"/>
                  <w:sz w:val="18"/>
                  <w:szCs w:val="18"/>
                </w:rPr>
                <w:t>BIO</w:t>
              </w:r>
            </w:smartTag>
            <w:r w:rsidR="00815AD8" w:rsidRPr="00A07B02">
              <w:rPr>
                <w:rFonts w:ascii="Courier New" w:hAnsi="Courier New" w:cs="Courier New"/>
                <w:sz w:val="18"/>
                <w:szCs w:val="18"/>
              </w:rPr>
              <w:t>"</w:t>
            </w:r>
            <w:r w:rsidRPr="00772253">
              <w:rPr>
                <w:rFonts w:ascii="Courier New" w:hAnsi="Courier New" w:cs="Courier New"/>
                <w:sz w:val="18"/>
                <w:szCs w:val="18"/>
              </w:rPr>
              <w:t xml:space="preserve"> / </w:t>
            </w:r>
            <w:r w:rsidR="00815AD8" w:rsidRPr="00A07B02">
              <w:rPr>
                <w:rFonts w:ascii="Courier New" w:hAnsi="Courier New" w:cs="Courier New"/>
                <w:sz w:val="18"/>
                <w:szCs w:val="18"/>
              </w:rPr>
              <w:t>"</w:t>
            </w:r>
            <w:r w:rsidRPr="00772253">
              <w:rPr>
                <w:rFonts w:ascii="Courier New" w:hAnsi="Courier New" w:cs="Courier New"/>
                <w:sz w:val="18"/>
                <w:szCs w:val="18"/>
              </w:rPr>
              <w:t>CSR</w:t>
            </w:r>
            <w:r w:rsidR="00815AD8" w:rsidRPr="00A07B02">
              <w:rPr>
                <w:rFonts w:ascii="Courier New" w:hAnsi="Courier New" w:cs="Courier New"/>
                <w:sz w:val="18"/>
                <w:szCs w:val="18"/>
              </w:rPr>
              <w:t>"</w:t>
            </w:r>
            <w:r w:rsidRPr="00772253">
              <w:rPr>
                <w:rFonts w:ascii="Courier New" w:hAnsi="Courier New" w:cs="Courier New"/>
                <w:sz w:val="18"/>
                <w:szCs w:val="18"/>
              </w:rPr>
              <w:t>)</w:t>
            </w:r>
          </w:p>
        </w:tc>
      </w:tr>
      <w:tr w:rsidR="002D629C" w:rsidRPr="00772253" w:rsidTr="001B349B">
        <w:trPr>
          <w:trHeight w:val="288"/>
        </w:trPr>
        <w:tc>
          <w:tcPr>
            <w:tcW w:w="1837" w:type="dxa"/>
            <w:shd w:val="clear" w:color="auto" w:fill="C2C2C2"/>
          </w:tcPr>
          <w:p w:rsidR="002D629C" w:rsidRPr="00F83E0A" w:rsidRDefault="002D629C" w:rsidP="002D629C">
            <w:pPr>
              <w:pStyle w:val="HTMLPreformatted"/>
              <w:snapToGrid w:val="0"/>
              <w:rPr>
                <w:rFonts w:cs="Courier New"/>
                <w:sz w:val="18"/>
                <w:szCs w:val="18"/>
                <w:lang w:val="en-US"/>
              </w:rPr>
            </w:pPr>
            <w:r w:rsidRPr="00F83E0A">
              <w:rPr>
                <w:rFonts w:cs="Courier New"/>
                <w:sz w:val="18"/>
                <w:szCs w:val="18"/>
                <w:lang w:val="en-US"/>
              </w:rPr>
              <w:t>hwsig_formula</w:t>
            </w:r>
          </w:p>
        </w:tc>
        <w:tc>
          <w:tcPr>
            <w:tcW w:w="433" w:type="dxa"/>
            <w:shd w:val="clear" w:color="auto" w:fill="C2C2C2"/>
          </w:tcPr>
          <w:p w:rsidR="002D629C" w:rsidRPr="00F83E0A" w:rsidRDefault="002D629C" w:rsidP="002D629C">
            <w:pPr>
              <w:pStyle w:val="HTMLPreformatted"/>
              <w:snapToGrid w:val="0"/>
              <w:rPr>
                <w:rFonts w:cs="Courier New"/>
                <w:sz w:val="18"/>
                <w:szCs w:val="18"/>
                <w:lang w:val="en-US"/>
              </w:rPr>
            </w:pPr>
            <w:r w:rsidRPr="00F83E0A">
              <w:rPr>
                <w:rFonts w:cs="Courier New"/>
                <w:sz w:val="18"/>
                <w:szCs w:val="18"/>
                <w:lang w:val="en-US"/>
              </w:rPr>
              <w:t>=</w:t>
            </w:r>
          </w:p>
        </w:tc>
        <w:tc>
          <w:tcPr>
            <w:tcW w:w="5325" w:type="dxa"/>
            <w:shd w:val="clear" w:color="auto" w:fill="C2C2C2"/>
          </w:tcPr>
          <w:p w:rsidR="002D629C" w:rsidRPr="00F83E0A" w:rsidRDefault="00296775" w:rsidP="00692E44">
            <w:pPr>
              <w:pStyle w:val="HTMLPreformatted"/>
              <w:snapToGrid w:val="0"/>
              <w:rPr>
                <w:rFonts w:cs="Courier New"/>
                <w:sz w:val="18"/>
                <w:szCs w:val="18"/>
                <w:lang w:val="en-US"/>
              </w:rPr>
            </w:pPr>
            <w:r w:rsidRPr="00F83E0A">
              <w:rPr>
                <w:rFonts w:cs="Courier New"/>
                <w:sz w:val="18"/>
                <w:szCs w:val="18"/>
                <w:lang w:val="en-US"/>
              </w:rPr>
              <w:t>positive-dec *(</w:t>
            </w:r>
            <w:r w:rsidR="00692E44" w:rsidRPr="00F83E0A">
              <w:rPr>
                <w:rFonts w:cs="Courier New"/>
                <w:sz w:val="18"/>
                <w:szCs w:val="18"/>
                <w:lang w:val="en-US"/>
              </w:rPr>
              <w:t>“,”</w:t>
            </w:r>
            <w:r w:rsidRPr="00F83E0A">
              <w:rPr>
                <w:rFonts w:cs="Courier New"/>
                <w:sz w:val="18"/>
                <w:szCs w:val="18"/>
                <w:lang w:val="en-US"/>
              </w:rPr>
              <w:t xml:space="preserve"> positive-dec)</w:t>
            </w:r>
          </w:p>
        </w:tc>
      </w:tr>
      <w:tr w:rsidR="00CC7251" w:rsidRPr="004E4A4D" w:rsidTr="001B349B">
        <w:trPr>
          <w:trHeight w:val="288"/>
        </w:trPr>
        <w:tc>
          <w:tcPr>
            <w:tcW w:w="1837" w:type="dxa"/>
            <w:shd w:val="clear" w:color="auto" w:fill="C2C2C2"/>
          </w:tcPr>
          <w:p w:rsidR="00CC7251" w:rsidRPr="00F83E0A" w:rsidRDefault="00CC7251" w:rsidP="00CC7251">
            <w:pPr>
              <w:pStyle w:val="HTMLPreformatted"/>
              <w:snapToGrid w:val="0"/>
              <w:rPr>
                <w:rFonts w:cs="Courier New"/>
                <w:sz w:val="18"/>
                <w:szCs w:val="18"/>
                <w:lang w:val="en-US"/>
              </w:rPr>
            </w:pPr>
            <w:r w:rsidRPr="00F83E0A">
              <w:rPr>
                <w:rFonts w:cs="Courier New"/>
                <w:sz w:val="18"/>
                <w:szCs w:val="18"/>
                <w:lang w:val="en-US"/>
              </w:rPr>
              <w:t>challenge</w:t>
            </w:r>
          </w:p>
        </w:tc>
        <w:tc>
          <w:tcPr>
            <w:tcW w:w="433" w:type="dxa"/>
            <w:shd w:val="clear" w:color="auto" w:fill="C2C2C2"/>
          </w:tcPr>
          <w:p w:rsidR="00CC7251" w:rsidRPr="00F83E0A" w:rsidRDefault="00CC7251" w:rsidP="00CC7251">
            <w:pPr>
              <w:pStyle w:val="HTMLPreformatted"/>
              <w:snapToGrid w:val="0"/>
              <w:rPr>
                <w:rFonts w:cs="Courier New"/>
                <w:sz w:val="18"/>
                <w:szCs w:val="18"/>
                <w:lang w:val="en-US"/>
              </w:rPr>
            </w:pPr>
            <w:r w:rsidRPr="00F83E0A">
              <w:rPr>
                <w:rFonts w:cs="Courier New"/>
                <w:sz w:val="18"/>
                <w:szCs w:val="18"/>
                <w:lang w:val="en-US"/>
              </w:rPr>
              <w:t>=</w:t>
            </w:r>
          </w:p>
        </w:tc>
        <w:tc>
          <w:tcPr>
            <w:tcW w:w="5325" w:type="dxa"/>
            <w:shd w:val="clear" w:color="auto" w:fill="C2C2C2"/>
          </w:tcPr>
          <w:p w:rsidR="000D7DE7" w:rsidRPr="00F83E0A" w:rsidRDefault="005310FB" w:rsidP="00902D68">
            <w:pPr>
              <w:pStyle w:val="HTMLPreformatted"/>
              <w:snapToGrid w:val="0"/>
              <w:rPr>
                <w:rFonts w:cs="Courier New"/>
                <w:sz w:val="18"/>
                <w:szCs w:val="18"/>
                <w:lang w:val="en-US"/>
              </w:rPr>
            </w:pPr>
            <w:r>
              <w:rPr>
                <w:rFonts w:cs="Courier New"/>
                <w:sz w:val="18"/>
                <w:szCs w:val="18"/>
                <w:lang w:val="en-US"/>
              </w:rPr>
              <w:t>challenge-name</w:t>
            </w:r>
            <w:r w:rsidR="006F0292" w:rsidRPr="00F83E0A">
              <w:rPr>
                <w:rFonts w:cs="Courier New"/>
                <w:sz w:val="18"/>
                <w:szCs w:val="18"/>
                <w:lang w:val="en-US"/>
              </w:rPr>
              <w:t xml:space="preserve"> </w:t>
            </w:r>
            <w:r>
              <w:rPr>
                <w:rFonts w:cs="Courier New"/>
                <w:sz w:val="18"/>
                <w:szCs w:val="18"/>
                <w:lang w:val="en-US"/>
              </w:rPr>
              <w:t>“</w:t>
            </w:r>
            <w:r w:rsidR="00902D68">
              <w:rPr>
                <w:rFonts w:cs="Courier New"/>
                <w:sz w:val="18"/>
                <w:szCs w:val="18"/>
                <w:lang w:val="en-US"/>
              </w:rPr>
              <w:t>#</w:t>
            </w:r>
            <w:r>
              <w:rPr>
                <w:rFonts w:cs="Courier New"/>
                <w:sz w:val="18"/>
                <w:szCs w:val="18"/>
                <w:lang w:val="en-US"/>
              </w:rPr>
              <w:t>”</w:t>
            </w:r>
            <w:r w:rsidR="006F0292" w:rsidRPr="00F83E0A">
              <w:rPr>
                <w:rFonts w:cs="Courier New"/>
                <w:sz w:val="18"/>
                <w:szCs w:val="18"/>
                <w:lang w:val="en-US"/>
              </w:rPr>
              <w:t xml:space="preserve"> </w:t>
            </w:r>
            <w:r>
              <w:rPr>
                <w:rFonts w:cs="Courier New"/>
                <w:sz w:val="18"/>
                <w:szCs w:val="18"/>
                <w:lang w:val="en-US"/>
              </w:rPr>
              <w:t>challenge-value</w:t>
            </w:r>
            <w:r w:rsidR="006F0292" w:rsidRPr="00F83E0A">
              <w:rPr>
                <w:rFonts w:cs="Courier New"/>
                <w:sz w:val="18"/>
                <w:szCs w:val="18"/>
                <w:lang w:val="en-US"/>
              </w:rPr>
              <w:t xml:space="preserve"> </w:t>
            </w:r>
            <w:r>
              <w:rPr>
                <w:rFonts w:cs="Courier New"/>
                <w:sz w:val="18"/>
                <w:szCs w:val="18"/>
                <w:lang w:val="en-US"/>
              </w:rPr>
              <w:t>* (</w:t>
            </w:r>
            <w:r w:rsidR="00B763BC">
              <w:rPr>
                <w:rFonts w:cs="Courier New"/>
                <w:sz w:val="18"/>
                <w:szCs w:val="18"/>
                <w:lang w:val="en-US"/>
              </w:rPr>
              <w:t xml:space="preserve"> </w:t>
            </w:r>
            <w:r>
              <w:rPr>
                <w:rFonts w:cs="Courier New"/>
                <w:sz w:val="18"/>
                <w:szCs w:val="18"/>
                <w:lang w:val="en-US"/>
              </w:rPr>
              <w:t>“,”  challenge-name</w:t>
            </w:r>
            <w:r w:rsidRPr="00F83E0A">
              <w:rPr>
                <w:rFonts w:cs="Courier New"/>
                <w:sz w:val="18"/>
                <w:szCs w:val="18"/>
                <w:lang w:val="en-US"/>
              </w:rPr>
              <w:t xml:space="preserve"> </w:t>
            </w:r>
            <w:r>
              <w:rPr>
                <w:rFonts w:cs="Courier New"/>
                <w:sz w:val="18"/>
                <w:szCs w:val="18"/>
                <w:lang w:val="en-US"/>
              </w:rPr>
              <w:t>“</w:t>
            </w:r>
            <w:r w:rsidR="00902D68">
              <w:rPr>
                <w:rFonts w:cs="Courier New"/>
                <w:sz w:val="18"/>
                <w:szCs w:val="18"/>
                <w:lang w:val="en-US"/>
              </w:rPr>
              <w:t>#</w:t>
            </w:r>
            <w:r>
              <w:rPr>
                <w:rFonts w:cs="Courier New"/>
                <w:sz w:val="18"/>
                <w:szCs w:val="18"/>
                <w:lang w:val="en-US"/>
              </w:rPr>
              <w:t>”</w:t>
            </w:r>
            <w:r w:rsidRPr="00F83E0A">
              <w:rPr>
                <w:rFonts w:cs="Courier New"/>
                <w:sz w:val="18"/>
                <w:szCs w:val="18"/>
                <w:lang w:val="en-US"/>
              </w:rPr>
              <w:t xml:space="preserve"> </w:t>
            </w:r>
            <w:r>
              <w:rPr>
                <w:rFonts w:cs="Courier New"/>
                <w:sz w:val="18"/>
                <w:szCs w:val="18"/>
                <w:lang w:val="en-US"/>
              </w:rPr>
              <w:t>challenge-value )</w:t>
            </w:r>
          </w:p>
        </w:tc>
      </w:tr>
      <w:tr w:rsidR="001B349B" w:rsidRPr="004E4A4D" w:rsidTr="001B349B">
        <w:trPr>
          <w:trHeight w:val="288"/>
        </w:trPr>
        <w:tc>
          <w:tcPr>
            <w:tcW w:w="1837" w:type="dxa"/>
            <w:shd w:val="clear" w:color="auto" w:fill="C2C2C2"/>
          </w:tcPr>
          <w:p w:rsidR="001B349B" w:rsidRPr="00692E44" w:rsidRDefault="001B349B" w:rsidP="00CC7251">
            <w:pPr>
              <w:pStyle w:val="HTMLPreformatted"/>
              <w:snapToGrid w:val="0"/>
              <w:rPr>
                <w:rFonts w:cs="Courier New"/>
                <w:sz w:val="18"/>
                <w:szCs w:val="18"/>
                <w:lang w:val="en-US"/>
              </w:rPr>
            </w:pPr>
            <w:r w:rsidRPr="00692E44">
              <w:rPr>
                <w:rFonts w:cs="Courier New"/>
                <w:sz w:val="18"/>
                <w:szCs w:val="18"/>
              </w:rPr>
              <w:t>response-names</w:t>
            </w:r>
          </w:p>
        </w:tc>
        <w:tc>
          <w:tcPr>
            <w:tcW w:w="433" w:type="dxa"/>
            <w:shd w:val="clear" w:color="auto" w:fill="C2C2C2"/>
          </w:tcPr>
          <w:p w:rsidR="001B349B" w:rsidRPr="00692E44" w:rsidRDefault="001B349B" w:rsidP="00CC7251">
            <w:pPr>
              <w:pStyle w:val="HTMLPreformatted"/>
              <w:snapToGrid w:val="0"/>
              <w:rPr>
                <w:rFonts w:cs="Courier New"/>
                <w:sz w:val="18"/>
                <w:szCs w:val="18"/>
                <w:lang w:val="en-US"/>
              </w:rPr>
            </w:pPr>
            <w:r w:rsidRPr="00692E44">
              <w:rPr>
                <w:rFonts w:cs="Courier New"/>
                <w:sz w:val="18"/>
                <w:szCs w:val="18"/>
                <w:lang w:val="en-US"/>
              </w:rPr>
              <w:t>=</w:t>
            </w:r>
          </w:p>
        </w:tc>
        <w:tc>
          <w:tcPr>
            <w:tcW w:w="5325" w:type="dxa"/>
            <w:shd w:val="clear" w:color="auto" w:fill="C2C2C2"/>
          </w:tcPr>
          <w:p w:rsidR="001B349B" w:rsidRPr="00692E44" w:rsidRDefault="002602EA" w:rsidP="00902D68">
            <w:pPr>
              <w:pStyle w:val="HTMLPreformatted"/>
              <w:snapToGrid w:val="0"/>
              <w:rPr>
                <w:rFonts w:cs="Courier New"/>
                <w:sz w:val="18"/>
                <w:szCs w:val="18"/>
                <w:lang w:val="en-US"/>
              </w:rPr>
            </w:pPr>
            <w:r w:rsidRPr="00692E44">
              <w:rPr>
                <w:rFonts w:cs="Courier New"/>
                <w:sz w:val="18"/>
                <w:szCs w:val="18"/>
                <w:lang w:val="fr-FR"/>
              </w:rPr>
              <w:t>r</w:t>
            </w:r>
            <w:r w:rsidR="001B349B" w:rsidRPr="00692E44">
              <w:rPr>
                <w:rFonts w:cs="Courier New"/>
                <w:sz w:val="18"/>
                <w:szCs w:val="18"/>
                <w:lang w:val="fr-FR"/>
              </w:rPr>
              <w:t>esponse-name * ("," response-name)</w:t>
            </w:r>
          </w:p>
        </w:tc>
      </w:tr>
      <w:tr w:rsidR="000D7DE7" w:rsidRPr="004E4A4D" w:rsidTr="001B349B">
        <w:trPr>
          <w:trHeight w:val="100"/>
        </w:trPr>
        <w:tc>
          <w:tcPr>
            <w:tcW w:w="1837" w:type="dxa"/>
            <w:shd w:val="clear" w:color="auto" w:fill="C2C2C2"/>
          </w:tcPr>
          <w:p w:rsidR="000D7DE7" w:rsidRPr="00692E44" w:rsidRDefault="000D7DE7" w:rsidP="000D7DE7">
            <w:pPr>
              <w:pStyle w:val="HTMLPreformatted"/>
              <w:snapToGrid w:val="0"/>
              <w:rPr>
                <w:rFonts w:cs="Courier New"/>
                <w:sz w:val="18"/>
                <w:szCs w:val="18"/>
                <w:lang w:val="en-US"/>
              </w:rPr>
            </w:pPr>
            <w:r w:rsidRPr="00692E44">
              <w:rPr>
                <w:rFonts w:cs="Courier New"/>
                <w:sz w:val="18"/>
                <w:szCs w:val="18"/>
                <w:lang w:val="en-US"/>
              </w:rPr>
              <w:t>hwsig_formula</w:t>
            </w:r>
          </w:p>
        </w:tc>
        <w:tc>
          <w:tcPr>
            <w:tcW w:w="433" w:type="dxa"/>
            <w:shd w:val="clear" w:color="auto" w:fill="C2C2C2"/>
          </w:tcPr>
          <w:p w:rsidR="000D7DE7" w:rsidRPr="00692E44" w:rsidRDefault="000D7DE7" w:rsidP="000D7DE7">
            <w:pPr>
              <w:pStyle w:val="HTMLPreformatted"/>
              <w:snapToGrid w:val="0"/>
              <w:rPr>
                <w:rFonts w:cs="Courier New"/>
                <w:sz w:val="18"/>
                <w:szCs w:val="18"/>
                <w:lang w:val="en-US"/>
              </w:rPr>
            </w:pPr>
            <w:r w:rsidRPr="00692E44">
              <w:rPr>
                <w:rFonts w:cs="Courier New"/>
                <w:sz w:val="18"/>
                <w:szCs w:val="18"/>
                <w:lang w:val="en-US"/>
              </w:rPr>
              <w:t>=</w:t>
            </w:r>
          </w:p>
        </w:tc>
        <w:tc>
          <w:tcPr>
            <w:tcW w:w="5325" w:type="dxa"/>
            <w:shd w:val="clear" w:color="auto" w:fill="C2C2C2"/>
          </w:tcPr>
          <w:p w:rsidR="005310FB" w:rsidRPr="00692E44" w:rsidRDefault="000D7DE7" w:rsidP="000D7DE7">
            <w:pPr>
              <w:pStyle w:val="HTMLPreformatted"/>
              <w:snapToGrid w:val="0"/>
              <w:rPr>
                <w:rFonts w:cs="Courier New"/>
                <w:sz w:val="18"/>
                <w:szCs w:val="18"/>
                <w:lang w:val="en-US"/>
              </w:rPr>
            </w:pPr>
            <w:r w:rsidRPr="00692E44">
              <w:rPr>
                <w:rFonts w:cs="Courier New"/>
                <w:sz w:val="18"/>
                <w:szCs w:val="18"/>
                <w:lang w:val="en-US"/>
              </w:rPr>
              <w:t>base64-str</w:t>
            </w:r>
          </w:p>
          <w:p w:rsidR="000D7DE7" w:rsidRPr="00692E44" w:rsidRDefault="000D7DE7" w:rsidP="000D7DE7">
            <w:pPr>
              <w:pStyle w:val="HTMLPreformatted"/>
              <w:snapToGrid w:val="0"/>
              <w:rPr>
                <w:rFonts w:cs="Courier New"/>
                <w:sz w:val="18"/>
                <w:szCs w:val="18"/>
                <w:lang w:val="en-US"/>
              </w:rPr>
            </w:pPr>
          </w:p>
        </w:tc>
      </w:tr>
      <w:tr w:rsidR="005310FB" w:rsidRPr="004E4A4D" w:rsidTr="001B349B">
        <w:trPr>
          <w:trHeight w:val="100"/>
        </w:trPr>
        <w:tc>
          <w:tcPr>
            <w:tcW w:w="1837" w:type="dxa"/>
            <w:shd w:val="clear" w:color="auto" w:fill="C2C2C2"/>
          </w:tcPr>
          <w:p w:rsidR="005310FB" w:rsidRPr="00F83E0A" w:rsidRDefault="005310FB" w:rsidP="000D7DE7">
            <w:pPr>
              <w:pStyle w:val="HTMLPreformatted"/>
              <w:snapToGrid w:val="0"/>
              <w:rPr>
                <w:rFonts w:cs="Courier New"/>
                <w:sz w:val="18"/>
                <w:szCs w:val="18"/>
                <w:lang w:val="en-US"/>
              </w:rPr>
            </w:pPr>
            <w:r>
              <w:rPr>
                <w:rFonts w:cs="Courier New"/>
                <w:sz w:val="18"/>
                <w:szCs w:val="18"/>
                <w:lang w:val="en-US"/>
              </w:rPr>
              <w:t>challenge-name</w:t>
            </w:r>
          </w:p>
        </w:tc>
        <w:tc>
          <w:tcPr>
            <w:tcW w:w="433" w:type="dxa"/>
            <w:shd w:val="clear" w:color="auto" w:fill="C2C2C2"/>
          </w:tcPr>
          <w:p w:rsidR="005310FB" w:rsidRPr="00F83E0A" w:rsidRDefault="005310FB" w:rsidP="000D7DE7">
            <w:pPr>
              <w:pStyle w:val="HTMLPreformatted"/>
              <w:snapToGrid w:val="0"/>
              <w:rPr>
                <w:rFonts w:cs="Courier New"/>
                <w:sz w:val="18"/>
                <w:szCs w:val="18"/>
                <w:lang w:val="en-US"/>
              </w:rPr>
            </w:pPr>
            <w:r>
              <w:rPr>
                <w:rFonts w:cs="Courier New"/>
                <w:sz w:val="18"/>
                <w:szCs w:val="18"/>
                <w:lang w:val="en-US"/>
              </w:rPr>
              <w:t>=</w:t>
            </w:r>
          </w:p>
        </w:tc>
        <w:tc>
          <w:tcPr>
            <w:tcW w:w="5325" w:type="dxa"/>
            <w:shd w:val="clear" w:color="auto" w:fill="C2C2C2"/>
          </w:tcPr>
          <w:p w:rsidR="005310FB" w:rsidRPr="00F83E0A" w:rsidRDefault="005310FB" w:rsidP="005310FB">
            <w:pPr>
              <w:pStyle w:val="HTMLPreformatted"/>
              <w:snapToGrid w:val="0"/>
              <w:rPr>
                <w:rFonts w:cs="Courier New"/>
                <w:sz w:val="18"/>
                <w:szCs w:val="18"/>
                <w:lang w:val="en-US"/>
              </w:rPr>
            </w:pPr>
            <w:r w:rsidRPr="00F83E0A">
              <w:rPr>
                <w:rFonts w:cs="Courier New"/>
                <w:sz w:val="18"/>
                <w:szCs w:val="18"/>
                <w:lang w:val="en-US"/>
              </w:rPr>
              <w:t>base64-str</w:t>
            </w:r>
          </w:p>
          <w:p w:rsidR="005310FB" w:rsidRPr="00F83E0A" w:rsidRDefault="005310FB" w:rsidP="000D7DE7">
            <w:pPr>
              <w:pStyle w:val="HTMLPreformatted"/>
              <w:snapToGrid w:val="0"/>
              <w:rPr>
                <w:rFonts w:cs="Courier New"/>
                <w:sz w:val="18"/>
                <w:szCs w:val="18"/>
                <w:lang w:val="en-US"/>
              </w:rPr>
            </w:pPr>
          </w:p>
        </w:tc>
      </w:tr>
      <w:tr w:rsidR="005310FB" w:rsidRPr="004E4A4D" w:rsidTr="001B349B">
        <w:trPr>
          <w:trHeight w:val="100"/>
        </w:trPr>
        <w:tc>
          <w:tcPr>
            <w:tcW w:w="1837" w:type="dxa"/>
            <w:shd w:val="clear" w:color="auto" w:fill="C2C2C2"/>
          </w:tcPr>
          <w:p w:rsidR="005310FB" w:rsidRDefault="005310FB" w:rsidP="000D7DE7">
            <w:pPr>
              <w:pStyle w:val="HTMLPreformatted"/>
              <w:snapToGrid w:val="0"/>
              <w:rPr>
                <w:rFonts w:cs="Courier New"/>
                <w:sz w:val="18"/>
                <w:szCs w:val="18"/>
                <w:lang w:val="en-US"/>
              </w:rPr>
            </w:pPr>
            <w:r>
              <w:rPr>
                <w:rFonts w:cs="Courier New"/>
                <w:sz w:val="18"/>
                <w:szCs w:val="18"/>
                <w:lang w:val="en-US"/>
              </w:rPr>
              <w:t>challenge-value</w:t>
            </w:r>
          </w:p>
        </w:tc>
        <w:tc>
          <w:tcPr>
            <w:tcW w:w="433" w:type="dxa"/>
            <w:shd w:val="clear" w:color="auto" w:fill="C2C2C2"/>
          </w:tcPr>
          <w:p w:rsidR="005310FB" w:rsidRDefault="005310FB" w:rsidP="000D7DE7">
            <w:pPr>
              <w:pStyle w:val="HTMLPreformatted"/>
              <w:snapToGrid w:val="0"/>
              <w:rPr>
                <w:rFonts w:cs="Courier New"/>
                <w:sz w:val="18"/>
                <w:szCs w:val="18"/>
                <w:lang w:val="en-US"/>
              </w:rPr>
            </w:pPr>
            <w:r>
              <w:rPr>
                <w:rFonts w:cs="Courier New"/>
                <w:sz w:val="18"/>
                <w:szCs w:val="18"/>
                <w:lang w:val="en-US"/>
              </w:rPr>
              <w:t>=</w:t>
            </w:r>
          </w:p>
        </w:tc>
        <w:tc>
          <w:tcPr>
            <w:tcW w:w="5325" w:type="dxa"/>
            <w:shd w:val="clear" w:color="auto" w:fill="C2C2C2"/>
          </w:tcPr>
          <w:p w:rsidR="005310FB" w:rsidRPr="00F83E0A" w:rsidRDefault="005310FB" w:rsidP="005310FB">
            <w:pPr>
              <w:pStyle w:val="HTMLPreformatted"/>
              <w:snapToGrid w:val="0"/>
              <w:rPr>
                <w:rFonts w:cs="Courier New"/>
                <w:sz w:val="18"/>
                <w:szCs w:val="18"/>
                <w:lang w:val="en-US"/>
              </w:rPr>
            </w:pPr>
            <w:r>
              <w:rPr>
                <w:rFonts w:cs="Courier New"/>
                <w:sz w:val="18"/>
                <w:szCs w:val="18"/>
              </w:rPr>
              <w:t>non-empty-base64-str</w:t>
            </w:r>
          </w:p>
        </w:tc>
      </w:tr>
      <w:tr w:rsidR="008F3726" w:rsidRPr="004E4A4D" w:rsidTr="001B349B">
        <w:trPr>
          <w:trHeight w:val="100"/>
        </w:trPr>
        <w:tc>
          <w:tcPr>
            <w:tcW w:w="1837" w:type="dxa"/>
            <w:shd w:val="clear" w:color="auto" w:fill="C2C2C2"/>
          </w:tcPr>
          <w:p w:rsidR="008F3726" w:rsidRDefault="008F3726" w:rsidP="008F3726">
            <w:pPr>
              <w:pStyle w:val="HTMLPreformatted"/>
              <w:snapToGrid w:val="0"/>
              <w:rPr>
                <w:rFonts w:cs="Courier New"/>
                <w:sz w:val="18"/>
                <w:szCs w:val="18"/>
                <w:lang w:val="en-US"/>
              </w:rPr>
            </w:pPr>
            <w:r>
              <w:rPr>
                <w:rFonts w:cs="Courier New"/>
                <w:sz w:val="18"/>
                <w:szCs w:val="18"/>
                <w:lang w:val="fr-FR"/>
              </w:rPr>
              <w:t>r</w:t>
            </w:r>
            <w:r w:rsidRPr="000C6391">
              <w:rPr>
                <w:rFonts w:cs="Courier New"/>
                <w:sz w:val="18"/>
                <w:szCs w:val="18"/>
                <w:lang w:val="fr-FR"/>
              </w:rPr>
              <w:t>esponse</w:t>
            </w:r>
            <w:r>
              <w:rPr>
                <w:rFonts w:cs="Courier New"/>
                <w:sz w:val="18"/>
                <w:szCs w:val="18"/>
                <w:lang w:val="fr-FR"/>
              </w:rPr>
              <w:t>-name</w:t>
            </w:r>
          </w:p>
        </w:tc>
        <w:tc>
          <w:tcPr>
            <w:tcW w:w="433" w:type="dxa"/>
            <w:shd w:val="clear" w:color="auto" w:fill="C2C2C2"/>
          </w:tcPr>
          <w:p w:rsidR="008F3726" w:rsidRDefault="008F3726" w:rsidP="008F3726">
            <w:pPr>
              <w:pStyle w:val="HTMLPreformatted"/>
              <w:snapToGrid w:val="0"/>
              <w:rPr>
                <w:rFonts w:cs="Courier New"/>
                <w:sz w:val="18"/>
                <w:szCs w:val="18"/>
                <w:lang w:val="en-US"/>
              </w:rPr>
            </w:pPr>
            <w:r>
              <w:rPr>
                <w:rFonts w:cs="Courier New"/>
                <w:sz w:val="18"/>
                <w:szCs w:val="18"/>
                <w:lang w:val="en-US"/>
              </w:rPr>
              <w:t>=</w:t>
            </w:r>
          </w:p>
        </w:tc>
        <w:tc>
          <w:tcPr>
            <w:tcW w:w="5325" w:type="dxa"/>
            <w:shd w:val="clear" w:color="auto" w:fill="C2C2C2"/>
          </w:tcPr>
          <w:p w:rsidR="008F3726" w:rsidRDefault="008F3726" w:rsidP="008F3726">
            <w:pPr>
              <w:pStyle w:val="HTMLPreformatted"/>
              <w:snapToGrid w:val="0"/>
              <w:rPr>
                <w:rFonts w:cs="Courier New"/>
                <w:sz w:val="18"/>
                <w:szCs w:val="18"/>
              </w:rPr>
            </w:pPr>
            <w:r>
              <w:rPr>
                <w:rFonts w:cs="Courier New"/>
                <w:sz w:val="18"/>
                <w:szCs w:val="18"/>
              </w:rPr>
              <w:t>non-empty-</w:t>
            </w:r>
            <w:r w:rsidRPr="00F83E0A">
              <w:rPr>
                <w:rFonts w:cs="Courier New"/>
                <w:sz w:val="18"/>
                <w:szCs w:val="18"/>
                <w:lang w:val="en-US"/>
              </w:rPr>
              <w:t>base64-str</w:t>
            </w:r>
          </w:p>
        </w:tc>
      </w:tr>
      <w:tr w:rsidR="008F3726" w:rsidRPr="004E4A4D" w:rsidTr="001B349B">
        <w:trPr>
          <w:trHeight w:val="100"/>
        </w:trPr>
        <w:tc>
          <w:tcPr>
            <w:tcW w:w="1837" w:type="dxa"/>
            <w:shd w:val="clear" w:color="auto" w:fill="C2C2C2"/>
          </w:tcPr>
          <w:p w:rsidR="008F3726" w:rsidRDefault="008F3726" w:rsidP="008F3726">
            <w:pPr>
              <w:pStyle w:val="HTMLPreformatted"/>
              <w:snapToGrid w:val="0"/>
              <w:rPr>
                <w:rFonts w:cs="Courier New"/>
                <w:sz w:val="18"/>
                <w:szCs w:val="18"/>
                <w:lang w:val="en-US"/>
              </w:rPr>
            </w:pPr>
          </w:p>
        </w:tc>
        <w:tc>
          <w:tcPr>
            <w:tcW w:w="433" w:type="dxa"/>
            <w:shd w:val="clear" w:color="auto" w:fill="C2C2C2"/>
          </w:tcPr>
          <w:p w:rsidR="008F3726" w:rsidRDefault="008F3726" w:rsidP="008F3726">
            <w:pPr>
              <w:pStyle w:val="HTMLPreformatted"/>
              <w:snapToGrid w:val="0"/>
              <w:rPr>
                <w:rFonts w:cs="Courier New"/>
                <w:sz w:val="18"/>
                <w:szCs w:val="18"/>
                <w:lang w:val="en-US"/>
              </w:rPr>
            </w:pPr>
          </w:p>
        </w:tc>
        <w:tc>
          <w:tcPr>
            <w:tcW w:w="5325" w:type="dxa"/>
            <w:shd w:val="clear" w:color="auto" w:fill="C2C2C2"/>
          </w:tcPr>
          <w:p w:rsidR="008F3726" w:rsidRDefault="008F3726" w:rsidP="008F3726">
            <w:pPr>
              <w:pStyle w:val="HTMLPreformatted"/>
              <w:snapToGrid w:val="0"/>
              <w:rPr>
                <w:rFonts w:cs="Courier New"/>
                <w:sz w:val="18"/>
                <w:szCs w:val="18"/>
              </w:rPr>
            </w:pPr>
          </w:p>
        </w:tc>
      </w:tr>
      <w:tr w:rsidR="008F3726" w:rsidRPr="004E4A4D" w:rsidTr="001B349B">
        <w:trPr>
          <w:trHeight w:val="100"/>
        </w:trPr>
        <w:tc>
          <w:tcPr>
            <w:tcW w:w="1837" w:type="dxa"/>
            <w:shd w:val="clear" w:color="auto" w:fill="C2C2C2"/>
          </w:tcPr>
          <w:p w:rsidR="008F3726" w:rsidRDefault="008F3726" w:rsidP="008F3726">
            <w:pPr>
              <w:pStyle w:val="HTMLPreformatted"/>
              <w:snapToGrid w:val="0"/>
              <w:rPr>
                <w:rFonts w:cs="Courier New"/>
                <w:sz w:val="18"/>
                <w:szCs w:val="18"/>
                <w:lang w:val="en-US"/>
              </w:rPr>
            </w:pPr>
            <w:r>
              <w:rPr>
                <w:rFonts w:cs="Courier New"/>
                <w:sz w:val="18"/>
                <w:szCs w:val="18"/>
                <w:lang w:val="nl-NL"/>
              </w:rPr>
              <w:t>password-</w:t>
            </w:r>
            <w:r w:rsidR="002A300C">
              <w:rPr>
                <w:rFonts w:cs="Courier New"/>
                <w:sz w:val="18"/>
                <w:szCs w:val="18"/>
              </w:rPr>
              <w:t>prompt</w:t>
            </w:r>
          </w:p>
        </w:tc>
        <w:tc>
          <w:tcPr>
            <w:tcW w:w="433" w:type="dxa"/>
            <w:shd w:val="clear" w:color="auto" w:fill="C2C2C2"/>
          </w:tcPr>
          <w:p w:rsidR="008F3726" w:rsidRDefault="008F3726" w:rsidP="008F3726">
            <w:pPr>
              <w:pStyle w:val="HTMLPreformatted"/>
              <w:snapToGrid w:val="0"/>
              <w:rPr>
                <w:rFonts w:cs="Courier New"/>
                <w:sz w:val="18"/>
                <w:szCs w:val="18"/>
                <w:lang w:val="en-US"/>
              </w:rPr>
            </w:pPr>
            <w:r>
              <w:rPr>
                <w:rFonts w:cs="Courier New"/>
                <w:sz w:val="18"/>
                <w:szCs w:val="18"/>
                <w:lang w:val="en-US"/>
              </w:rPr>
              <w:t>=</w:t>
            </w:r>
          </w:p>
        </w:tc>
        <w:tc>
          <w:tcPr>
            <w:tcW w:w="5325" w:type="dxa"/>
            <w:shd w:val="clear" w:color="auto" w:fill="C2C2C2"/>
          </w:tcPr>
          <w:p w:rsidR="008F3726" w:rsidRPr="00EA3F7C" w:rsidRDefault="008F3726" w:rsidP="008F3726">
            <w:pPr>
              <w:pStyle w:val="HTMLPreformatted"/>
              <w:snapToGrid w:val="0"/>
              <w:rPr>
                <w:rFonts w:cs="Courier New"/>
                <w:sz w:val="18"/>
                <w:szCs w:val="18"/>
                <w:lang w:val="en-US"/>
              </w:rPr>
            </w:pPr>
            <w:r w:rsidRPr="00F83E0A">
              <w:rPr>
                <w:rFonts w:cs="Courier New"/>
                <w:sz w:val="18"/>
                <w:szCs w:val="18"/>
                <w:lang w:val="en-US"/>
              </w:rPr>
              <w:t>base64-str</w:t>
            </w:r>
          </w:p>
        </w:tc>
      </w:tr>
      <w:tr w:rsidR="008F3726" w:rsidRPr="004E4A4D" w:rsidTr="001B349B">
        <w:trPr>
          <w:trHeight w:val="100"/>
        </w:trPr>
        <w:tc>
          <w:tcPr>
            <w:tcW w:w="1837" w:type="dxa"/>
            <w:shd w:val="clear" w:color="auto" w:fill="C2C2C2"/>
          </w:tcPr>
          <w:p w:rsidR="008F3726" w:rsidRDefault="008F3726" w:rsidP="008F3726">
            <w:pPr>
              <w:pStyle w:val="HTMLPreformatted"/>
              <w:snapToGrid w:val="0"/>
              <w:rPr>
                <w:rFonts w:cs="Courier New"/>
                <w:sz w:val="18"/>
                <w:szCs w:val="18"/>
              </w:rPr>
            </w:pPr>
          </w:p>
        </w:tc>
        <w:tc>
          <w:tcPr>
            <w:tcW w:w="433" w:type="dxa"/>
            <w:shd w:val="clear" w:color="auto" w:fill="C2C2C2"/>
          </w:tcPr>
          <w:p w:rsidR="008F3726" w:rsidRDefault="008F3726" w:rsidP="008F3726">
            <w:pPr>
              <w:pStyle w:val="HTMLPreformatted"/>
              <w:snapToGrid w:val="0"/>
              <w:rPr>
                <w:rFonts w:cs="Courier New"/>
                <w:sz w:val="18"/>
                <w:szCs w:val="18"/>
                <w:lang w:val="en-US"/>
              </w:rPr>
            </w:pPr>
          </w:p>
        </w:tc>
        <w:tc>
          <w:tcPr>
            <w:tcW w:w="5325" w:type="dxa"/>
            <w:shd w:val="clear" w:color="auto" w:fill="C2C2C2"/>
          </w:tcPr>
          <w:p w:rsidR="008F3726" w:rsidRPr="00F83E0A" w:rsidRDefault="008F3726" w:rsidP="008F3726">
            <w:pPr>
              <w:pStyle w:val="HTMLPreformatted"/>
              <w:snapToGrid w:val="0"/>
              <w:rPr>
                <w:rFonts w:cs="Courier New"/>
                <w:sz w:val="18"/>
                <w:szCs w:val="18"/>
                <w:lang w:val="en-US"/>
              </w:rPr>
            </w:pPr>
          </w:p>
        </w:tc>
      </w:tr>
      <w:tr w:rsidR="008F3726" w:rsidRPr="004E4A4D" w:rsidTr="001B349B">
        <w:trPr>
          <w:trHeight w:val="100"/>
        </w:trPr>
        <w:tc>
          <w:tcPr>
            <w:tcW w:w="1837" w:type="dxa"/>
            <w:shd w:val="clear" w:color="auto" w:fill="C2C2C2"/>
          </w:tcPr>
          <w:p w:rsidR="008F3726" w:rsidRDefault="008F3726" w:rsidP="008F3726">
            <w:pPr>
              <w:pStyle w:val="HTMLPreformatted"/>
              <w:snapToGrid w:val="0"/>
              <w:rPr>
                <w:rFonts w:cs="Courier New"/>
                <w:sz w:val="18"/>
                <w:szCs w:val="18"/>
                <w:lang w:val="en-US"/>
              </w:rPr>
            </w:pPr>
          </w:p>
        </w:tc>
        <w:tc>
          <w:tcPr>
            <w:tcW w:w="433" w:type="dxa"/>
            <w:shd w:val="clear" w:color="auto" w:fill="C2C2C2"/>
          </w:tcPr>
          <w:p w:rsidR="008F3726" w:rsidRDefault="008F3726" w:rsidP="008F3726">
            <w:pPr>
              <w:pStyle w:val="HTMLPreformatted"/>
              <w:snapToGrid w:val="0"/>
              <w:rPr>
                <w:rFonts w:cs="Courier New"/>
                <w:sz w:val="18"/>
                <w:szCs w:val="18"/>
                <w:lang w:val="en-US"/>
              </w:rPr>
            </w:pPr>
          </w:p>
        </w:tc>
        <w:tc>
          <w:tcPr>
            <w:tcW w:w="5325" w:type="dxa"/>
            <w:shd w:val="clear" w:color="auto" w:fill="C2C2C2"/>
          </w:tcPr>
          <w:p w:rsidR="008F3726" w:rsidRDefault="008F3726" w:rsidP="008F3726">
            <w:pPr>
              <w:pStyle w:val="HTMLPreformatted"/>
              <w:snapToGrid w:val="0"/>
              <w:rPr>
                <w:rFonts w:cs="Courier New"/>
                <w:sz w:val="18"/>
                <w:szCs w:val="18"/>
              </w:rPr>
            </w:pPr>
          </w:p>
        </w:tc>
      </w:tr>
    </w:tbl>
    <w:p w:rsidR="001D4625" w:rsidRDefault="001D4625"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2602EA" w:rsidRDefault="002602EA" w:rsidP="00E27D71">
      <w:pPr>
        <w:pStyle w:val="BodyText"/>
        <w:suppressLineNumbers/>
        <w:rPr>
          <w:rFonts w:ascii="Courier New" w:hAnsi="Courier New" w:cs="Courier New"/>
        </w:rPr>
      </w:pPr>
    </w:p>
    <w:p w:rsidR="00681E0D" w:rsidRDefault="00681E0D" w:rsidP="00E27D71">
      <w:pPr>
        <w:pStyle w:val="BodyText"/>
        <w:suppressLineNumbers/>
        <w:rPr>
          <w:rFonts w:ascii="Courier New" w:hAnsi="Courier New" w:cs="Courier New"/>
        </w:rPr>
      </w:pPr>
    </w:p>
    <w:p w:rsidR="00681E0D" w:rsidRDefault="00681E0D" w:rsidP="00E27D71">
      <w:pPr>
        <w:pStyle w:val="BodyText"/>
        <w:suppressLineNumbers/>
        <w:rPr>
          <w:rFonts w:ascii="Courier New" w:hAnsi="Courier New" w:cs="Courier New"/>
        </w:rPr>
      </w:pPr>
    </w:p>
    <w:p w:rsidR="00E27D71" w:rsidRPr="0060715C" w:rsidRDefault="00E27D71" w:rsidP="00E27D71">
      <w:pPr>
        <w:pStyle w:val="BodyText"/>
        <w:suppressLineNumbers/>
        <w:rPr>
          <w:rFonts w:ascii="Courier New" w:hAnsi="Courier New" w:cs="Courier New"/>
        </w:rPr>
      </w:pPr>
      <w:r w:rsidRPr="0060715C">
        <w:rPr>
          <w:rFonts w:ascii="Courier New" w:hAnsi="Courier New" w:cs="Courier New"/>
        </w:rPr>
        <w:t>“USER</w:t>
      </w:r>
      <w:r w:rsidR="00847FCB">
        <w:rPr>
          <w:rFonts w:ascii="Courier New" w:hAnsi="Courier New" w:cs="Courier New"/>
        </w:rPr>
        <w:t>ID</w:t>
      </w:r>
      <w:r w:rsidRPr="0060715C">
        <w:rPr>
          <w:rFonts w:ascii="Courier New" w:hAnsi="Courier New" w:cs="Courier New"/>
        </w:rPr>
        <w:t>”</w:t>
      </w:r>
    </w:p>
    <w:p w:rsidR="00E27D71" w:rsidRDefault="00E27D71" w:rsidP="0060715C">
      <w:pPr>
        <w:pStyle w:val="BodyText"/>
        <w:suppressLineNumbers/>
        <w:ind w:firstLine="720"/>
      </w:pPr>
      <w:r w:rsidRPr="00E27D71">
        <w:t>User</w:t>
      </w:r>
      <w:r w:rsidR="00142877">
        <w:t>id</w:t>
      </w:r>
      <w:r w:rsidRPr="00E27D71">
        <w:t xml:space="preserve"> required</w:t>
      </w:r>
    </w:p>
    <w:p w:rsidR="00CF5676" w:rsidRPr="0060715C" w:rsidRDefault="00CF5676" w:rsidP="00CF5676">
      <w:pPr>
        <w:pStyle w:val="BodyText"/>
        <w:suppressLineNumbers/>
        <w:rPr>
          <w:rFonts w:ascii="Courier New" w:hAnsi="Courier New" w:cs="Courier New"/>
        </w:rPr>
      </w:pPr>
      <w:r w:rsidRPr="0060715C">
        <w:rPr>
          <w:rFonts w:ascii="Courier New" w:hAnsi="Courier New" w:cs="Courier New"/>
        </w:rPr>
        <w:t>“HWSIG”</w:t>
      </w:r>
    </w:p>
    <w:p w:rsidR="00CF5676" w:rsidRPr="00E27D71" w:rsidRDefault="00CF5676" w:rsidP="00CF5676">
      <w:pPr>
        <w:pStyle w:val="BodyText"/>
        <w:suppressLineNumbers/>
        <w:ind w:firstLine="720"/>
      </w:pPr>
      <w:r w:rsidRPr="00E27D71">
        <w:t>Hardware signature required</w:t>
      </w:r>
    </w:p>
    <w:p w:rsidR="00E27D71" w:rsidRPr="0060715C" w:rsidRDefault="00E27D71" w:rsidP="00E27D71">
      <w:pPr>
        <w:pStyle w:val="BodyText"/>
        <w:suppressLineNumbers/>
        <w:rPr>
          <w:rFonts w:ascii="Courier New" w:hAnsi="Courier New" w:cs="Courier New"/>
        </w:rPr>
      </w:pPr>
      <w:r w:rsidRPr="0060715C">
        <w:rPr>
          <w:rFonts w:ascii="Courier New" w:hAnsi="Courier New" w:cs="Courier New"/>
        </w:rPr>
        <w:t>“P</w:t>
      </w:r>
      <w:r w:rsidR="00847FCB">
        <w:rPr>
          <w:rFonts w:ascii="Courier New" w:hAnsi="Courier New" w:cs="Courier New"/>
        </w:rPr>
        <w:t>ASSWD</w:t>
      </w:r>
      <w:r w:rsidRPr="0060715C">
        <w:rPr>
          <w:rFonts w:ascii="Courier New" w:hAnsi="Courier New" w:cs="Courier New"/>
        </w:rPr>
        <w:t>”</w:t>
      </w:r>
    </w:p>
    <w:p w:rsidR="00E27D71" w:rsidRDefault="00E27D71" w:rsidP="0060715C">
      <w:pPr>
        <w:pStyle w:val="BodyText"/>
        <w:suppressLineNumbers/>
        <w:ind w:firstLine="720"/>
      </w:pPr>
      <w:r w:rsidRPr="00E27D71">
        <w:t>Password required</w:t>
      </w:r>
    </w:p>
    <w:p w:rsidR="004A1B9F" w:rsidRPr="004B01B6" w:rsidRDefault="004A1B9F" w:rsidP="004A1B9F">
      <w:pPr>
        <w:pStyle w:val="BodyText"/>
        <w:suppressLineNumbers/>
        <w:rPr>
          <w:rFonts w:ascii="Courier New" w:hAnsi="Courier New" w:cs="Courier New"/>
        </w:rPr>
      </w:pPr>
      <w:r w:rsidRPr="004B01B6">
        <w:rPr>
          <w:rFonts w:ascii="Courier New" w:hAnsi="Courier New" w:cs="Courier New"/>
        </w:rPr>
        <w:t>“</w:t>
      </w:r>
      <w:smartTag w:uri="urn:schemas-microsoft-com:office:smarttags" w:element="stockticker">
        <w:r w:rsidRPr="004B01B6">
          <w:rPr>
            <w:rFonts w:ascii="Courier New" w:hAnsi="Courier New" w:cs="Courier New"/>
          </w:rPr>
          <w:t>PIN</w:t>
        </w:r>
      </w:smartTag>
      <w:r w:rsidRPr="004B01B6">
        <w:rPr>
          <w:rFonts w:ascii="Courier New" w:hAnsi="Courier New" w:cs="Courier New"/>
        </w:rPr>
        <w:t>”</w:t>
      </w:r>
    </w:p>
    <w:p w:rsidR="004A1B9F" w:rsidRPr="00E27D71" w:rsidRDefault="004A1B9F" w:rsidP="004A1B9F">
      <w:pPr>
        <w:pStyle w:val="BodyText"/>
        <w:suppressLineNumbers/>
      </w:pPr>
      <w:r>
        <w:tab/>
        <w:t>Pincode required</w:t>
      </w:r>
    </w:p>
    <w:p w:rsidR="004A1B9F" w:rsidRPr="0060715C" w:rsidRDefault="004A1B9F" w:rsidP="004A1B9F">
      <w:pPr>
        <w:pStyle w:val="BodyText"/>
        <w:suppressLineNumbers/>
        <w:rPr>
          <w:rFonts w:ascii="Courier New" w:hAnsi="Courier New" w:cs="Courier New"/>
        </w:rPr>
      </w:pPr>
      <w:r w:rsidRPr="0060715C">
        <w:rPr>
          <w:rFonts w:ascii="Courier New" w:hAnsi="Courier New" w:cs="Courier New"/>
        </w:rPr>
        <w:t>“R</w:t>
      </w:r>
      <w:r>
        <w:rPr>
          <w:rFonts w:ascii="Courier New" w:hAnsi="Courier New" w:cs="Courier New"/>
        </w:rPr>
        <w:t>ESPONSE</w:t>
      </w:r>
      <w:r w:rsidRPr="0060715C">
        <w:rPr>
          <w:rFonts w:ascii="Courier New" w:hAnsi="Courier New" w:cs="Courier New"/>
        </w:rPr>
        <w:t>”</w:t>
      </w:r>
    </w:p>
    <w:p w:rsidR="004A1B9F" w:rsidRDefault="00E036EE" w:rsidP="004A1B9F">
      <w:pPr>
        <w:pStyle w:val="BodyText"/>
        <w:suppressLineNumbers/>
        <w:ind w:firstLine="720"/>
      </w:pPr>
      <w:r w:rsidRPr="00E27D71">
        <w:t xml:space="preserve">Response </w:t>
      </w:r>
      <w:r>
        <w:t xml:space="preserve">will be requested </w:t>
      </w:r>
      <w:r w:rsidR="005A0768">
        <w:t>i</w:t>
      </w:r>
      <w:r>
        <w:t xml:space="preserve">n the next </w:t>
      </w:r>
      <w:r w:rsidR="005A0768" w:rsidRPr="005A0768">
        <w:t>AUTHREQ</w:t>
      </w:r>
      <w:r w:rsidR="005A0768">
        <w:t xml:space="preserve"> message</w:t>
      </w:r>
      <w:r w:rsidR="004A1B9F" w:rsidRPr="00E27D71">
        <w:t>.</w:t>
      </w:r>
    </w:p>
    <w:p w:rsidR="00AC09B9" w:rsidRPr="0060715C" w:rsidRDefault="00AC09B9" w:rsidP="00AC09B9">
      <w:pPr>
        <w:pStyle w:val="BodyText"/>
        <w:suppressLineNumbers/>
        <w:rPr>
          <w:rFonts w:ascii="Courier New" w:hAnsi="Courier New" w:cs="Courier New"/>
        </w:rPr>
      </w:pPr>
      <w:r w:rsidRPr="0060715C">
        <w:rPr>
          <w:rFonts w:ascii="Courier New" w:hAnsi="Courier New" w:cs="Courier New"/>
        </w:rPr>
        <w:t>“R</w:t>
      </w:r>
      <w:r>
        <w:rPr>
          <w:rFonts w:ascii="Courier New" w:hAnsi="Courier New" w:cs="Courier New"/>
        </w:rPr>
        <w:t>ESPONSE:challenge</w:t>
      </w:r>
      <w:r w:rsidRPr="0060715C">
        <w:rPr>
          <w:rFonts w:ascii="Courier New" w:hAnsi="Courier New" w:cs="Courier New"/>
        </w:rPr>
        <w:t>”</w:t>
      </w:r>
    </w:p>
    <w:p w:rsidR="00AC09B9" w:rsidRDefault="00AC09B9" w:rsidP="00AC09B9">
      <w:pPr>
        <w:pStyle w:val="BodyText"/>
        <w:suppressLineNumbers/>
        <w:ind w:firstLine="720"/>
      </w:pPr>
      <w:r w:rsidRPr="00E27D71">
        <w:t>Response is required for the provided challenge.</w:t>
      </w:r>
    </w:p>
    <w:p w:rsidR="00CF5676" w:rsidRPr="0060715C" w:rsidRDefault="00CF5676" w:rsidP="00CF5676">
      <w:pPr>
        <w:pStyle w:val="BodyText"/>
        <w:suppressLineNumbers/>
        <w:rPr>
          <w:rFonts w:ascii="Courier New" w:hAnsi="Courier New" w:cs="Courier New"/>
        </w:rPr>
      </w:pPr>
      <w:r w:rsidRPr="0060715C">
        <w:rPr>
          <w:rFonts w:ascii="Courier New" w:hAnsi="Courier New" w:cs="Courier New"/>
        </w:rPr>
        <w:t>“</w:t>
      </w:r>
      <w:smartTag w:uri="urn:schemas-microsoft-com:office:smarttags" w:element="stockticker">
        <w:r w:rsidRPr="0060715C">
          <w:rPr>
            <w:rFonts w:ascii="Courier New" w:hAnsi="Courier New" w:cs="Courier New"/>
          </w:rPr>
          <w:t>BIO</w:t>
        </w:r>
      </w:smartTag>
      <w:r w:rsidRPr="0060715C">
        <w:rPr>
          <w:rFonts w:ascii="Courier New" w:hAnsi="Courier New" w:cs="Courier New"/>
        </w:rPr>
        <w:t>”</w:t>
      </w:r>
    </w:p>
    <w:p w:rsidR="00CF5676" w:rsidRPr="00E27D71" w:rsidRDefault="00CF5676" w:rsidP="00CF5676">
      <w:pPr>
        <w:pStyle w:val="BodyText"/>
        <w:suppressLineNumbers/>
        <w:ind w:firstLine="720"/>
      </w:pPr>
      <w:smartTag w:uri="urn:schemas-microsoft-com:office:smarttags" w:element="stockticker">
        <w:r w:rsidRPr="00E27D71">
          <w:t>B</w:t>
        </w:r>
        <w:r>
          <w:t>IO</w:t>
        </w:r>
      </w:smartTag>
      <w:r w:rsidRPr="00E27D71">
        <w:t>-stream is required</w:t>
      </w:r>
    </w:p>
    <w:p w:rsidR="00CF5676" w:rsidRPr="0060715C" w:rsidRDefault="00CF5676" w:rsidP="00CF5676">
      <w:pPr>
        <w:pStyle w:val="BodyText"/>
        <w:suppressLineNumbers/>
        <w:rPr>
          <w:rFonts w:ascii="Courier New" w:hAnsi="Courier New" w:cs="Courier New"/>
        </w:rPr>
      </w:pPr>
      <w:r w:rsidRPr="0060715C">
        <w:rPr>
          <w:rFonts w:ascii="Courier New" w:hAnsi="Courier New" w:cs="Courier New"/>
        </w:rPr>
        <w:t>“</w:t>
      </w:r>
      <w:smartTag w:uri="urn:schemas-microsoft-com:office:smarttags" w:element="stockticker">
        <w:r w:rsidRPr="0060715C">
          <w:rPr>
            <w:rFonts w:ascii="Courier New" w:hAnsi="Courier New" w:cs="Courier New"/>
          </w:rPr>
          <w:t>CSR</w:t>
        </w:r>
      </w:smartTag>
      <w:r w:rsidRPr="0060715C">
        <w:rPr>
          <w:rFonts w:ascii="Courier New" w:hAnsi="Courier New" w:cs="Courier New"/>
        </w:rPr>
        <w:t>”</w:t>
      </w:r>
    </w:p>
    <w:p w:rsidR="00CF5676" w:rsidRPr="00E27D71" w:rsidRDefault="00CF5676" w:rsidP="00CF5676">
      <w:pPr>
        <w:pStyle w:val="BodyText"/>
        <w:suppressLineNumbers/>
        <w:ind w:firstLine="720"/>
      </w:pPr>
      <w:r w:rsidRPr="00E27D71">
        <w:t>certificate signing request is required.</w:t>
      </w:r>
    </w:p>
    <w:p w:rsidR="002D629C" w:rsidRPr="0060715C" w:rsidRDefault="002D629C" w:rsidP="002D629C">
      <w:pPr>
        <w:pStyle w:val="BodyText"/>
        <w:suppressLineNumbers/>
        <w:rPr>
          <w:rFonts w:ascii="Courier New" w:hAnsi="Courier New" w:cs="Courier New"/>
        </w:rPr>
      </w:pPr>
      <w:r>
        <w:rPr>
          <w:rFonts w:ascii="Courier New" w:hAnsi="Courier New" w:cs="Courier New"/>
        </w:rPr>
        <w:t>hwsig_formula</w:t>
      </w:r>
    </w:p>
    <w:p w:rsidR="002D629C" w:rsidRPr="00E27D71" w:rsidRDefault="000D7DE7" w:rsidP="002D629C">
      <w:pPr>
        <w:pStyle w:val="BodyText"/>
        <w:suppressLineNumbers/>
        <w:ind w:firstLine="720"/>
      </w:pPr>
      <w:r>
        <w:t xml:space="preserve">Single-line </w:t>
      </w:r>
      <w:r w:rsidRPr="00E27D71">
        <w:t xml:space="preserve">base-64 encoded </w:t>
      </w:r>
      <w:r w:rsidR="002D629C">
        <w:t xml:space="preserve">formula the </w:t>
      </w:r>
      <w:r w:rsidR="00A75473">
        <w:t>client</w:t>
      </w:r>
      <w:r w:rsidR="002D629C">
        <w:t xml:space="preserve"> should use to calculate HWSIG</w:t>
      </w:r>
    </w:p>
    <w:p w:rsidR="00E27D71" w:rsidRPr="0060715C" w:rsidRDefault="00B763BC" w:rsidP="0060715C">
      <w:pPr>
        <w:pStyle w:val="BodyText"/>
        <w:suppressLineNumbers/>
        <w:rPr>
          <w:rFonts w:ascii="Courier New" w:hAnsi="Courier New" w:cs="Courier New"/>
        </w:rPr>
      </w:pPr>
      <w:r>
        <w:rPr>
          <w:rFonts w:ascii="Courier New" w:hAnsi="Courier New" w:cs="Courier New"/>
        </w:rPr>
        <w:t>c</w:t>
      </w:r>
      <w:r w:rsidR="00E27D71" w:rsidRPr="0060715C">
        <w:rPr>
          <w:rFonts w:ascii="Courier New" w:hAnsi="Courier New" w:cs="Courier New"/>
        </w:rPr>
        <w:t>hallenge</w:t>
      </w:r>
      <w:r>
        <w:rPr>
          <w:rFonts w:ascii="Courier New" w:hAnsi="Courier New" w:cs="Courier New"/>
        </w:rPr>
        <w:t>-name</w:t>
      </w:r>
    </w:p>
    <w:p w:rsidR="00E27D71" w:rsidRDefault="001242CC" w:rsidP="0060715C">
      <w:pPr>
        <w:pStyle w:val="BodyText"/>
        <w:suppressLineNumbers/>
        <w:ind w:firstLine="720"/>
      </w:pPr>
      <w:r>
        <w:t xml:space="preserve">Single-line </w:t>
      </w:r>
      <w:r w:rsidRPr="00E27D71">
        <w:t>base-64 encoded</w:t>
      </w:r>
      <w:r>
        <w:t xml:space="preserve"> challenge</w:t>
      </w:r>
      <w:r w:rsidR="00FF58AF">
        <w:t xml:space="preserve"> </w:t>
      </w:r>
      <w:r w:rsidR="00B06751">
        <w:t>prompt</w:t>
      </w:r>
      <w:r w:rsidR="00FF58AF">
        <w:t xml:space="preserve"> displayed on the client.</w:t>
      </w:r>
    </w:p>
    <w:p w:rsidR="00B763BC" w:rsidRDefault="00B763BC" w:rsidP="00B763BC">
      <w:pPr>
        <w:pStyle w:val="BodyText"/>
        <w:suppressLineNumbers/>
        <w:rPr>
          <w:rFonts w:ascii="Courier New" w:hAnsi="Courier New" w:cs="Courier New"/>
        </w:rPr>
      </w:pPr>
      <w:r>
        <w:rPr>
          <w:rFonts w:ascii="Courier New" w:hAnsi="Courier New" w:cs="Courier New"/>
        </w:rPr>
        <w:t>c</w:t>
      </w:r>
      <w:r w:rsidRPr="0060715C">
        <w:rPr>
          <w:rFonts w:ascii="Courier New" w:hAnsi="Courier New" w:cs="Courier New"/>
        </w:rPr>
        <w:t>hallenge</w:t>
      </w:r>
      <w:r>
        <w:rPr>
          <w:rFonts w:ascii="Courier New" w:hAnsi="Courier New" w:cs="Courier New"/>
        </w:rPr>
        <w:t>-value</w:t>
      </w:r>
    </w:p>
    <w:p w:rsidR="00B763BC" w:rsidRDefault="00B03835" w:rsidP="00A22A26">
      <w:pPr>
        <w:pStyle w:val="BodyText"/>
        <w:suppressLineNumbers/>
        <w:ind w:firstLine="720"/>
      </w:pPr>
      <w:r>
        <w:t>N</w:t>
      </w:r>
      <w:r w:rsidR="00B763BC">
        <w:t xml:space="preserve">on-empty single-line </w:t>
      </w:r>
      <w:r w:rsidR="00B763BC" w:rsidRPr="00E27D71">
        <w:t>base-64 encoded</w:t>
      </w:r>
      <w:r w:rsidR="00B763BC">
        <w:t xml:space="preserve"> </w:t>
      </w:r>
      <w:r w:rsidR="004D3F81">
        <w:t>challeng</w:t>
      </w:r>
      <w:r w:rsidR="00F47815">
        <w:t>e</w:t>
      </w:r>
      <w:r w:rsidR="00B763BC">
        <w:t xml:space="preserve">. </w:t>
      </w:r>
    </w:p>
    <w:p w:rsidR="00624C85" w:rsidRDefault="008F3726" w:rsidP="00624C85">
      <w:pPr>
        <w:pStyle w:val="BodyText"/>
        <w:suppressLineNumbers/>
        <w:rPr>
          <w:rFonts w:ascii="Courier New" w:hAnsi="Courier New" w:cs="Courier New"/>
          <w:sz w:val="18"/>
          <w:szCs w:val="18"/>
        </w:rPr>
      </w:pPr>
      <w:r>
        <w:rPr>
          <w:rFonts w:ascii="Courier New" w:hAnsi="Courier New" w:cs="Courier New"/>
          <w:sz w:val="18"/>
          <w:szCs w:val="18"/>
        </w:rPr>
        <w:t>password-</w:t>
      </w:r>
      <w:r w:rsidR="002A300C">
        <w:rPr>
          <w:rFonts w:ascii="Courier New" w:hAnsi="Courier New" w:cs="Courier New"/>
          <w:sz w:val="18"/>
          <w:szCs w:val="18"/>
        </w:rPr>
        <w:t>prompt</w:t>
      </w:r>
    </w:p>
    <w:p w:rsidR="008151A6" w:rsidRDefault="00FF58AF" w:rsidP="00624C85">
      <w:pPr>
        <w:pStyle w:val="BodyText"/>
        <w:suppressLineNumbers/>
        <w:ind w:firstLine="720"/>
      </w:pPr>
      <w:r>
        <w:t xml:space="preserve">Single-line </w:t>
      </w:r>
      <w:r w:rsidRPr="00E27D71">
        <w:t xml:space="preserve">base-64 </w:t>
      </w:r>
      <w:r>
        <w:t xml:space="preserve">string. This prompt is normally is </w:t>
      </w:r>
      <w:r w:rsidR="008151A6">
        <w:t>displayed on the client</w:t>
      </w:r>
      <w:r w:rsidR="002A300C">
        <w:t xml:space="preserve"> </w:t>
      </w:r>
      <w:r w:rsidR="00116553">
        <w:t>e.g. “Tokencode”</w:t>
      </w:r>
    </w:p>
    <w:p w:rsidR="00624C85" w:rsidRPr="00663542" w:rsidRDefault="008151A6" w:rsidP="008151A6">
      <w:pPr>
        <w:pStyle w:val="BodyText"/>
        <w:suppressLineNumbers/>
        <w:rPr>
          <w:rFonts w:ascii="Courier New" w:hAnsi="Courier New" w:cs="Courier New"/>
          <w:lang w:val="fr-FR"/>
        </w:rPr>
      </w:pPr>
      <w:r w:rsidRPr="00663542">
        <w:rPr>
          <w:rFonts w:ascii="Courier New" w:hAnsi="Courier New" w:cs="Courier New"/>
          <w:lang w:val="fr-FR"/>
        </w:rPr>
        <w:t>response-name</w:t>
      </w:r>
    </w:p>
    <w:p w:rsidR="008151A6" w:rsidRPr="008151A6" w:rsidRDefault="00692E44" w:rsidP="008151A6">
      <w:pPr>
        <w:pStyle w:val="BodyText"/>
        <w:suppressLineNumbers/>
        <w:ind w:firstLine="720"/>
        <w:rPr>
          <w:rFonts w:ascii="Courier New" w:hAnsi="Courier New" w:cs="Courier New"/>
        </w:rPr>
      </w:pPr>
      <w:r>
        <w:t>S</w:t>
      </w:r>
      <w:r w:rsidR="00FF58AF">
        <w:t xml:space="preserve">ingle-line </w:t>
      </w:r>
      <w:r w:rsidR="00FF58AF" w:rsidRPr="00E27D71">
        <w:t>base-64</w:t>
      </w:r>
      <w:r>
        <w:t xml:space="preserve"> encoded</w:t>
      </w:r>
      <w:r w:rsidR="00FF58AF" w:rsidRPr="00E27D71">
        <w:t xml:space="preserve"> </w:t>
      </w:r>
      <w:r w:rsidR="00FF58AF">
        <w:t xml:space="preserve">string. </w:t>
      </w:r>
      <w:r w:rsidR="008151A6">
        <w:t xml:space="preserve">When </w:t>
      </w:r>
      <w:r w:rsidR="00FF58AF">
        <w:t>multiple</w:t>
      </w:r>
      <w:r w:rsidR="008151A6">
        <w:t xml:space="preserve"> response</w:t>
      </w:r>
      <w:r w:rsidR="00FF58AF">
        <w:t>s</w:t>
      </w:r>
      <w:r w:rsidR="008151A6">
        <w:t xml:space="preserve"> </w:t>
      </w:r>
      <w:r w:rsidR="00FF58AF">
        <w:t>are</w:t>
      </w:r>
      <w:r w:rsidR="008151A6">
        <w:t xml:space="preserve"> required by the server, response</w:t>
      </w:r>
      <w:r>
        <w:t xml:space="preserve"> </w:t>
      </w:r>
      <w:r w:rsidR="008151A6">
        <w:t xml:space="preserve">name </w:t>
      </w:r>
      <w:r>
        <w:t>allows</w:t>
      </w:r>
      <w:r w:rsidR="008151A6">
        <w:t xml:space="preserve"> identify</w:t>
      </w:r>
      <w:r>
        <w:t>ing</w:t>
      </w:r>
      <w:r w:rsidR="008151A6">
        <w:t xml:space="preserve"> each response sent by the client.</w:t>
      </w:r>
    </w:p>
    <w:p w:rsidR="00624C85" w:rsidRDefault="00624C85" w:rsidP="00624C85">
      <w:pPr>
        <w:pStyle w:val="BodyText"/>
        <w:suppressLineNumbers/>
      </w:pPr>
    </w:p>
    <w:p w:rsidR="00B763BC" w:rsidRPr="00E27D71" w:rsidRDefault="00B763BC" w:rsidP="0060715C">
      <w:pPr>
        <w:pStyle w:val="BodyText"/>
        <w:suppressLineNumbers/>
        <w:ind w:firstLine="720"/>
      </w:pPr>
    </w:p>
    <w:p w:rsidR="00E27D71" w:rsidRPr="00E27D71" w:rsidRDefault="00E27D71" w:rsidP="00E27D71">
      <w:pPr>
        <w:pStyle w:val="BodyText"/>
        <w:suppressLineNumbers/>
      </w:pPr>
    </w:p>
    <w:p w:rsidR="00CF3DC7" w:rsidRDefault="00CF3DC7" w:rsidP="00E27D71">
      <w:pPr>
        <w:pStyle w:val="BodyText"/>
        <w:suppressLineNumbers/>
        <w:rPr>
          <w:b/>
        </w:rPr>
      </w:pPr>
    </w:p>
    <w:p w:rsidR="00E27D71" w:rsidRPr="007710C4" w:rsidRDefault="00E27D71" w:rsidP="00E27D71">
      <w:pPr>
        <w:pStyle w:val="BodyText"/>
        <w:suppressLineNumbers/>
        <w:rPr>
          <w:b/>
        </w:rPr>
      </w:pPr>
      <w:r w:rsidRPr="007710C4">
        <w:rPr>
          <w:b/>
        </w:rPr>
        <w:t>AUTHRESP</w:t>
      </w:r>
    </w:p>
    <w:p w:rsidR="00E27D71" w:rsidRPr="00E27D71" w:rsidRDefault="00E27D71" w:rsidP="00E27D71">
      <w:pPr>
        <w:pStyle w:val="BodyText"/>
        <w:suppressLineNumbers/>
      </w:pPr>
      <w:r w:rsidRPr="00E27D71">
        <w:lastRenderedPageBreak/>
        <w:t>Description: Authentication response by the client</w:t>
      </w:r>
    </w:p>
    <w:p w:rsidR="000C6391" w:rsidRDefault="00E732D4" w:rsidP="000C6391">
      <w:pPr>
        <w:pStyle w:val="BodyText"/>
        <w:suppressLineNumbers/>
      </w:pPr>
      <w:r>
        <w:t>Sender:</w:t>
      </w:r>
      <w:r w:rsidR="00E27D71" w:rsidRPr="00E27D71">
        <w:t xml:space="preserve"> </w:t>
      </w:r>
      <w:r w:rsidR="00BD48B7">
        <w:t>client</w:t>
      </w:r>
      <w:r w:rsidR="000C6391" w:rsidRPr="000C6391">
        <w:t xml:space="preserve"> </w:t>
      </w:r>
    </w:p>
    <w:p w:rsidR="000C6391" w:rsidRDefault="000C6391" w:rsidP="000C6391">
      <w:pPr>
        <w:pStyle w:val="BodyText"/>
        <w:suppressLineNumbers/>
      </w:pPr>
      <w:r>
        <w:t>Syntax:</w:t>
      </w:r>
    </w:p>
    <w:p w:rsidR="00E27D71" w:rsidRPr="00E27D71" w:rsidRDefault="00E27D71" w:rsidP="00E27D71">
      <w:pPr>
        <w:pStyle w:val="BodyText"/>
        <w:suppressLineNumbers/>
      </w:pPr>
    </w:p>
    <w:tbl>
      <w:tblPr>
        <w:tblpPr w:leftFromText="180" w:rightFromText="180" w:vertAnchor="text" w:horzAnchor="margin" w:tblpX="250" w:tblpY="-32"/>
        <w:tblW w:w="7763" w:type="dxa"/>
        <w:shd w:val="clear" w:color="auto" w:fill="C2C2C2"/>
        <w:tblLayout w:type="fixed"/>
        <w:tblLook w:val="0000"/>
      </w:tblPr>
      <w:tblGrid>
        <w:gridCol w:w="1729"/>
        <w:gridCol w:w="236"/>
        <w:gridCol w:w="5798"/>
      </w:tblGrid>
      <w:tr w:rsidR="000C6391" w:rsidRPr="000C6391">
        <w:trPr>
          <w:trHeight w:val="288"/>
        </w:trPr>
        <w:tc>
          <w:tcPr>
            <w:tcW w:w="1729" w:type="dxa"/>
            <w:shd w:val="clear" w:color="auto" w:fill="C2C2C2"/>
          </w:tcPr>
          <w:p w:rsidR="000C6391" w:rsidRPr="000C6391" w:rsidRDefault="000C6391" w:rsidP="00CD3CE0">
            <w:pPr>
              <w:pStyle w:val="BodyText"/>
              <w:suppressLineNumbers/>
              <w:rPr>
                <w:rFonts w:ascii="Courier New" w:hAnsi="Courier New" w:cs="Courier New"/>
                <w:sz w:val="18"/>
                <w:szCs w:val="18"/>
              </w:rPr>
            </w:pPr>
          </w:p>
        </w:tc>
        <w:tc>
          <w:tcPr>
            <w:tcW w:w="236" w:type="dxa"/>
            <w:shd w:val="clear" w:color="auto" w:fill="C2C2C2"/>
          </w:tcPr>
          <w:p w:rsidR="000C6391" w:rsidRPr="000C6391" w:rsidRDefault="000C6391" w:rsidP="00CD3CE0">
            <w:pPr>
              <w:pStyle w:val="BodyText"/>
              <w:suppressLineNumbers/>
              <w:rPr>
                <w:rFonts w:ascii="Courier New" w:hAnsi="Courier New" w:cs="Courier New"/>
                <w:sz w:val="18"/>
                <w:szCs w:val="18"/>
              </w:rPr>
            </w:pPr>
          </w:p>
        </w:tc>
        <w:tc>
          <w:tcPr>
            <w:tcW w:w="5798" w:type="dxa"/>
            <w:shd w:val="clear" w:color="auto" w:fill="C2C2C2"/>
          </w:tcPr>
          <w:p w:rsidR="000C6391" w:rsidRPr="000C6391" w:rsidRDefault="000C6391" w:rsidP="00CD3CE0">
            <w:pPr>
              <w:pStyle w:val="BodyText"/>
              <w:suppressLineNumbers/>
              <w:rPr>
                <w:rFonts w:ascii="Courier New" w:hAnsi="Courier New" w:cs="Courier New"/>
                <w:sz w:val="18"/>
                <w:szCs w:val="18"/>
              </w:rPr>
            </w:pPr>
          </w:p>
        </w:tc>
      </w:tr>
      <w:tr w:rsidR="000C6391" w:rsidRPr="000C6391">
        <w:trPr>
          <w:trHeight w:val="288"/>
        </w:trPr>
        <w:tc>
          <w:tcPr>
            <w:tcW w:w="1729" w:type="dxa"/>
            <w:shd w:val="clear" w:color="auto" w:fill="C2C2C2"/>
          </w:tcPr>
          <w:p w:rsidR="000C6391" w:rsidRPr="000C6391" w:rsidRDefault="000C6391" w:rsidP="00CD3CE0">
            <w:pPr>
              <w:autoSpaceDE w:val="0"/>
              <w:snapToGrid w:val="0"/>
              <w:rPr>
                <w:rFonts w:ascii="Courier New" w:hAnsi="Courier New" w:cs="Courier New"/>
                <w:sz w:val="18"/>
                <w:szCs w:val="18"/>
              </w:rPr>
            </w:pPr>
            <w:smartTag w:uri="urn:schemas-microsoft-com:office:smarttags" w:element="stockticker">
              <w:r w:rsidRPr="000C6391">
                <w:rPr>
                  <w:rFonts w:ascii="Courier New" w:hAnsi="Courier New" w:cs="Courier New"/>
                  <w:sz w:val="18"/>
                  <w:szCs w:val="18"/>
                </w:rPr>
                <w:t>ENC</w:t>
              </w:r>
            </w:smartTag>
            <w:r w:rsidRPr="000C6391">
              <w:rPr>
                <w:rFonts w:ascii="Courier New" w:hAnsi="Courier New" w:cs="Courier New"/>
                <w:sz w:val="18"/>
                <w:szCs w:val="18"/>
              </w:rPr>
              <w:t>-AUTHRESP</w:t>
            </w:r>
          </w:p>
        </w:tc>
        <w:tc>
          <w:tcPr>
            <w:tcW w:w="236" w:type="dxa"/>
            <w:shd w:val="clear" w:color="auto" w:fill="C2C2C2"/>
          </w:tcPr>
          <w:p w:rsidR="000C6391" w:rsidRPr="000C6391" w:rsidRDefault="000C6391" w:rsidP="00CD3CE0">
            <w:pPr>
              <w:autoSpaceDE w:val="0"/>
              <w:snapToGrid w:val="0"/>
              <w:rPr>
                <w:rFonts w:ascii="Courier New" w:hAnsi="Courier New" w:cs="Courier New"/>
                <w:sz w:val="18"/>
                <w:szCs w:val="18"/>
              </w:rPr>
            </w:pPr>
            <w:r w:rsidRPr="000C6391">
              <w:rPr>
                <w:rFonts w:ascii="Courier New" w:hAnsi="Courier New" w:cs="Courier New"/>
                <w:sz w:val="18"/>
                <w:szCs w:val="18"/>
              </w:rPr>
              <w:t>=</w:t>
            </w:r>
          </w:p>
        </w:tc>
        <w:tc>
          <w:tcPr>
            <w:tcW w:w="5798" w:type="dxa"/>
            <w:shd w:val="clear" w:color="auto" w:fill="C2C2C2"/>
          </w:tcPr>
          <w:p w:rsidR="00A2703F" w:rsidRDefault="000C6391" w:rsidP="00F65513">
            <w:pPr>
              <w:autoSpaceDE w:val="0"/>
              <w:snapToGrid w:val="0"/>
              <w:rPr>
                <w:rFonts w:ascii="Courier New" w:hAnsi="Courier New" w:cs="Courier New"/>
                <w:sz w:val="18"/>
                <w:szCs w:val="18"/>
              </w:rPr>
            </w:pPr>
            <w:r w:rsidRPr="000C6391">
              <w:rPr>
                <w:rFonts w:ascii="Courier New" w:hAnsi="Courier New" w:cs="Courier New"/>
                <w:sz w:val="18"/>
                <w:szCs w:val="18"/>
              </w:rPr>
              <w:t>&lt;</w:t>
            </w:r>
            <w:r w:rsidR="00A2703F">
              <w:rPr>
                <w:rFonts w:ascii="Courier New" w:hAnsi="Courier New" w:cs="Courier New"/>
                <w:sz w:val="18"/>
                <w:szCs w:val="18"/>
              </w:rPr>
              <w:t>encrypted-AUTHRESP&gt;</w:t>
            </w:r>
          </w:p>
          <w:p w:rsidR="00A2703F" w:rsidRDefault="00FA0661" w:rsidP="00F65513">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F65513" w:rsidRDefault="00A2703F" w:rsidP="00F65513">
            <w:pPr>
              <w:autoSpaceDE w:val="0"/>
              <w:snapToGrid w:val="0"/>
              <w:rPr>
                <w:rFonts w:ascii="Courier New" w:hAnsi="Courier New" w:cs="Courier New"/>
                <w:sz w:val="18"/>
                <w:szCs w:val="18"/>
              </w:rPr>
            </w:pPr>
            <w:r>
              <w:rPr>
                <w:rFonts w:ascii="Courier New" w:hAnsi="Courier New" w:cs="Courier New"/>
                <w:sz w:val="18"/>
                <w:szCs w:val="18"/>
              </w:rPr>
              <w:t xml:space="preserve">; </w:t>
            </w:r>
            <w:r w:rsidR="000C6391" w:rsidRPr="000C6391">
              <w:rPr>
                <w:rFonts w:ascii="Courier New" w:hAnsi="Courier New" w:cs="Courier New"/>
                <w:sz w:val="18"/>
                <w:szCs w:val="18"/>
              </w:rPr>
              <w:t xml:space="preserve">established on the </w:t>
            </w:r>
            <w:r w:rsidR="00F65513" w:rsidRPr="007B6A6F">
              <w:rPr>
                <w:rFonts w:ascii="Courier New" w:hAnsi="Courier New" w:cs="Courier New"/>
                <w:sz w:val="18"/>
                <w:szCs w:val="18"/>
              </w:rPr>
              <w:t xml:space="preserve"> Phase 2</w:t>
            </w:r>
            <w:r w:rsidR="00F65513">
              <w:rPr>
                <w:rFonts w:ascii="Courier New" w:hAnsi="Courier New" w:cs="Courier New"/>
                <w:sz w:val="18"/>
                <w:szCs w:val="18"/>
              </w:rPr>
              <w:t xml:space="preserve"> (key agreement)</w:t>
            </w:r>
          </w:p>
          <w:p w:rsidR="0016634D" w:rsidRPr="000C6391" w:rsidRDefault="0016634D" w:rsidP="0016634D">
            <w:pPr>
              <w:autoSpaceDE w:val="0"/>
              <w:snapToGrid w:val="0"/>
              <w:rPr>
                <w:rFonts w:ascii="Courier New" w:hAnsi="Courier New" w:cs="Courier New"/>
                <w:sz w:val="18"/>
                <w:szCs w:val="18"/>
              </w:rPr>
            </w:pPr>
          </w:p>
        </w:tc>
      </w:tr>
      <w:tr w:rsidR="000C6391" w:rsidRPr="000C6391">
        <w:trPr>
          <w:trHeight w:val="288"/>
        </w:trPr>
        <w:tc>
          <w:tcPr>
            <w:tcW w:w="1729" w:type="dxa"/>
            <w:shd w:val="clear" w:color="auto" w:fill="C2C2C2"/>
          </w:tcPr>
          <w:p w:rsidR="000C6391" w:rsidRPr="000C6391" w:rsidRDefault="000C6391" w:rsidP="00CD3CE0">
            <w:pPr>
              <w:autoSpaceDE w:val="0"/>
              <w:snapToGrid w:val="0"/>
              <w:rPr>
                <w:rFonts w:ascii="Courier New" w:hAnsi="Courier New" w:cs="Courier New"/>
                <w:sz w:val="18"/>
                <w:szCs w:val="18"/>
              </w:rPr>
            </w:pPr>
            <w:r w:rsidRPr="000C6391">
              <w:rPr>
                <w:rFonts w:ascii="Courier New" w:hAnsi="Courier New" w:cs="Courier New"/>
                <w:sz w:val="18"/>
                <w:szCs w:val="18"/>
              </w:rPr>
              <w:t>AUTHRESP</w:t>
            </w:r>
          </w:p>
        </w:tc>
        <w:tc>
          <w:tcPr>
            <w:tcW w:w="236" w:type="dxa"/>
            <w:shd w:val="clear" w:color="auto" w:fill="C2C2C2"/>
          </w:tcPr>
          <w:p w:rsidR="000C6391" w:rsidRPr="000C6391" w:rsidRDefault="000C6391" w:rsidP="00CD3CE0">
            <w:pPr>
              <w:autoSpaceDE w:val="0"/>
              <w:snapToGrid w:val="0"/>
              <w:rPr>
                <w:rFonts w:ascii="Courier New" w:hAnsi="Courier New" w:cs="Courier New"/>
                <w:sz w:val="18"/>
                <w:szCs w:val="18"/>
              </w:rPr>
            </w:pPr>
            <w:r w:rsidRPr="000C6391">
              <w:rPr>
                <w:rFonts w:ascii="Courier New" w:hAnsi="Courier New" w:cs="Courier New"/>
                <w:sz w:val="18"/>
                <w:szCs w:val="18"/>
              </w:rPr>
              <w:t>=</w:t>
            </w:r>
          </w:p>
        </w:tc>
        <w:tc>
          <w:tcPr>
            <w:tcW w:w="5798" w:type="dxa"/>
            <w:shd w:val="clear" w:color="auto" w:fill="C2C2C2"/>
          </w:tcPr>
          <w:p w:rsidR="000C6391" w:rsidRPr="000C6391" w:rsidRDefault="00900BC4" w:rsidP="00CD3CE0">
            <w:pPr>
              <w:autoSpaceDE w:val="0"/>
              <w:snapToGrid w:val="0"/>
              <w:rPr>
                <w:rFonts w:ascii="Courier New" w:hAnsi="Courier New" w:cs="Courier New"/>
                <w:sz w:val="18"/>
                <w:szCs w:val="18"/>
              </w:rPr>
            </w:pPr>
            <w:r w:rsidRPr="00A07B02">
              <w:rPr>
                <w:rFonts w:ascii="Courier New" w:hAnsi="Courier New" w:cs="Courier New"/>
                <w:sz w:val="18"/>
                <w:szCs w:val="18"/>
              </w:rPr>
              <w:t>"</w:t>
            </w:r>
            <w:r w:rsidR="000C6391" w:rsidRPr="000C6391">
              <w:rPr>
                <w:rFonts w:ascii="Courier New" w:hAnsi="Courier New" w:cs="Courier New"/>
                <w:sz w:val="18"/>
                <w:szCs w:val="18"/>
              </w:rPr>
              <w:t>AUTHRESP</w:t>
            </w:r>
            <w:r w:rsidRPr="00A07B02">
              <w:rPr>
                <w:rFonts w:ascii="Courier New" w:hAnsi="Courier New" w:cs="Courier New"/>
                <w:sz w:val="18"/>
                <w:szCs w:val="18"/>
              </w:rPr>
              <w:t>"</w:t>
            </w:r>
            <w:r w:rsidR="000C6391" w:rsidRPr="000C6391">
              <w:rPr>
                <w:rFonts w:ascii="Courier New" w:hAnsi="Courier New" w:cs="Courier New"/>
                <w:sz w:val="18"/>
                <w:szCs w:val="18"/>
              </w:rPr>
              <w:t xml:space="preserve"> auth-response</w:t>
            </w:r>
          </w:p>
        </w:tc>
      </w:tr>
      <w:tr w:rsidR="000C6391" w:rsidRPr="000C6391">
        <w:trPr>
          <w:trHeight w:val="288"/>
        </w:trPr>
        <w:tc>
          <w:tcPr>
            <w:tcW w:w="1729" w:type="dxa"/>
            <w:shd w:val="clear" w:color="auto" w:fill="C2C2C2"/>
          </w:tcPr>
          <w:p w:rsidR="000C6391" w:rsidRPr="00F83E0A" w:rsidRDefault="000C6391" w:rsidP="00CD3CE0">
            <w:pPr>
              <w:pStyle w:val="HTMLPreformatted"/>
              <w:snapToGrid w:val="0"/>
              <w:rPr>
                <w:rFonts w:cs="Courier New"/>
                <w:sz w:val="18"/>
                <w:szCs w:val="18"/>
                <w:lang w:val="en-US"/>
              </w:rPr>
            </w:pPr>
            <w:r w:rsidRPr="00F83E0A">
              <w:rPr>
                <w:rFonts w:cs="Courier New"/>
                <w:sz w:val="18"/>
                <w:szCs w:val="18"/>
                <w:lang w:val="en-US"/>
              </w:rPr>
              <w:t>auth-response</w:t>
            </w:r>
          </w:p>
        </w:tc>
        <w:tc>
          <w:tcPr>
            <w:tcW w:w="236" w:type="dxa"/>
            <w:shd w:val="clear" w:color="auto" w:fill="C2C2C2"/>
          </w:tcPr>
          <w:p w:rsidR="000C6391" w:rsidRPr="000C6391" w:rsidRDefault="000C6391" w:rsidP="00CD3CE0">
            <w:pPr>
              <w:pStyle w:val="Clearformatting"/>
              <w:rPr>
                <w:rFonts w:ascii="Courier New" w:hAnsi="Courier New" w:cs="Courier New"/>
                <w:sz w:val="18"/>
                <w:szCs w:val="18"/>
              </w:rPr>
            </w:pPr>
            <w:r w:rsidRPr="000C6391">
              <w:rPr>
                <w:rFonts w:ascii="Courier New" w:hAnsi="Courier New" w:cs="Courier New"/>
                <w:sz w:val="18"/>
                <w:szCs w:val="18"/>
              </w:rPr>
              <w:t>=</w:t>
            </w:r>
          </w:p>
        </w:tc>
        <w:tc>
          <w:tcPr>
            <w:tcW w:w="5798" w:type="dxa"/>
            <w:shd w:val="clear" w:color="auto" w:fill="C2C2C2"/>
          </w:tcPr>
          <w:p w:rsidR="000C6391" w:rsidRPr="000C6391" w:rsidRDefault="000C6391" w:rsidP="00CD3CE0">
            <w:pPr>
              <w:rPr>
                <w:rFonts w:ascii="Courier New" w:hAnsi="Courier New" w:cs="Courier New"/>
                <w:sz w:val="18"/>
                <w:szCs w:val="18"/>
                <w:lang w:val="fr-FR"/>
              </w:rPr>
            </w:pPr>
            <w:r w:rsidRPr="000C6391">
              <w:rPr>
                <w:rFonts w:ascii="Courier New" w:hAnsi="Courier New" w:cs="Courier New"/>
                <w:sz w:val="18"/>
                <w:szCs w:val="18"/>
                <w:lang w:val="fr-FR"/>
              </w:rPr>
              <w:t xml:space="preserve">1*( </w:t>
            </w:r>
            <w:r w:rsidR="00737824" w:rsidRPr="000C6391">
              <w:rPr>
                <w:rFonts w:ascii="Courier New" w:hAnsi="Courier New" w:cs="Courier New"/>
                <w:sz w:val="18"/>
                <w:szCs w:val="18"/>
                <w:lang w:val="fr-FR"/>
              </w:rPr>
              <w:t xml:space="preserve">( </w:t>
            </w:r>
            <w:r w:rsidR="00900BC4" w:rsidRPr="00A07B02">
              <w:rPr>
                <w:rFonts w:ascii="Courier New" w:hAnsi="Courier New" w:cs="Courier New"/>
                <w:sz w:val="18"/>
                <w:szCs w:val="18"/>
              </w:rPr>
              <w:t>"</w:t>
            </w:r>
            <w:r w:rsidR="00737824" w:rsidRPr="000C6391">
              <w:rPr>
                <w:rFonts w:ascii="Courier New" w:hAnsi="Courier New" w:cs="Courier New"/>
                <w:sz w:val="18"/>
                <w:szCs w:val="18"/>
                <w:lang w:val="fr-FR"/>
              </w:rPr>
              <w:t>USER</w:t>
            </w:r>
            <w:r w:rsidR="00847FCB">
              <w:rPr>
                <w:rFonts w:ascii="Courier New" w:hAnsi="Courier New" w:cs="Courier New"/>
                <w:sz w:val="18"/>
                <w:szCs w:val="18"/>
                <w:lang w:val="fr-FR"/>
              </w:rPr>
              <w:t>ID</w:t>
            </w:r>
            <w:r w:rsidR="00737824" w:rsidRPr="000C6391">
              <w:rPr>
                <w:rFonts w:ascii="Courier New" w:hAnsi="Courier New" w:cs="Courier New"/>
                <w:sz w:val="18"/>
                <w:szCs w:val="18"/>
                <w:lang w:val="fr-FR"/>
              </w:rPr>
              <w:t>:</w:t>
            </w:r>
            <w:r w:rsidR="00900BC4" w:rsidRPr="00A07B02">
              <w:rPr>
                <w:rFonts w:ascii="Courier New" w:hAnsi="Courier New" w:cs="Courier New"/>
                <w:sz w:val="18"/>
                <w:szCs w:val="18"/>
              </w:rPr>
              <w:t>"</w:t>
            </w:r>
            <w:r w:rsidR="00737824" w:rsidRPr="000C6391">
              <w:rPr>
                <w:rFonts w:ascii="Courier New" w:hAnsi="Courier New" w:cs="Courier New"/>
                <w:sz w:val="18"/>
                <w:szCs w:val="18"/>
                <w:lang w:val="fr-FR"/>
              </w:rPr>
              <w:t>user</w:t>
            </w:r>
            <w:r w:rsidR="00847FCB">
              <w:rPr>
                <w:rFonts w:ascii="Courier New" w:hAnsi="Courier New" w:cs="Courier New"/>
                <w:sz w:val="18"/>
                <w:szCs w:val="18"/>
                <w:lang w:val="fr-FR"/>
              </w:rPr>
              <w:t>id</w:t>
            </w:r>
            <w:r w:rsidR="00737824" w:rsidRPr="000C6391">
              <w:rPr>
                <w:rFonts w:ascii="Courier New" w:hAnsi="Courier New" w:cs="Courier New"/>
                <w:sz w:val="18"/>
                <w:szCs w:val="18"/>
                <w:lang w:val="fr-FR"/>
              </w:rPr>
              <w:t xml:space="preserve"> ) </w:t>
            </w:r>
            <w:r w:rsidRPr="000C6391">
              <w:rPr>
                <w:rFonts w:ascii="Courier New" w:hAnsi="Courier New" w:cs="Courier New"/>
                <w:sz w:val="18"/>
                <w:szCs w:val="18"/>
                <w:lang w:val="fr-FR"/>
              </w:rPr>
              <w:t>/</w:t>
            </w:r>
          </w:p>
          <w:p w:rsidR="000C6391" w:rsidRPr="000C6391" w:rsidRDefault="000C6391" w:rsidP="00CD3CE0">
            <w:pPr>
              <w:rPr>
                <w:rFonts w:ascii="Courier New" w:hAnsi="Courier New" w:cs="Courier New"/>
                <w:sz w:val="18"/>
                <w:szCs w:val="18"/>
                <w:lang w:val="fr-FR"/>
              </w:rPr>
            </w:pPr>
            <w:r w:rsidRPr="000C6391">
              <w:rPr>
                <w:rFonts w:ascii="Courier New" w:hAnsi="Courier New" w:cs="Courier New"/>
                <w:sz w:val="18"/>
                <w:szCs w:val="18"/>
                <w:lang w:val="fr-FR"/>
              </w:rPr>
              <w:t xml:space="preserve">    </w:t>
            </w:r>
            <w:r w:rsidR="00737824" w:rsidRPr="000C6391">
              <w:rPr>
                <w:rFonts w:ascii="Courier New" w:hAnsi="Courier New" w:cs="Courier New"/>
                <w:sz w:val="18"/>
                <w:szCs w:val="18"/>
                <w:lang w:val="fr-FR"/>
              </w:rPr>
              <w:t xml:space="preserve">( </w:t>
            </w:r>
            <w:r w:rsidR="00900BC4" w:rsidRPr="00A07B02">
              <w:rPr>
                <w:rFonts w:ascii="Courier New" w:hAnsi="Courier New" w:cs="Courier New"/>
                <w:sz w:val="18"/>
                <w:szCs w:val="18"/>
              </w:rPr>
              <w:t>"</w:t>
            </w:r>
            <w:r w:rsidR="00737824" w:rsidRPr="000C6391">
              <w:rPr>
                <w:rFonts w:ascii="Courier New" w:hAnsi="Courier New" w:cs="Courier New"/>
                <w:sz w:val="18"/>
                <w:szCs w:val="18"/>
                <w:lang w:val="fr-FR"/>
              </w:rPr>
              <w:t>HWSIG:</w:t>
            </w:r>
            <w:r w:rsidR="00900BC4" w:rsidRPr="00A07B02">
              <w:rPr>
                <w:rFonts w:ascii="Courier New" w:hAnsi="Courier New" w:cs="Courier New"/>
                <w:sz w:val="18"/>
                <w:szCs w:val="18"/>
              </w:rPr>
              <w:t>"</w:t>
            </w:r>
            <w:r w:rsidR="00737824" w:rsidRPr="000C6391">
              <w:rPr>
                <w:rFonts w:ascii="Courier New" w:hAnsi="Courier New" w:cs="Courier New"/>
                <w:sz w:val="18"/>
                <w:szCs w:val="18"/>
                <w:lang w:val="fr-FR"/>
              </w:rPr>
              <w:t xml:space="preserve">hwsig) </w:t>
            </w:r>
            <w:r w:rsidRPr="000C6391">
              <w:rPr>
                <w:rFonts w:ascii="Courier New" w:hAnsi="Courier New" w:cs="Courier New"/>
                <w:sz w:val="18"/>
                <w:szCs w:val="18"/>
                <w:lang w:val="fr-FR"/>
              </w:rPr>
              <w:t xml:space="preserve">/ </w:t>
            </w:r>
          </w:p>
          <w:p w:rsidR="000C6391" w:rsidRDefault="000C6391" w:rsidP="00CD3CE0">
            <w:pPr>
              <w:rPr>
                <w:rFonts w:ascii="Courier New" w:hAnsi="Courier New" w:cs="Courier New"/>
                <w:sz w:val="18"/>
                <w:szCs w:val="18"/>
                <w:lang w:val="fr-FR"/>
              </w:rPr>
            </w:pPr>
            <w:r w:rsidRPr="000C6391">
              <w:rPr>
                <w:rFonts w:ascii="Courier New" w:hAnsi="Courier New" w:cs="Courier New"/>
                <w:sz w:val="18"/>
                <w:szCs w:val="18"/>
                <w:lang w:val="fr-FR"/>
              </w:rPr>
              <w:t xml:space="preserve">    ( </w:t>
            </w:r>
            <w:r w:rsidR="00900BC4" w:rsidRPr="00A07B02">
              <w:rPr>
                <w:rFonts w:ascii="Courier New" w:hAnsi="Courier New" w:cs="Courier New"/>
                <w:sz w:val="18"/>
                <w:szCs w:val="18"/>
              </w:rPr>
              <w:t>"</w:t>
            </w:r>
            <w:r w:rsidR="00847FCB">
              <w:rPr>
                <w:rFonts w:ascii="Courier New" w:hAnsi="Courier New" w:cs="Courier New"/>
                <w:sz w:val="18"/>
                <w:szCs w:val="18"/>
                <w:lang w:val="fr-FR"/>
              </w:rPr>
              <w:t>PASSWD</w:t>
            </w:r>
            <w:r w:rsidRPr="000C6391">
              <w:rPr>
                <w:rFonts w:ascii="Courier New" w:hAnsi="Courier New" w:cs="Courier New"/>
                <w:sz w:val="18"/>
                <w:szCs w:val="18"/>
                <w:lang w:val="fr-FR"/>
              </w:rPr>
              <w:t>:</w:t>
            </w:r>
            <w:r w:rsidR="00900BC4" w:rsidRPr="00A07B02">
              <w:rPr>
                <w:rFonts w:ascii="Courier New" w:hAnsi="Courier New" w:cs="Courier New"/>
                <w:sz w:val="18"/>
                <w:szCs w:val="18"/>
              </w:rPr>
              <w:t>"</w:t>
            </w:r>
            <w:r w:rsidRPr="000C6391">
              <w:rPr>
                <w:rFonts w:ascii="Courier New" w:hAnsi="Courier New" w:cs="Courier New"/>
                <w:sz w:val="18"/>
                <w:szCs w:val="18"/>
                <w:lang w:val="fr-FR"/>
              </w:rPr>
              <w:t>p</w:t>
            </w:r>
            <w:r w:rsidR="00847FCB">
              <w:rPr>
                <w:rFonts w:ascii="Courier New" w:hAnsi="Courier New" w:cs="Courier New"/>
                <w:sz w:val="18"/>
                <w:szCs w:val="18"/>
                <w:lang w:val="fr-FR"/>
              </w:rPr>
              <w:t>asswd</w:t>
            </w:r>
            <w:r w:rsidRPr="000C6391">
              <w:rPr>
                <w:rFonts w:ascii="Courier New" w:hAnsi="Courier New" w:cs="Courier New"/>
                <w:sz w:val="18"/>
                <w:szCs w:val="18"/>
                <w:lang w:val="fr-FR"/>
              </w:rPr>
              <w:t xml:space="preserve"> ) / </w:t>
            </w:r>
          </w:p>
          <w:p w:rsidR="00CC15AC" w:rsidRPr="000C6391" w:rsidRDefault="00CC15AC" w:rsidP="00CC15AC">
            <w:pPr>
              <w:rPr>
                <w:rFonts w:ascii="Courier New" w:hAnsi="Courier New" w:cs="Courier New"/>
                <w:sz w:val="18"/>
                <w:szCs w:val="18"/>
                <w:lang w:val="fr-FR"/>
              </w:rPr>
            </w:pPr>
            <w:r w:rsidRPr="000C6391">
              <w:rPr>
                <w:rFonts w:ascii="Courier New" w:hAnsi="Courier New" w:cs="Courier New"/>
                <w:sz w:val="18"/>
                <w:szCs w:val="18"/>
                <w:lang w:val="fr-FR"/>
              </w:rPr>
              <w:t xml:space="preserve">    (</w:t>
            </w:r>
            <w:r w:rsidR="0039380F">
              <w:rPr>
                <w:rFonts w:ascii="Courier New" w:hAnsi="Courier New" w:cs="Courier New"/>
                <w:sz w:val="18"/>
                <w:szCs w:val="18"/>
                <w:lang w:val="fr-FR"/>
              </w:rPr>
              <w:t xml:space="preserve"> </w:t>
            </w:r>
            <w:r w:rsidR="00900BC4" w:rsidRPr="00A07B02">
              <w:rPr>
                <w:rFonts w:ascii="Courier New" w:hAnsi="Courier New" w:cs="Courier New"/>
                <w:sz w:val="18"/>
                <w:szCs w:val="18"/>
              </w:rPr>
              <w:t>"</w:t>
            </w:r>
            <w:smartTag w:uri="urn:schemas-microsoft-com:office:smarttags" w:element="stockticker">
              <w:r>
                <w:rPr>
                  <w:rFonts w:ascii="Courier New" w:hAnsi="Courier New" w:cs="Courier New"/>
                  <w:sz w:val="18"/>
                  <w:szCs w:val="18"/>
                  <w:lang w:val="fr-FR"/>
                </w:rPr>
                <w:t>PIN</w:t>
              </w:r>
            </w:smartTag>
            <w:r w:rsidRPr="000C6391">
              <w:rPr>
                <w:rFonts w:ascii="Courier New" w:hAnsi="Courier New" w:cs="Courier New"/>
                <w:sz w:val="18"/>
                <w:szCs w:val="18"/>
                <w:lang w:val="fr-FR"/>
              </w:rPr>
              <w:t>:</w:t>
            </w:r>
            <w:r w:rsidR="00900BC4" w:rsidRPr="00A07B02">
              <w:rPr>
                <w:rFonts w:ascii="Courier New" w:hAnsi="Courier New" w:cs="Courier New"/>
                <w:sz w:val="18"/>
                <w:szCs w:val="18"/>
              </w:rPr>
              <w:t>"</w:t>
            </w:r>
            <w:r>
              <w:rPr>
                <w:rFonts w:ascii="Courier New" w:hAnsi="Courier New" w:cs="Courier New"/>
                <w:sz w:val="18"/>
                <w:szCs w:val="18"/>
                <w:lang w:val="fr-FR"/>
              </w:rPr>
              <w:t>pin</w:t>
            </w:r>
            <w:r w:rsidRPr="000C6391">
              <w:rPr>
                <w:rFonts w:ascii="Courier New" w:hAnsi="Courier New" w:cs="Courier New"/>
                <w:sz w:val="18"/>
                <w:szCs w:val="18"/>
                <w:lang w:val="fr-FR"/>
              </w:rPr>
              <w:t xml:space="preserve"> ) / </w:t>
            </w:r>
          </w:p>
          <w:p w:rsidR="00657AE1" w:rsidRDefault="000C6391" w:rsidP="00737824">
            <w:pPr>
              <w:rPr>
                <w:rFonts w:ascii="Courier New" w:hAnsi="Courier New" w:cs="Courier New"/>
                <w:sz w:val="18"/>
                <w:szCs w:val="18"/>
                <w:lang w:val="fr-FR"/>
              </w:rPr>
            </w:pPr>
            <w:r w:rsidRPr="000C6391">
              <w:rPr>
                <w:rFonts w:ascii="Courier New" w:hAnsi="Courier New" w:cs="Courier New"/>
                <w:sz w:val="18"/>
                <w:szCs w:val="18"/>
                <w:lang w:val="fr-FR"/>
              </w:rPr>
              <w:t xml:space="preserve">    (</w:t>
            </w:r>
            <w:r w:rsidR="00CC15AC">
              <w:rPr>
                <w:rFonts w:ascii="Courier New" w:hAnsi="Courier New" w:cs="Courier New"/>
                <w:sz w:val="18"/>
                <w:szCs w:val="18"/>
                <w:lang w:val="fr-FR"/>
              </w:rPr>
              <w:t xml:space="preserve"> </w:t>
            </w:r>
            <w:r w:rsidR="00900BC4" w:rsidRPr="00A07B02">
              <w:rPr>
                <w:rFonts w:ascii="Courier New" w:hAnsi="Courier New" w:cs="Courier New"/>
                <w:sz w:val="18"/>
                <w:szCs w:val="18"/>
              </w:rPr>
              <w:t>"</w:t>
            </w:r>
            <w:r w:rsidRPr="000C6391">
              <w:rPr>
                <w:rFonts w:ascii="Courier New" w:hAnsi="Courier New" w:cs="Courier New"/>
                <w:sz w:val="18"/>
                <w:szCs w:val="18"/>
                <w:lang w:val="fr-FR"/>
              </w:rPr>
              <w:t>R</w:t>
            </w:r>
            <w:r w:rsidR="00847FCB">
              <w:rPr>
                <w:rFonts w:ascii="Courier New" w:hAnsi="Courier New" w:cs="Courier New"/>
                <w:sz w:val="18"/>
                <w:szCs w:val="18"/>
                <w:lang w:val="fr-FR"/>
              </w:rPr>
              <w:t>ESPONSE</w:t>
            </w:r>
            <w:r w:rsidRPr="000C6391">
              <w:rPr>
                <w:rFonts w:ascii="Courier New" w:hAnsi="Courier New" w:cs="Courier New"/>
                <w:sz w:val="18"/>
                <w:szCs w:val="18"/>
                <w:lang w:val="fr-FR"/>
              </w:rPr>
              <w:t>:</w:t>
            </w:r>
            <w:r w:rsidR="00900BC4" w:rsidRPr="00A07B02">
              <w:rPr>
                <w:rFonts w:ascii="Courier New" w:hAnsi="Courier New" w:cs="Courier New"/>
                <w:sz w:val="18"/>
                <w:szCs w:val="18"/>
              </w:rPr>
              <w:t>"</w:t>
            </w:r>
            <w:r w:rsidR="002602EA">
              <w:rPr>
                <w:rFonts w:ascii="Courier New" w:hAnsi="Courier New" w:cs="Courier New"/>
                <w:sz w:val="18"/>
                <w:szCs w:val="18"/>
              </w:rPr>
              <w:t>responses</w:t>
            </w:r>
            <w:r w:rsidRPr="000C6391">
              <w:rPr>
                <w:rFonts w:ascii="Courier New" w:hAnsi="Courier New" w:cs="Courier New"/>
                <w:sz w:val="18"/>
                <w:szCs w:val="18"/>
                <w:lang w:val="fr-FR"/>
              </w:rPr>
              <w:t xml:space="preserve">) </w:t>
            </w:r>
          </w:p>
          <w:p w:rsidR="000C6391" w:rsidRPr="000C6391" w:rsidRDefault="00657AE1" w:rsidP="00737824">
            <w:pPr>
              <w:rPr>
                <w:rFonts w:ascii="Courier New" w:hAnsi="Courier New" w:cs="Courier New"/>
                <w:sz w:val="18"/>
                <w:szCs w:val="18"/>
                <w:lang w:val="fr-FR"/>
              </w:rPr>
            </w:pPr>
            <w:r>
              <w:rPr>
                <w:rFonts w:ascii="Courier New" w:hAnsi="Courier New" w:cs="Courier New"/>
                <w:sz w:val="18"/>
                <w:szCs w:val="18"/>
                <w:lang w:val="fr-FR"/>
              </w:rPr>
              <w:t xml:space="preserve">  </w:t>
            </w:r>
            <w:r w:rsidR="000C6391" w:rsidRPr="000C6391">
              <w:rPr>
                <w:rFonts w:ascii="Courier New" w:hAnsi="Courier New" w:cs="Courier New"/>
                <w:sz w:val="18"/>
                <w:szCs w:val="18"/>
                <w:lang w:val="fr-FR"/>
              </w:rPr>
              <w:t>)</w:t>
            </w:r>
          </w:p>
        </w:tc>
      </w:tr>
      <w:tr w:rsidR="006A663B" w:rsidRPr="000C6391">
        <w:trPr>
          <w:trHeight w:val="288"/>
        </w:trPr>
        <w:tc>
          <w:tcPr>
            <w:tcW w:w="1729" w:type="dxa"/>
            <w:shd w:val="clear" w:color="auto" w:fill="C2C2C2"/>
          </w:tcPr>
          <w:p w:rsidR="006A663B" w:rsidRPr="00F83E0A" w:rsidRDefault="00847FCB" w:rsidP="006A663B">
            <w:pPr>
              <w:pStyle w:val="HTMLPreformatted"/>
              <w:snapToGrid w:val="0"/>
              <w:rPr>
                <w:rFonts w:cs="Courier New"/>
                <w:sz w:val="18"/>
                <w:szCs w:val="18"/>
                <w:lang w:val="en-US"/>
              </w:rPr>
            </w:pPr>
            <w:r w:rsidRPr="00F83E0A">
              <w:rPr>
                <w:rFonts w:cs="Courier New"/>
                <w:sz w:val="18"/>
                <w:szCs w:val="18"/>
                <w:lang w:val="en-US"/>
              </w:rPr>
              <w:t>u</w:t>
            </w:r>
            <w:r w:rsidR="006A663B" w:rsidRPr="00F83E0A">
              <w:rPr>
                <w:rFonts w:cs="Courier New"/>
                <w:sz w:val="18"/>
                <w:szCs w:val="18"/>
                <w:lang w:val="en-US"/>
              </w:rPr>
              <w:t>ser</w:t>
            </w:r>
            <w:r w:rsidRPr="00F83E0A">
              <w:rPr>
                <w:rFonts w:cs="Courier New"/>
                <w:sz w:val="18"/>
                <w:szCs w:val="18"/>
                <w:lang w:val="en-US"/>
              </w:rPr>
              <w:t>id</w:t>
            </w:r>
          </w:p>
        </w:tc>
        <w:tc>
          <w:tcPr>
            <w:tcW w:w="236" w:type="dxa"/>
            <w:shd w:val="clear" w:color="auto" w:fill="C2C2C2"/>
          </w:tcPr>
          <w:p w:rsidR="006A663B" w:rsidRPr="00F83E0A" w:rsidRDefault="006A663B" w:rsidP="006A663B">
            <w:pPr>
              <w:pStyle w:val="HTMLPreformatted"/>
              <w:snapToGrid w:val="0"/>
              <w:rPr>
                <w:rFonts w:cs="Courier New"/>
                <w:sz w:val="18"/>
                <w:szCs w:val="18"/>
                <w:lang w:val="en-US"/>
              </w:rPr>
            </w:pPr>
            <w:r w:rsidRPr="00F83E0A">
              <w:rPr>
                <w:rFonts w:cs="Courier New"/>
                <w:sz w:val="18"/>
                <w:szCs w:val="18"/>
                <w:lang w:val="en-US"/>
              </w:rPr>
              <w:t>=</w:t>
            </w:r>
          </w:p>
        </w:tc>
        <w:tc>
          <w:tcPr>
            <w:tcW w:w="5798" w:type="dxa"/>
            <w:shd w:val="clear" w:color="auto" w:fill="C2C2C2"/>
          </w:tcPr>
          <w:p w:rsidR="006A663B" w:rsidRPr="00F83E0A" w:rsidRDefault="00D60DBD" w:rsidP="006A663B">
            <w:pPr>
              <w:pStyle w:val="HTMLPreformatted"/>
              <w:snapToGrid w:val="0"/>
              <w:rPr>
                <w:rFonts w:cs="Courier New"/>
                <w:sz w:val="18"/>
                <w:szCs w:val="18"/>
                <w:lang w:val="en-US"/>
              </w:rPr>
            </w:pPr>
            <w:r w:rsidRPr="00F83E0A">
              <w:rPr>
                <w:rFonts w:cs="Courier New"/>
                <w:sz w:val="18"/>
                <w:szCs w:val="18"/>
                <w:lang w:val="en-US"/>
              </w:rPr>
              <w:t>non-empty-base64-str</w:t>
            </w:r>
          </w:p>
        </w:tc>
      </w:tr>
      <w:tr w:rsidR="006A663B" w:rsidRPr="000C6391">
        <w:trPr>
          <w:trHeight w:val="288"/>
        </w:trPr>
        <w:tc>
          <w:tcPr>
            <w:tcW w:w="1729" w:type="dxa"/>
            <w:shd w:val="clear" w:color="auto" w:fill="C2C2C2"/>
          </w:tcPr>
          <w:p w:rsidR="006A663B" w:rsidRPr="00F83E0A" w:rsidRDefault="00847FCB" w:rsidP="006A663B">
            <w:pPr>
              <w:pStyle w:val="HTMLPreformatted"/>
              <w:snapToGrid w:val="0"/>
              <w:rPr>
                <w:rFonts w:cs="Courier New"/>
                <w:sz w:val="18"/>
                <w:szCs w:val="18"/>
                <w:lang w:val="en-US"/>
              </w:rPr>
            </w:pPr>
            <w:r w:rsidRPr="00F83E0A">
              <w:rPr>
                <w:rFonts w:cs="Courier New"/>
                <w:sz w:val="18"/>
                <w:szCs w:val="18"/>
                <w:lang w:val="en-US"/>
              </w:rPr>
              <w:t>h</w:t>
            </w:r>
            <w:r w:rsidR="006A663B" w:rsidRPr="00F83E0A">
              <w:rPr>
                <w:rFonts w:cs="Courier New"/>
                <w:sz w:val="18"/>
                <w:szCs w:val="18"/>
                <w:lang w:val="en-US"/>
              </w:rPr>
              <w:t>wsig</w:t>
            </w:r>
          </w:p>
        </w:tc>
        <w:tc>
          <w:tcPr>
            <w:tcW w:w="236" w:type="dxa"/>
            <w:shd w:val="clear" w:color="auto" w:fill="C2C2C2"/>
          </w:tcPr>
          <w:p w:rsidR="006A663B" w:rsidRPr="00F83E0A" w:rsidRDefault="006A663B" w:rsidP="006A663B">
            <w:pPr>
              <w:pStyle w:val="HTMLPreformatted"/>
              <w:snapToGrid w:val="0"/>
              <w:rPr>
                <w:rFonts w:cs="Courier New"/>
                <w:sz w:val="18"/>
                <w:szCs w:val="18"/>
                <w:lang w:val="en-US"/>
              </w:rPr>
            </w:pPr>
            <w:r w:rsidRPr="00F83E0A">
              <w:rPr>
                <w:rFonts w:cs="Courier New"/>
                <w:sz w:val="18"/>
                <w:szCs w:val="18"/>
                <w:lang w:val="en-US"/>
              </w:rPr>
              <w:t>=</w:t>
            </w:r>
          </w:p>
        </w:tc>
        <w:tc>
          <w:tcPr>
            <w:tcW w:w="5798" w:type="dxa"/>
            <w:shd w:val="clear" w:color="auto" w:fill="C2C2C2"/>
          </w:tcPr>
          <w:p w:rsidR="006A663B" w:rsidRPr="000C6391" w:rsidRDefault="005624E3" w:rsidP="006A663B">
            <w:pPr>
              <w:rPr>
                <w:rFonts w:ascii="Courier New" w:hAnsi="Courier New" w:cs="Courier New"/>
                <w:sz w:val="18"/>
                <w:szCs w:val="18"/>
              </w:rPr>
            </w:pPr>
            <w:r>
              <w:rPr>
                <w:rFonts w:ascii="Courier New" w:hAnsi="Courier New" w:cs="Courier New"/>
                <w:sz w:val="18"/>
                <w:szCs w:val="18"/>
              </w:rPr>
              <w:t>base64-str</w:t>
            </w:r>
          </w:p>
        </w:tc>
      </w:tr>
      <w:tr w:rsidR="006A663B" w:rsidRPr="000C6391">
        <w:trPr>
          <w:trHeight w:val="288"/>
        </w:trPr>
        <w:tc>
          <w:tcPr>
            <w:tcW w:w="1729" w:type="dxa"/>
            <w:shd w:val="clear" w:color="auto" w:fill="C2C2C2"/>
          </w:tcPr>
          <w:p w:rsidR="006A663B" w:rsidRPr="00F83E0A" w:rsidRDefault="00847FCB" w:rsidP="00847FCB">
            <w:pPr>
              <w:pStyle w:val="HTMLPreformatted"/>
              <w:snapToGrid w:val="0"/>
              <w:rPr>
                <w:rFonts w:cs="Courier New"/>
                <w:sz w:val="18"/>
                <w:szCs w:val="18"/>
                <w:lang w:val="en-US"/>
              </w:rPr>
            </w:pPr>
            <w:r w:rsidRPr="00F83E0A">
              <w:rPr>
                <w:rFonts w:cs="Courier New"/>
                <w:sz w:val="18"/>
                <w:szCs w:val="18"/>
                <w:lang w:val="en-US"/>
              </w:rPr>
              <w:t>passwd</w:t>
            </w:r>
          </w:p>
        </w:tc>
        <w:tc>
          <w:tcPr>
            <w:tcW w:w="236" w:type="dxa"/>
            <w:shd w:val="clear" w:color="auto" w:fill="C2C2C2"/>
          </w:tcPr>
          <w:p w:rsidR="006A663B" w:rsidRPr="00F83E0A" w:rsidRDefault="006A663B" w:rsidP="006A663B">
            <w:pPr>
              <w:pStyle w:val="HTMLPreformatted"/>
              <w:snapToGrid w:val="0"/>
              <w:rPr>
                <w:rFonts w:cs="Courier New"/>
                <w:sz w:val="18"/>
                <w:szCs w:val="18"/>
                <w:lang w:val="en-US"/>
              </w:rPr>
            </w:pPr>
            <w:r w:rsidRPr="00F83E0A">
              <w:rPr>
                <w:rFonts w:cs="Courier New"/>
                <w:sz w:val="18"/>
                <w:szCs w:val="18"/>
                <w:lang w:val="en-US"/>
              </w:rPr>
              <w:t>=</w:t>
            </w:r>
          </w:p>
        </w:tc>
        <w:tc>
          <w:tcPr>
            <w:tcW w:w="5798" w:type="dxa"/>
            <w:shd w:val="clear" w:color="auto" w:fill="C2C2C2"/>
          </w:tcPr>
          <w:p w:rsidR="006A663B" w:rsidRPr="00F83E0A" w:rsidRDefault="005624E3" w:rsidP="006A663B">
            <w:pPr>
              <w:pStyle w:val="HTMLPreformatted"/>
              <w:snapToGrid w:val="0"/>
              <w:rPr>
                <w:rFonts w:cs="Courier New"/>
                <w:sz w:val="18"/>
                <w:szCs w:val="18"/>
                <w:lang w:val="en-US"/>
              </w:rPr>
            </w:pPr>
            <w:r w:rsidRPr="00F83E0A">
              <w:rPr>
                <w:rFonts w:cs="Courier New"/>
                <w:sz w:val="18"/>
                <w:szCs w:val="18"/>
                <w:lang w:val="en-US"/>
              </w:rPr>
              <w:t>base64-str</w:t>
            </w:r>
          </w:p>
        </w:tc>
      </w:tr>
      <w:tr w:rsidR="006A663B" w:rsidRPr="000C6391">
        <w:trPr>
          <w:trHeight w:val="288"/>
        </w:trPr>
        <w:tc>
          <w:tcPr>
            <w:tcW w:w="1729" w:type="dxa"/>
            <w:shd w:val="clear" w:color="auto" w:fill="C2C2C2"/>
          </w:tcPr>
          <w:p w:rsidR="006A663B" w:rsidRPr="00F83E0A" w:rsidRDefault="008339FC" w:rsidP="006A663B">
            <w:pPr>
              <w:pStyle w:val="HTMLPreformatted"/>
              <w:snapToGrid w:val="0"/>
              <w:rPr>
                <w:rFonts w:cs="Courier New"/>
                <w:sz w:val="18"/>
                <w:szCs w:val="18"/>
                <w:lang w:val="en-US"/>
              </w:rPr>
            </w:pPr>
            <w:r>
              <w:rPr>
                <w:rFonts w:cs="Courier New"/>
                <w:sz w:val="18"/>
                <w:szCs w:val="18"/>
                <w:lang w:val="en-US"/>
              </w:rPr>
              <w:t>p</w:t>
            </w:r>
            <w:r w:rsidR="006A663B" w:rsidRPr="00F83E0A">
              <w:rPr>
                <w:rFonts w:cs="Courier New"/>
                <w:sz w:val="18"/>
                <w:szCs w:val="18"/>
                <w:lang w:val="en-US"/>
              </w:rPr>
              <w:t>in</w:t>
            </w:r>
          </w:p>
        </w:tc>
        <w:tc>
          <w:tcPr>
            <w:tcW w:w="236" w:type="dxa"/>
            <w:shd w:val="clear" w:color="auto" w:fill="C2C2C2"/>
          </w:tcPr>
          <w:p w:rsidR="006A663B" w:rsidRPr="00F83E0A" w:rsidRDefault="006A663B" w:rsidP="006A663B">
            <w:pPr>
              <w:pStyle w:val="HTMLPreformatted"/>
              <w:snapToGrid w:val="0"/>
              <w:rPr>
                <w:rFonts w:cs="Courier New"/>
                <w:sz w:val="18"/>
                <w:szCs w:val="18"/>
                <w:lang w:val="en-US"/>
              </w:rPr>
            </w:pPr>
            <w:r w:rsidRPr="00F83E0A">
              <w:rPr>
                <w:rFonts w:cs="Courier New"/>
                <w:sz w:val="18"/>
                <w:szCs w:val="18"/>
                <w:lang w:val="en-US"/>
              </w:rPr>
              <w:t>=</w:t>
            </w:r>
          </w:p>
        </w:tc>
        <w:tc>
          <w:tcPr>
            <w:tcW w:w="5798" w:type="dxa"/>
            <w:shd w:val="clear" w:color="auto" w:fill="C2C2C2"/>
          </w:tcPr>
          <w:p w:rsidR="006A663B" w:rsidRPr="00F83E0A" w:rsidRDefault="005624E3" w:rsidP="006A663B">
            <w:pPr>
              <w:pStyle w:val="HTMLPreformatted"/>
              <w:snapToGrid w:val="0"/>
              <w:rPr>
                <w:rFonts w:cs="Courier New"/>
                <w:sz w:val="18"/>
                <w:szCs w:val="18"/>
                <w:lang w:val="en-US"/>
              </w:rPr>
            </w:pPr>
            <w:r w:rsidRPr="00F83E0A">
              <w:rPr>
                <w:rFonts w:cs="Courier New"/>
                <w:sz w:val="18"/>
                <w:szCs w:val="18"/>
                <w:lang w:val="en-US"/>
              </w:rPr>
              <w:t>base64-str</w:t>
            </w:r>
          </w:p>
        </w:tc>
      </w:tr>
      <w:tr w:rsidR="006A663B" w:rsidRPr="000C6391">
        <w:trPr>
          <w:trHeight w:val="288"/>
        </w:trPr>
        <w:tc>
          <w:tcPr>
            <w:tcW w:w="1729" w:type="dxa"/>
            <w:shd w:val="clear" w:color="auto" w:fill="C2C2C2"/>
          </w:tcPr>
          <w:p w:rsidR="006A663B" w:rsidRPr="00F83E0A" w:rsidRDefault="006A663B" w:rsidP="006A663B">
            <w:pPr>
              <w:pStyle w:val="HTMLPreformatted"/>
              <w:snapToGrid w:val="0"/>
              <w:rPr>
                <w:rFonts w:cs="Courier New"/>
                <w:sz w:val="18"/>
                <w:szCs w:val="18"/>
                <w:lang w:val="en-US"/>
              </w:rPr>
            </w:pPr>
            <w:r w:rsidRPr="00F83E0A">
              <w:rPr>
                <w:rFonts w:cs="Courier New"/>
                <w:sz w:val="18"/>
                <w:szCs w:val="18"/>
                <w:lang w:val="en-US"/>
              </w:rPr>
              <w:t>response</w:t>
            </w:r>
            <w:r w:rsidR="002602EA">
              <w:rPr>
                <w:rFonts w:cs="Courier New"/>
                <w:sz w:val="18"/>
                <w:szCs w:val="18"/>
                <w:lang w:val="en-US"/>
              </w:rPr>
              <w:t>s</w:t>
            </w:r>
          </w:p>
        </w:tc>
        <w:tc>
          <w:tcPr>
            <w:tcW w:w="236" w:type="dxa"/>
            <w:shd w:val="clear" w:color="auto" w:fill="C2C2C2"/>
          </w:tcPr>
          <w:p w:rsidR="006A663B" w:rsidRPr="00F83E0A" w:rsidRDefault="006A663B" w:rsidP="006A663B">
            <w:pPr>
              <w:pStyle w:val="HTMLPreformatted"/>
              <w:snapToGrid w:val="0"/>
              <w:rPr>
                <w:rFonts w:cs="Courier New"/>
                <w:sz w:val="18"/>
                <w:szCs w:val="18"/>
                <w:lang w:val="en-US"/>
              </w:rPr>
            </w:pPr>
            <w:r w:rsidRPr="00F83E0A">
              <w:rPr>
                <w:rFonts w:cs="Courier New"/>
                <w:sz w:val="18"/>
                <w:szCs w:val="18"/>
                <w:lang w:val="en-US"/>
              </w:rPr>
              <w:t>=</w:t>
            </w:r>
          </w:p>
        </w:tc>
        <w:tc>
          <w:tcPr>
            <w:tcW w:w="5798" w:type="dxa"/>
            <w:shd w:val="clear" w:color="auto" w:fill="C2C2C2"/>
          </w:tcPr>
          <w:p w:rsidR="006A663B" w:rsidRPr="00F83E0A" w:rsidRDefault="002602EA" w:rsidP="002602EA">
            <w:pPr>
              <w:pStyle w:val="HTMLPreformatted"/>
              <w:snapToGrid w:val="0"/>
              <w:rPr>
                <w:rFonts w:cs="Courier New"/>
                <w:sz w:val="18"/>
                <w:szCs w:val="18"/>
                <w:lang w:val="en-US"/>
              </w:rPr>
            </w:pPr>
            <w:r>
              <w:rPr>
                <w:rFonts w:cs="Courier New"/>
                <w:sz w:val="18"/>
                <w:szCs w:val="18"/>
                <w:lang w:val="en-US"/>
              </w:rPr>
              <w:t>response</w:t>
            </w:r>
            <w:r w:rsidRPr="002602EA">
              <w:rPr>
                <w:rFonts w:cs="Courier New"/>
                <w:sz w:val="18"/>
                <w:szCs w:val="18"/>
                <w:lang w:val="en-US"/>
              </w:rPr>
              <w:t xml:space="preserve">-name “#” </w:t>
            </w:r>
            <w:r>
              <w:rPr>
                <w:rFonts w:cs="Courier New"/>
                <w:sz w:val="18"/>
                <w:szCs w:val="18"/>
                <w:lang w:val="en-US"/>
              </w:rPr>
              <w:t>response</w:t>
            </w:r>
            <w:r w:rsidRPr="002602EA">
              <w:rPr>
                <w:rFonts w:cs="Courier New"/>
                <w:sz w:val="18"/>
                <w:szCs w:val="18"/>
                <w:lang w:val="en-US"/>
              </w:rPr>
              <w:t xml:space="preserve">-value * ( “,”  </w:t>
            </w:r>
            <w:r>
              <w:rPr>
                <w:rFonts w:cs="Courier New"/>
                <w:sz w:val="18"/>
                <w:szCs w:val="18"/>
                <w:lang w:val="en-US"/>
              </w:rPr>
              <w:t>response</w:t>
            </w:r>
            <w:r w:rsidRPr="002602EA">
              <w:rPr>
                <w:rFonts w:cs="Courier New"/>
                <w:sz w:val="18"/>
                <w:szCs w:val="18"/>
                <w:lang w:val="en-US"/>
              </w:rPr>
              <w:t xml:space="preserve">-name “#” </w:t>
            </w:r>
            <w:r>
              <w:rPr>
                <w:rFonts w:cs="Courier New"/>
                <w:sz w:val="18"/>
                <w:szCs w:val="18"/>
                <w:lang w:val="en-US"/>
              </w:rPr>
              <w:t>response</w:t>
            </w:r>
            <w:r w:rsidRPr="002602EA">
              <w:rPr>
                <w:rFonts w:cs="Courier New"/>
                <w:sz w:val="18"/>
                <w:szCs w:val="18"/>
                <w:lang w:val="en-US"/>
              </w:rPr>
              <w:t>-value )</w:t>
            </w:r>
          </w:p>
        </w:tc>
      </w:tr>
      <w:tr w:rsidR="00C358ED" w:rsidRPr="000C6391">
        <w:trPr>
          <w:trHeight w:val="288"/>
        </w:trPr>
        <w:tc>
          <w:tcPr>
            <w:tcW w:w="1729" w:type="dxa"/>
            <w:shd w:val="clear" w:color="auto" w:fill="C2C2C2"/>
          </w:tcPr>
          <w:p w:rsidR="00C358ED" w:rsidRPr="00F83E0A" w:rsidRDefault="00C358ED" w:rsidP="00C358ED">
            <w:pPr>
              <w:pStyle w:val="HTMLPreformatted"/>
              <w:snapToGrid w:val="0"/>
              <w:rPr>
                <w:rFonts w:cs="Courier New"/>
                <w:sz w:val="18"/>
                <w:szCs w:val="18"/>
                <w:lang w:val="en-US"/>
              </w:rPr>
            </w:pPr>
            <w:r>
              <w:rPr>
                <w:rFonts w:cs="Courier New"/>
                <w:sz w:val="18"/>
                <w:szCs w:val="18"/>
                <w:lang w:val="en-US"/>
              </w:rPr>
              <w:t>response-name</w:t>
            </w:r>
          </w:p>
        </w:tc>
        <w:tc>
          <w:tcPr>
            <w:tcW w:w="236" w:type="dxa"/>
            <w:shd w:val="clear" w:color="auto" w:fill="C2C2C2"/>
          </w:tcPr>
          <w:p w:rsidR="00C358ED" w:rsidRPr="00F83E0A" w:rsidRDefault="00C358ED" w:rsidP="00C358ED">
            <w:pPr>
              <w:pStyle w:val="HTMLPreformatted"/>
              <w:snapToGrid w:val="0"/>
              <w:rPr>
                <w:rFonts w:cs="Courier New"/>
                <w:sz w:val="18"/>
                <w:szCs w:val="18"/>
                <w:lang w:val="en-US"/>
              </w:rPr>
            </w:pPr>
            <w:r>
              <w:rPr>
                <w:rFonts w:cs="Courier New"/>
                <w:sz w:val="18"/>
                <w:szCs w:val="18"/>
                <w:lang w:val="en-US"/>
              </w:rPr>
              <w:t>=</w:t>
            </w:r>
          </w:p>
        </w:tc>
        <w:tc>
          <w:tcPr>
            <w:tcW w:w="5798" w:type="dxa"/>
            <w:shd w:val="clear" w:color="auto" w:fill="C2C2C2"/>
          </w:tcPr>
          <w:p w:rsidR="00C358ED" w:rsidRPr="00F83E0A" w:rsidRDefault="00C358ED" w:rsidP="00C358ED">
            <w:pPr>
              <w:pStyle w:val="HTMLPreformatted"/>
              <w:snapToGrid w:val="0"/>
              <w:rPr>
                <w:rFonts w:cs="Courier New"/>
                <w:sz w:val="18"/>
                <w:szCs w:val="18"/>
                <w:lang w:val="en-US"/>
              </w:rPr>
            </w:pPr>
            <w:r>
              <w:rPr>
                <w:rFonts w:cs="Courier New"/>
                <w:sz w:val="18"/>
                <w:szCs w:val="18"/>
                <w:lang w:val="en-US"/>
              </w:rPr>
              <w:t>non-empty-</w:t>
            </w:r>
            <w:r w:rsidRPr="00F83E0A">
              <w:rPr>
                <w:rFonts w:cs="Courier New"/>
                <w:sz w:val="18"/>
                <w:szCs w:val="18"/>
                <w:lang w:val="en-US"/>
              </w:rPr>
              <w:t>base64-str</w:t>
            </w:r>
          </w:p>
          <w:p w:rsidR="00C358ED" w:rsidRPr="00F83E0A" w:rsidRDefault="00C358ED" w:rsidP="00C358ED">
            <w:pPr>
              <w:pStyle w:val="HTMLPreformatted"/>
              <w:snapToGrid w:val="0"/>
              <w:rPr>
                <w:rFonts w:cs="Courier New"/>
                <w:sz w:val="18"/>
                <w:szCs w:val="18"/>
                <w:lang w:val="en-US"/>
              </w:rPr>
            </w:pPr>
          </w:p>
        </w:tc>
      </w:tr>
      <w:tr w:rsidR="00C358ED" w:rsidRPr="000C6391">
        <w:trPr>
          <w:trHeight w:val="116"/>
        </w:trPr>
        <w:tc>
          <w:tcPr>
            <w:tcW w:w="1729" w:type="dxa"/>
            <w:shd w:val="clear" w:color="auto" w:fill="C2C2C2"/>
          </w:tcPr>
          <w:p w:rsidR="00C358ED" w:rsidRDefault="00C358ED" w:rsidP="00C358ED">
            <w:pPr>
              <w:pStyle w:val="HTMLPreformatted"/>
              <w:snapToGrid w:val="0"/>
              <w:rPr>
                <w:rFonts w:cs="Courier New"/>
                <w:sz w:val="18"/>
                <w:szCs w:val="18"/>
                <w:lang w:val="en-US"/>
              </w:rPr>
            </w:pPr>
            <w:r>
              <w:rPr>
                <w:rFonts w:cs="Courier New"/>
                <w:sz w:val="18"/>
                <w:szCs w:val="18"/>
                <w:lang w:val="en-US"/>
              </w:rPr>
              <w:t>response-value</w:t>
            </w:r>
          </w:p>
        </w:tc>
        <w:tc>
          <w:tcPr>
            <w:tcW w:w="236" w:type="dxa"/>
            <w:shd w:val="clear" w:color="auto" w:fill="C2C2C2"/>
          </w:tcPr>
          <w:p w:rsidR="00C358ED" w:rsidRDefault="00C358ED" w:rsidP="00C358ED">
            <w:pPr>
              <w:pStyle w:val="HTMLPreformatted"/>
              <w:snapToGrid w:val="0"/>
              <w:rPr>
                <w:rFonts w:cs="Courier New"/>
                <w:sz w:val="18"/>
                <w:szCs w:val="18"/>
                <w:lang w:val="en-US"/>
              </w:rPr>
            </w:pPr>
            <w:r>
              <w:rPr>
                <w:rFonts w:cs="Courier New"/>
                <w:sz w:val="18"/>
                <w:szCs w:val="18"/>
                <w:lang w:val="en-US"/>
              </w:rPr>
              <w:t>=</w:t>
            </w:r>
          </w:p>
        </w:tc>
        <w:tc>
          <w:tcPr>
            <w:tcW w:w="5798" w:type="dxa"/>
            <w:shd w:val="clear" w:color="auto" w:fill="C2C2C2"/>
          </w:tcPr>
          <w:p w:rsidR="00C358ED" w:rsidRDefault="00C358ED" w:rsidP="00C358ED">
            <w:pPr>
              <w:pStyle w:val="HTMLPreformatted"/>
              <w:snapToGrid w:val="0"/>
              <w:rPr>
                <w:rFonts w:cs="Courier New"/>
                <w:sz w:val="18"/>
                <w:szCs w:val="18"/>
                <w:lang w:val="en-US"/>
              </w:rPr>
            </w:pPr>
            <w:r>
              <w:rPr>
                <w:rFonts w:cs="Courier New"/>
                <w:sz w:val="18"/>
                <w:szCs w:val="18"/>
              </w:rPr>
              <w:t>non-empty-base64-str</w:t>
            </w:r>
          </w:p>
          <w:p w:rsidR="006C77A6" w:rsidRPr="006C77A6" w:rsidRDefault="006C77A6" w:rsidP="00C358ED">
            <w:pPr>
              <w:pStyle w:val="HTMLPreformatted"/>
              <w:snapToGrid w:val="0"/>
              <w:rPr>
                <w:rFonts w:cs="Courier New"/>
                <w:sz w:val="18"/>
                <w:szCs w:val="18"/>
                <w:lang w:val="en-US"/>
              </w:rPr>
            </w:pPr>
          </w:p>
        </w:tc>
      </w:tr>
    </w:tbl>
    <w:p w:rsidR="000C6391" w:rsidRPr="00E27D71" w:rsidRDefault="000C6391" w:rsidP="00E27D71">
      <w:pPr>
        <w:pStyle w:val="BodyText"/>
        <w:suppressLineNumbers/>
      </w:pPr>
    </w:p>
    <w:p w:rsidR="00E27D71" w:rsidRPr="002D0576" w:rsidRDefault="00E27D71" w:rsidP="00E27D71">
      <w:pPr>
        <w:pStyle w:val="BodyText"/>
        <w:suppressLineNumbers/>
        <w:rPr>
          <w:rFonts w:ascii="Courier New" w:hAnsi="Courier New" w:cs="Courier New"/>
        </w:rPr>
      </w:pPr>
      <w:r w:rsidRPr="002D0576">
        <w:rPr>
          <w:rFonts w:ascii="Courier New" w:hAnsi="Courier New" w:cs="Courier New"/>
        </w:rPr>
        <w:t>“USER</w:t>
      </w:r>
      <w:r w:rsidR="00C20350">
        <w:rPr>
          <w:rFonts w:ascii="Courier New" w:hAnsi="Courier New" w:cs="Courier New"/>
        </w:rPr>
        <w:t>ID</w:t>
      </w:r>
      <w:r w:rsidRPr="002D0576">
        <w:rPr>
          <w:rFonts w:ascii="Courier New" w:hAnsi="Courier New" w:cs="Courier New"/>
        </w:rPr>
        <w:t>”</w:t>
      </w:r>
    </w:p>
    <w:p w:rsidR="00E27D71" w:rsidRPr="00E27D71" w:rsidRDefault="002D0576" w:rsidP="002D0576">
      <w:pPr>
        <w:pStyle w:val="BodyText"/>
        <w:suppressLineNumbers/>
        <w:ind w:firstLine="720"/>
      </w:pPr>
      <w:r>
        <w:t>Userid</w:t>
      </w:r>
      <w:r w:rsidR="00E27D71" w:rsidRPr="00E27D71">
        <w:t xml:space="preserve"> provided</w:t>
      </w:r>
    </w:p>
    <w:p w:rsidR="00E27D71" w:rsidRPr="002D0576" w:rsidRDefault="00E27D71" w:rsidP="00E27D71">
      <w:pPr>
        <w:pStyle w:val="BodyText"/>
        <w:suppressLineNumbers/>
        <w:rPr>
          <w:rFonts w:ascii="Courier New" w:hAnsi="Courier New" w:cs="Courier New"/>
        </w:rPr>
      </w:pPr>
      <w:r w:rsidRPr="002D0576">
        <w:rPr>
          <w:rFonts w:ascii="Courier New" w:hAnsi="Courier New" w:cs="Courier New"/>
        </w:rPr>
        <w:t>user</w:t>
      </w:r>
      <w:r w:rsidR="00C20350">
        <w:rPr>
          <w:rFonts w:ascii="Courier New" w:hAnsi="Courier New" w:cs="Courier New"/>
        </w:rPr>
        <w:t>id</w:t>
      </w:r>
    </w:p>
    <w:p w:rsidR="00E27D71" w:rsidRPr="00E27D71" w:rsidRDefault="00E27D71" w:rsidP="00E27D71">
      <w:pPr>
        <w:pStyle w:val="BodyText"/>
        <w:suppressLineNumbers/>
      </w:pPr>
      <w:r w:rsidRPr="00E27D71">
        <w:tab/>
      </w:r>
      <w:r w:rsidR="00EF6137">
        <w:t>Single line</w:t>
      </w:r>
      <w:r w:rsidR="00F866C1">
        <w:t xml:space="preserve"> </w:t>
      </w:r>
      <w:r w:rsidRPr="00E27D71">
        <w:t>base64-encoded UTF-8 user id string</w:t>
      </w:r>
    </w:p>
    <w:p w:rsidR="00CB1BE2" w:rsidRPr="002D0576" w:rsidRDefault="00CB1BE2" w:rsidP="00CB1BE2">
      <w:pPr>
        <w:pStyle w:val="BodyText"/>
        <w:suppressLineNumbers/>
        <w:rPr>
          <w:rFonts w:ascii="Courier New" w:hAnsi="Courier New" w:cs="Courier New"/>
        </w:rPr>
      </w:pPr>
      <w:r w:rsidRPr="002D0576">
        <w:rPr>
          <w:rFonts w:ascii="Courier New" w:hAnsi="Courier New" w:cs="Courier New"/>
        </w:rPr>
        <w:t>“HWSIG”</w:t>
      </w:r>
    </w:p>
    <w:p w:rsidR="00CB1BE2" w:rsidRPr="00E27D71" w:rsidRDefault="00CB1BE2" w:rsidP="00CB1BE2">
      <w:pPr>
        <w:pStyle w:val="BodyText"/>
        <w:suppressLineNumbers/>
        <w:ind w:firstLine="720"/>
      </w:pPr>
      <w:r w:rsidRPr="00E27D71">
        <w:t>Hardware signature provided</w:t>
      </w:r>
    </w:p>
    <w:p w:rsidR="00CB1BE2" w:rsidRPr="002D0576" w:rsidRDefault="00CB1BE2" w:rsidP="00CB1BE2">
      <w:pPr>
        <w:pStyle w:val="BodyText"/>
        <w:suppressLineNumbers/>
        <w:rPr>
          <w:rFonts w:ascii="Courier New" w:hAnsi="Courier New" w:cs="Courier New"/>
        </w:rPr>
      </w:pPr>
      <w:r w:rsidRPr="002D0576">
        <w:rPr>
          <w:rFonts w:ascii="Courier New" w:hAnsi="Courier New" w:cs="Courier New"/>
        </w:rPr>
        <w:t>hwsig</w:t>
      </w:r>
    </w:p>
    <w:p w:rsidR="00CB1BE2" w:rsidRPr="00E27D71" w:rsidRDefault="00CB1BE2" w:rsidP="00CB1BE2">
      <w:pPr>
        <w:pStyle w:val="BodyText"/>
        <w:suppressLineNumbers/>
      </w:pPr>
      <w:r w:rsidRPr="00E27D71">
        <w:tab/>
      </w:r>
      <w:r w:rsidR="00EF6137">
        <w:t>Single line</w:t>
      </w:r>
      <w:r w:rsidR="00F866C1">
        <w:t xml:space="preserve"> </w:t>
      </w:r>
      <w:r w:rsidRPr="00E27D71">
        <w:t>base64-encoded HW signature</w:t>
      </w:r>
    </w:p>
    <w:p w:rsidR="00E27D71" w:rsidRPr="002D0576" w:rsidRDefault="00E27D71" w:rsidP="00CB1BE2">
      <w:pPr>
        <w:pStyle w:val="BodyText"/>
        <w:suppressLineNumbers/>
        <w:rPr>
          <w:rFonts w:ascii="Courier New" w:hAnsi="Courier New" w:cs="Courier New"/>
        </w:rPr>
      </w:pPr>
      <w:r w:rsidRPr="002D0576">
        <w:rPr>
          <w:rFonts w:ascii="Courier New" w:hAnsi="Courier New" w:cs="Courier New"/>
        </w:rPr>
        <w:t>“P</w:t>
      </w:r>
      <w:r w:rsidR="00C20350">
        <w:rPr>
          <w:rFonts w:ascii="Courier New" w:hAnsi="Courier New" w:cs="Courier New"/>
        </w:rPr>
        <w:t>ASSWD</w:t>
      </w:r>
      <w:r w:rsidRPr="002D0576">
        <w:rPr>
          <w:rFonts w:ascii="Courier New" w:hAnsi="Courier New" w:cs="Courier New"/>
        </w:rPr>
        <w:t>”</w:t>
      </w:r>
    </w:p>
    <w:p w:rsidR="00E27D71" w:rsidRPr="00E27D71" w:rsidRDefault="00E27D71" w:rsidP="00723726">
      <w:pPr>
        <w:pStyle w:val="BodyText"/>
        <w:suppressLineNumbers/>
        <w:ind w:firstLine="720"/>
      </w:pPr>
      <w:r w:rsidRPr="00E27D71">
        <w:t>Password provided</w:t>
      </w:r>
    </w:p>
    <w:p w:rsidR="00E27D71" w:rsidRPr="002D0576" w:rsidRDefault="00E27D71" w:rsidP="00E27D71">
      <w:pPr>
        <w:pStyle w:val="BodyText"/>
        <w:suppressLineNumbers/>
        <w:rPr>
          <w:rFonts w:ascii="Courier New" w:hAnsi="Courier New" w:cs="Courier New"/>
        </w:rPr>
      </w:pPr>
      <w:r w:rsidRPr="002D0576">
        <w:rPr>
          <w:rFonts w:ascii="Courier New" w:hAnsi="Courier New" w:cs="Courier New"/>
        </w:rPr>
        <w:t>p</w:t>
      </w:r>
      <w:r w:rsidR="00C20350">
        <w:rPr>
          <w:rFonts w:ascii="Courier New" w:hAnsi="Courier New" w:cs="Courier New"/>
        </w:rPr>
        <w:t>asswd</w:t>
      </w:r>
    </w:p>
    <w:p w:rsidR="00E27D71" w:rsidRDefault="00E27D71" w:rsidP="00E27D71">
      <w:pPr>
        <w:pStyle w:val="BodyText"/>
        <w:suppressLineNumbers/>
      </w:pPr>
      <w:r w:rsidRPr="00E27D71">
        <w:tab/>
      </w:r>
      <w:r w:rsidR="00EF6137">
        <w:t>Single line</w:t>
      </w:r>
      <w:r w:rsidR="00F866C1">
        <w:t xml:space="preserve"> </w:t>
      </w:r>
      <w:r w:rsidR="00723726">
        <w:t>b</w:t>
      </w:r>
      <w:r w:rsidRPr="00E27D71">
        <w:t>ase64-encoded UTF-8 password string</w:t>
      </w:r>
    </w:p>
    <w:p w:rsidR="003F7D3E" w:rsidRPr="002D0576" w:rsidRDefault="003F7D3E" w:rsidP="003F7D3E">
      <w:pPr>
        <w:pStyle w:val="BodyText"/>
        <w:suppressLineNumbers/>
        <w:rPr>
          <w:rFonts w:ascii="Courier New" w:hAnsi="Courier New" w:cs="Courier New"/>
        </w:rPr>
      </w:pPr>
      <w:r w:rsidRPr="002D0576">
        <w:rPr>
          <w:rFonts w:ascii="Courier New" w:hAnsi="Courier New" w:cs="Courier New"/>
        </w:rPr>
        <w:t>“</w:t>
      </w:r>
      <w:smartTag w:uri="urn:schemas-microsoft-com:office:smarttags" w:element="stockticker">
        <w:r w:rsidRPr="002D0576">
          <w:rPr>
            <w:rFonts w:ascii="Courier New" w:hAnsi="Courier New" w:cs="Courier New"/>
          </w:rPr>
          <w:t>P</w:t>
        </w:r>
        <w:r>
          <w:rPr>
            <w:rFonts w:ascii="Courier New" w:hAnsi="Courier New" w:cs="Courier New"/>
          </w:rPr>
          <w:t>IN</w:t>
        </w:r>
      </w:smartTag>
      <w:r w:rsidRPr="002D0576">
        <w:rPr>
          <w:rFonts w:ascii="Courier New" w:hAnsi="Courier New" w:cs="Courier New"/>
        </w:rPr>
        <w:t>”</w:t>
      </w:r>
    </w:p>
    <w:p w:rsidR="003F7D3E" w:rsidRPr="00E27D71" w:rsidRDefault="003F7D3E" w:rsidP="003F7D3E">
      <w:pPr>
        <w:pStyle w:val="BodyText"/>
        <w:suppressLineNumbers/>
        <w:ind w:firstLine="720"/>
      </w:pPr>
      <w:r w:rsidRPr="00E27D71">
        <w:t>Password provided</w:t>
      </w:r>
    </w:p>
    <w:p w:rsidR="003F7D3E" w:rsidRPr="002D0576" w:rsidRDefault="003F7D3E" w:rsidP="003F7D3E">
      <w:pPr>
        <w:pStyle w:val="BodyText"/>
        <w:suppressLineNumbers/>
        <w:rPr>
          <w:rFonts w:ascii="Courier New" w:hAnsi="Courier New" w:cs="Courier New"/>
        </w:rPr>
      </w:pPr>
      <w:r w:rsidRPr="002D0576">
        <w:rPr>
          <w:rFonts w:ascii="Courier New" w:hAnsi="Courier New" w:cs="Courier New"/>
        </w:rPr>
        <w:t>p</w:t>
      </w:r>
      <w:r>
        <w:rPr>
          <w:rFonts w:ascii="Courier New" w:hAnsi="Courier New" w:cs="Courier New"/>
        </w:rPr>
        <w:t>in</w:t>
      </w:r>
    </w:p>
    <w:p w:rsidR="003F7D3E" w:rsidRPr="00E27D71" w:rsidRDefault="003F7D3E" w:rsidP="00E27D71">
      <w:pPr>
        <w:pStyle w:val="BodyText"/>
        <w:suppressLineNumbers/>
      </w:pPr>
      <w:r w:rsidRPr="00E27D71">
        <w:tab/>
      </w:r>
      <w:r w:rsidR="00EF6137">
        <w:t>Single line</w:t>
      </w:r>
      <w:r w:rsidR="00F866C1">
        <w:t xml:space="preserve"> </w:t>
      </w:r>
      <w:r>
        <w:t>b</w:t>
      </w:r>
      <w:r w:rsidRPr="00E27D71">
        <w:t xml:space="preserve">ase64-encoded UTF-8 </w:t>
      </w:r>
      <w:r>
        <w:t>pin</w:t>
      </w:r>
      <w:r w:rsidR="000447F9">
        <w:t xml:space="preserve"> string</w:t>
      </w:r>
    </w:p>
    <w:p w:rsidR="00E27D71" w:rsidRPr="002D0576" w:rsidRDefault="00C20350" w:rsidP="00E27D71">
      <w:pPr>
        <w:pStyle w:val="BodyText"/>
        <w:suppressLineNumbers/>
        <w:rPr>
          <w:rFonts w:ascii="Courier New" w:hAnsi="Courier New" w:cs="Courier New"/>
        </w:rPr>
      </w:pPr>
      <w:r>
        <w:rPr>
          <w:rFonts w:ascii="Courier New" w:hAnsi="Courier New" w:cs="Courier New"/>
        </w:rPr>
        <w:t>“RESPONSE</w:t>
      </w:r>
      <w:r w:rsidR="00E27D71" w:rsidRPr="002D0576">
        <w:rPr>
          <w:rFonts w:ascii="Courier New" w:hAnsi="Courier New" w:cs="Courier New"/>
        </w:rPr>
        <w:t>”</w:t>
      </w:r>
    </w:p>
    <w:p w:rsidR="00E27D71" w:rsidRPr="00E27D71" w:rsidRDefault="00E27D71" w:rsidP="00723726">
      <w:pPr>
        <w:pStyle w:val="BodyText"/>
        <w:suppressLineNumbers/>
        <w:ind w:firstLine="720"/>
      </w:pPr>
      <w:r w:rsidRPr="00E27D71">
        <w:t xml:space="preserve">Response </w:t>
      </w:r>
      <w:r w:rsidR="00D06445">
        <w:t>is</w:t>
      </w:r>
      <w:r w:rsidRPr="00E27D71">
        <w:t xml:space="preserve"> provide</w:t>
      </w:r>
      <w:r w:rsidR="00D06445">
        <w:t xml:space="preserve">d. </w:t>
      </w:r>
    </w:p>
    <w:p w:rsidR="00E27D71" w:rsidRPr="002D0576" w:rsidRDefault="00E27D71" w:rsidP="00E27D71">
      <w:pPr>
        <w:pStyle w:val="BodyText"/>
        <w:suppressLineNumbers/>
        <w:rPr>
          <w:rFonts w:ascii="Courier New" w:hAnsi="Courier New" w:cs="Courier New"/>
        </w:rPr>
      </w:pPr>
      <w:r w:rsidRPr="002D0576">
        <w:rPr>
          <w:rFonts w:ascii="Courier New" w:hAnsi="Courier New" w:cs="Courier New"/>
        </w:rPr>
        <w:t>response</w:t>
      </w:r>
    </w:p>
    <w:p w:rsidR="008F3726" w:rsidRPr="00E27D71" w:rsidRDefault="008C27BA" w:rsidP="008F3726">
      <w:pPr>
        <w:pStyle w:val="BodyText"/>
        <w:suppressLineNumbers/>
        <w:ind w:firstLine="720"/>
      </w:pPr>
      <w:r>
        <w:t>D</w:t>
      </w:r>
      <w:r w:rsidR="008F3726">
        <w:t>ictionary of r</w:t>
      </w:r>
      <w:r w:rsidR="005E76C2">
        <w:t>esponse name to response value.</w:t>
      </w:r>
    </w:p>
    <w:p w:rsidR="00E27D71" w:rsidRPr="00E27D71" w:rsidRDefault="00E27D71" w:rsidP="00E27D71">
      <w:pPr>
        <w:pStyle w:val="BodyText"/>
        <w:suppressLineNumbers/>
      </w:pPr>
    </w:p>
    <w:p w:rsidR="00E27D71" w:rsidRPr="00E27D71" w:rsidRDefault="00E27D71" w:rsidP="00E27D71">
      <w:pPr>
        <w:pStyle w:val="BodyText"/>
        <w:suppressLineNumbers/>
      </w:pPr>
    </w:p>
    <w:p w:rsidR="00E27D71" w:rsidRPr="00E27D71" w:rsidRDefault="00E27D71" w:rsidP="00E27D71">
      <w:pPr>
        <w:pStyle w:val="BodyText"/>
        <w:suppressLineNumbers/>
      </w:pPr>
    </w:p>
    <w:p w:rsidR="00E27D71" w:rsidRPr="00895576" w:rsidRDefault="00E27D71" w:rsidP="00E27D71">
      <w:pPr>
        <w:pStyle w:val="BodyText"/>
        <w:suppressLineNumbers/>
        <w:rPr>
          <w:b/>
        </w:rPr>
      </w:pPr>
      <w:r w:rsidRPr="00895576">
        <w:rPr>
          <w:b/>
        </w:rPr>
        <w:t>AUTHRESULT</w:t>
      </w:r>
    </w:p>
    <w:p w:rsidR="00E27D71" w:rsidRPr="00E27D71" w:rsidRDefault="00E27D71" w:rsidP="00E27D71">
      <w:pPr>
        <w:pStyle w:val="BodyText"/>
        <w:suppressLineNumbers/>
      </w:pPr>
      <w:r w:rsidRPr="00E27D71">
        <w:t>Description: Authentication result.</w:t>
      </w:r>
    </w:p>
    <w:p w:rsidR="00BA08AE" w:rsidRDefault="0047009F" w:rsidP="00BA08AE">
      <w:pPr>
        <w:pStyle w:val="BodyText"/>
        <w:suppressLineNumbers/>
      </w:pPr>
      <w:r>
        <w:t>Sender: server</w:t>
      </w:r>
      <w:r w:rsidR="00BA08AE" w:rsidRPr="00BA08AE">
        <w:t xml:space="preserve"> </w:t>
      </w:r>
    </w:p>
    <w:p w:rsidR="00BA08AE" w:rsidRDefault="00BA08AE" w:rsidP="00BA08AE">
      <w:pPr>
        <w:pStyle w:val="BodyText"/>
        <w:suppressLineNumbers/>
      </w:pPr>
      <w:r w:rsidRPr="00E27D71">
        <w:t>Syntax:</w:t>
      </w:r>
    </w:p>
    <w:p w:rsidR="00E27D71" w:rsidRPr="00E27D71" w:rsidRDefault="00E27D71" w:rsidP="00E27D71">
      <w:pPr>
        <w:pStyle w:val="BodyText"/>
        <w:suppressLineNumbers/>
      </w:pPr>
    </w:p>
    <w:tbl>
      <w:tblPr>
        <w:tblpPr w:leftFromText="180" w:rightFromText="180" w:vertAnchor="text" w:horzAnchor="margin" w:tblpX="250" w:tblpY="-32"/>
        <w:tblW w:w="7905" w:type="dxa"/>
        <w:shd w:val="clear" w:color="auto" w:fill="C2C2C2"/>
        <w:tblLayout w:type="fixed"/>
        <w:tblLook w:val="0000"/>
      </w:tblPr>
      <w:tblGrid>
        <w:gridCol w:w="1837"/>
        <w:gridCol w:w="236"/>
        <w:gridCol w:w="5832"/>
      </w:tblGrid>
      <w:tr w:rsidR="00BA08AE" w:rsidRPr="004E4A4D">
        <w:trPr>
          <w:trHeight w:val="288"/>
        </w:trPr>
        <w:tc>
          <w:tcPr>
            <w:tcW w:w="1837" w:type="dxa"/>
            <w:shd w:val="clear" w:color="auto" w:fill="C2C2C2"/>
          </w:tcPr>
          <w:p w:rsidR="00BA08AE" w:rsidRPr="00B70EE0" w:rsidRDefault="00BA08AE" w:rsidP="00CD3CE0">
            <w:pPr>
              <w:pStyle w:val="BodyText"/>
              <w:suppressLineNumbers/>
              <w:rPr>
                <w:rFonts w:ascii="Courier New" w:hAnsi="Courier New" w:cs="Courier New"/>
                <w:sz w:val="18"/>
                <w:szCs w:val="18"/>
              </w:rPr>
            </w:pPr>
          </w:p>
        </w:tc>
        <w:tc>
          <w:tcPr>
            <w:tcW w:w="236" w:type="dxa"/>
            <w:shd w:val="clear" w:color="auto" w:fill="C2C2C2"/>
          </w:tcPr>
          <w:p w:rsidR="00BA08AE" w:rsidRPr="00B70EE0" w:rsidRDefault="00BA08AE" w:rsidP="00CD3CE0">
            <w:pPr>
              <w:pStyle w:val="BodyText"/>
              <w:suppressLineNumbers/>
              <w:rPr>
                <w:rFonts w:ascii="Courier New" w:hAnsi="Courier New" w:cs="Courier New"/>
                <w:sz w:val="18"/>
                <w:szCs w:val="18"/>
              </w:rPr>
            </w:pPr>
          </w:p>
        </w:tc>
        <w:tc>
          <w:tcPr>
            <w:tcW w:w="5832" w:type="dxa"/>
            <w:shd w:val="clear" w:color="auto" w:fill="C2C2C2"/>
          </w:tcPr>
          <w:p w:rsidR="00BA08AE" w:rsidRPr="00B70EE0" w:rsidRDefault="00BA08AE" w:rsidP="00CD3CE0">
            <w:pPr>
              <w:pStyle w:val="BodyText"/>
              <w:suppressLineNumbers/>
              <w:rPr>
                <w:rFonts w:ascii="Courier New" w:hAnsi="Courier New" w:cs="Courier New"/>
                <w:sz w:val="18"/>
                <w:szCs w:val="18"/>
              </w:rPr>
            </w:pPr>
          </w:p>
        </w:tc>
      </w:tr>
      <w:tr w:rsidR="00B70EE0" w:rsidRPr="004E4A4D">
        <w:trPr>
          <w:trHeight w:val="288"/>
        </w:trPr>
        <w:tc>
          <w:tcPr>
            <w:tcW w:w="1837" w:type="dxa"/>
            <w:shd w:val="clear" w:color="auto" w:fill="C2C2C2"/>
          </w:tcPr>
          <w:p w:rsidR="00B70EE0" w:rsidRPr="00B70EE0" w:rsidRDefault="00B70EE0" w:rsidP="00CD3CE0">
            <w:pPr>
              <w:autoSpaceDE w:val="0"/>
              <w:snapToGrid w:val="0"/>
              <w:rPr>
                <w:rFonts w:ascii="Courier New" w:hAnsi="Courier New" w:cs="Courier New"/>
                <w:sz w:val="18"/>
                <w:szCs w:val="18"/>
              </w:rPr>
            </w:pPr>
            <w:smartTag w:uri="urn:schemas-microsoft-com:office:smarttags" w:element="stockticker">
              <w:r w:rsidRPr="00B70EE0">
                <w:rPr>
                  <w:rFonts w:ascii="Courier New" w:hAnsi="Courier New" w:cs="Courier New"/>
                  <w:sz w:val="18"/>
                  <w:szCs w:val="18"/>
                </w:rPr>
                <w:t>ENC</w:t>
              </w:r>
            </w:smartTag>
            <w:r w:rsidRPr="00B70EE0">
              <w:rPr>
                <w:rFonts w:ascii="Courier New" w:hAnsi="Courier New" w:cs="Courier New"/>
                <w:sz w:val="18"/>
                <w:szCs w:val="18"/>
              </w:rPr>
              <w:t>-</w:t>
            </w:r>
            <w:r w:rsidRPr="00B70EE0">
              <w:rPr>
                <w:rFonts w:ascii="Courier New" w:hAnsi="Courier New" w:cs="Courier New"/>
                <w:sz w:val="18"/>
                <w:szCs w:val="18"/>
                <w:lang w:val="ru-RU"/>
              </w:rPr>
              <w:t>A</w:t>
            </w:r>
            <w:r w:rsidRPr="00B70EE0">
              <w:rPr>
                <w:rFonts w:ascii="Courier New" w:hAnsi="Courier New" w:cs="Courier New"/>
                <w:sz w:val="18"/>
                <w:szCs w:val="18"/>
              </w:rPr>
              <w:t>UTHRESULT</w:t>
            </w:r>
          </w:p>
        </w:tc>
        <w:tc>
          <w:tcPr>
            <w:tcW w:w="236" w:type="dxa"/>
            <w:shd w:val="clear" w:color="auto" w:fill="C2C2C2"/>
          </w:tcPr>
          <w:p w:rsidR="00B70EE0" w:rsidRPr="00B70EE0" w:rsidRDefault="00B70EE0" w:rsidP="00CD3CE0">
            <w:pPr>
              <w:autoSpaceDE w:val="0"/>
              <w:snapToGrid w:val="0"/>
              <w:rPr>
                <w:rFonts w:ascii="Courier New" w:hAnsi="Courier New" w:cs="Courier New"/>
                <w:sz w:val="18"/>
                <w:szCs w:val="18"/>
              </w:rPr>
            </w:pPr>
            <w:r w:rsidRPr="00B70EE0">
              <w:rPr>
                <w:rFonts w:ascii="Courier New" w:hAnsi="Courier New" w:cs="Courier New"/>
                <w:sz w:val="18"/>
                <w:szCs w:val="18"/>
              </w:rPr>
              <w:t>=</w:t>
            </w:r>
          </w:p>
        </w:tc>
        <w:tc>
          <w:tcPr>
            <w:tcW w:w="5832" w:type="dxa"/>
            <w:shd w:val="clear" w:color="auto" w:fill="C2C2C2"/>
          </w:tcPr>
          <w:p w:rsidR="00150C82" w:rsidRDefault="00B70EE0" w:rsidP="00213F30">
            <w:pPr>
              <w:autoSpaceDE w:val="0"/>
              <w:snapToGrid w:val="0"/>
              <w:rPr>
                <w:rFonts w:ascii="Courier New" w:hAnsi="Courier New" w:cs="Courier New"/>
                <w:sz w:val="18"/>
                <w:szCs w:val="18"/>
              </w:rPr>
            </w:pPr>
            <w:r w:rsidRPr="00B70EE0">
              <w:rPr>
                <w:rFonts w:ascii="Courier New" w:hAnsi="Courier New" w:cs="Courier New"/>
                <w:sz w:val="18"/>
                <w:szCs w:val="18"/>
              </w:rPr>
              <w:t xml:space="preserve">&lt;encrypted-AUTHRESULT&gt; </w:t>
            </w:r>
          </w:p>
          <w:p w:rsidR="00150C82" w:rsidRDefault="00FA0661" w:rsidP="00213F30">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213F30" w:rsidRDefault="00150C82" w:rsidP="00213F30">
            <w:pPr>
              <w:autoSpaceDE w:val="0"/>
              <w:snapToGrid w:val="0"/>
              <w:rPr>
                <w:rFonts w:ascii="Courier New" w:hAnsi="Courier New" w:cs="Courier New"/>
                <w:sz w:val="18"/>
                <w:szCs w:val="18"/>
              </w:rPr>
            </w:pPr>
            <w:r>
              <w:rPr>
                <w:rFonts w:ascii="Courier New" w:hAnsi="Courier New" w:cs="Courier New"/>
                <w:sz w:val="18"/>
                <w:szCs w:val="18"/>
              </w:rPr>
              <w:t xml:space="preserve">; </w:t>
            </w:r>
            <w:r w:rsidR="00B70EE0" w:rsidRPr="00B70EE0">
              <w:rPr>
                <w:rFonts w:ascii="Courier New" w:hAnsi="Courier New" w:cs="Courier New"/>
                <w:sz w:val="18"/>
                <w:szCs w:val="18"/>
              </w:rPr>
              <w:t xml:space="preserve">established on the </w:t>
            </w:r>
            <w:r w:rsidR="00213F30" w:rsidRPr="007B6A6F">
              <w:rPr>
                <w:rFonts w:ascii="Courier New" w:hAnsi="Courier New" w:cs="Courier New"/>
                <w:sz w:val="18"/>
                <w:szCs w:val="18"/>
              </w:rPr>
              <w:t xml:space="preserve"> Phase 2</w:t>
            </w:r>
            <w:r w:rsidR="00213F30">
              <w:rPr>
                <w:rFonts w:ascii="Courier New" w:hAnsi="Courier New" w:cs="Courier New"/>
                <w:sz w:val="18"/>
                <w:szCs w:val="18"/>
              </w:rPr>
              <w:t xml:space="preserve"> (key agreement)</w:t>
            </w:r>
          </w:p>
          <w:p w:rsidR="008111B4" w:rsidRPr="00B70EE0" w:rsidRDefault="008111B4" w:rsidP="00B70EE0">
            <w:pPr>
              <w:autoSpaceDE w:val="0"/>
              <w:snapToGrid w:val="0"/>
              <w:rPr>
                <w:rFonts w:ascii="Courier New" w:hAnsi="Courier New" w:cs="Courier New"/>
                <w:sz w:val="18"/>
                <w:szCs w:val="18"/>
              </w:rPr>
            </w:pPr>
          </w:p>
        </w:tc>
      </w:tr>
      <w:tr w:rsidR="00B70EE0" w:rsidRPr="004E4A4D">
        <w:trPr>
          <w:trHeight w:val="288"/>
        </w:trPr>
        <w:tc>
          <w:tcPr>
            <w:tcW w:w="1837" w:type="dxa"/>
            <w:shd w:val="clear" w:color="auto" w:fill="C2C2C2"/>
          </w:tcPr>
          <w:p w:rsidR="00B70EE0" w:rsidRPr="00B70EE0" w:rsidRDefault="00B70EE0" w:rsidP="00CD3CE0">
            <w:pPr>
              <w:autoSpaceDE w:val="0"/>
              <w:snapToGrid w:val="0"/>
              <w:rPr>
                <w:rFonts w:ascii="Courier New" w:hAnsi="Courier New" w:cs="Courier New"/>
                <w:sz w:val="18"/>
                <w:szCs w:val="18"/>
              </w:rPr>
            </w:pPr>
            <w:r w:rsidRPr="00B70EE0">
              <w:rPr>
                <w:rFonts w:ascii="Courier New" w:hAnsi="Courier New" w:cs="Courier New"/>
                <w:sz w:val="18"/>
                <w:szCs w:val="18"/>
              </w:rPr>
              <w:t>AUTHRESULT</w:t>
            </w:r>
          </w:p>
        </w:tc>
        <w:tc>
          <w:tcPr>
            <w:tcW w:w="236" w:type="dxa"/>
            <w:shd w:val="clear" w:color="auto" w:fill="C2C2C2"/>
          </w:tcPr>
          <w:p w:rsidR="00B70EE0" w:rsidRPr="00B70EE0" w:rsidRDefault="00B70EE0" w:rsidP="00CD3CE0">
            <w:pPr>
              <w:autoSpaceDE w:val="0"/>
              <w:snapToGrid w:val="0"/>
              <w:rPr>
                <w:rFonts w:ascii="Courier New" w:hAnsi="Courier New" w:cs="Courier New"/>
                <w:sz w:val="18"/>
                <w:szCs w:val="18"/>
              </w:rPr>
            </w:pPr>
            <w:r w:rsidRPr="00B70EE0">
              <w:rPr>
                <w:rFonts w:ascii="Courier New" w:hAnsi="Courier New" w:cs="Courier New"/>
                <w:sz w:val="18"/>
                <w:szCs w:val="18"/>
              </w:rPr>
              <w:t>=</w:t>
            </w:r>
          </w:p>
        </w:tc>
        <w:tc>
          <w:tcPr>
            <w:tcW w:w="5832" w:type="dxa"/>
            <w:shd w:val="clear" w:color="auto" w:fill="C2C2C2"/>
          </w:tcPr>
          <w:p w:rsidR="00B70EE0" w:rsidRPr="00B70EE0" w:rsidRDefault="0051545B" w:rsidP="00CD3CE0">
            <w:pPr>
              <w:autoSpaceDE w:val="0"/>
              <w:snapToGrid w:val="0"/>
              <w:rPr>
                <w:rFonts w:ascii="Courier New" w:hAnsi="Courier New" w:cs="Courier New"/>
                <w:sz w:val="18"/>
                <w:szCs w:val="18"/>
              </w:rPr>
            </w:pPr>
            <w:r w:rsidRPr="00A07B02">
              <w:rPr>
                <w:rFonts w:ascii="Courier New" w:hAnsi="Courier New" w:cs="Courier New"/>
                <w:sz w:val="18"/>
                <w:szCs w:val="18"/>
              </w:rPr>
              <w:t>"</w:t>
            </w:r>
            <w:r w:rsidR="00B70EE0" w:rsidRPr="00B70EE0">
              <w:rPr>
                <w:rFonts w:ascii="Courier New" w:hAnsi="Courier New" w:cs="Courier New"/>
                <w:sz w:val="18"/>
                <w:szCs w:val="18"/>
              </w:rPr>
              <w:t>AUTHRESULT</w:t>
            </w:r>
            <w:r w:rsidRPr="00A07B02">
              <w:rPr>
                <w:rFonts w:ascii="Courier New" w:hAnsi="Courier New" w:cs="Courier New"/>
                <w:sz w:val="18"/>
                <w:szCs w:val="18"/>
              </w:rPr>
              <w:t>"</w:t>
            </w:r>
            <w:r w:rsidR="00B70EE0" w:rsidRPr="00B70EE0">
              <w:rPr>
                <w:rFonts w:ascii="Courier New" w:hAnsi="Courier New" w:cs="Courier New"/>
                <w:sz w:val="18"/>
                <w:szCs w:val="18"/>
              </w:rPr>
              <w:t xml:space="preserve"> auth-result</w:t>
            </w:r>
          </w:p>
        </w:tc>
      </w:tr>
      <w:tr w:rsidR="00B70EE0" w:rsidRPr="004E4A4D">
        <w:trPr>
          <w:trHeight w:val="288"/>
        </w:trPr>
        <w:tc>
          <w:tcPr>
            <w:tcW w:w="1837" w:type="dxa"/>
            <w:shd w:val="clear" w:color="auto" w:fill="C2C2C2"/>
          </w:tcPr>
          <w:p w:rsidR="00B70EE0" w:rsidRPr="00F83E0A" w:rsidRDefault="00B70EE0" w:rsidP="00CD3CE0">
            <w:pPr>
              <w:pStyle w:val="HTMLPreformatted"/>
              <w:snapToGrid w:val="0"/>
              <w:rPr>
                <w:rFonts w:cs="Courier New"/>
                <w:sz w:val="18"/>
                <w:szCs w:val="18"/>
                <w:lang w:val="en-US"/>
              </w:rPr>
            </w:pPr>
            <w:r w:rsidRPr="00F83E0A">
              <w:rPr>
                <w:rFonts w:cs="Courier New"/>
                <w:sz w:val="18"/>
                <w:szCs w:val="18"/>
                <w:lang w:val="en-US"/>
              </w:rPr>
              <w:t>auth-result</w:t>
            </w:r>
          </w:p>
        </w:tc>
        <w:tc>
          <w:tcPr>
            <w:tcW w:w="236" w:type="dxa"/>
            <w:shd w:val="clear" w:color="auto" w:fill="C2C2C2"/>
          </w:tcPr>
          <w:p w:rsidR="00B70EE0" w:rsidRPr="00F83E0A" w:rsidRDefault="00B70EE0" w:rsidP="00CD3CE0">
            <w:pPr>
              <w:pStyle w:val="HTMLPreformatted"/>
              <w:snapToGrid w:val="0"/>
              <w:rPr>
                <w:rFonts w:cs="Courier New"/>
                <w:sz w:val="18"/>
                <w:szCs w:val="18"/>
                <w:lang w:val="fr-FR"/>
              </w:rPr>
            </w:pPr>
            <w:r w:rsidRPr="00F83E0A">
              <w:rPr>
                <w:rFonts w:cs="Courier New"/>
                <w:sz w:val="18"/>
                <w:szCs w:val="18"/>
                <w:lang w:val="fr-FR"/>
              </w:rPr>
              <w:t>=</w:t>
            </w:r>
          </w:p>
        </w:tc>
        <w:tc>
          <w:tcPr>
            <w:tcW w:w="5832" w:type="dxa"/>
            <w:shd w:val="clear" w:color="auto" w:fill="C2C2C2"/>
          </w:tcPr>
          <w:p w:rsidR="00B70EE0" w:rsidRPr="00201E56" w:rsidRDefault="0039048E" w:rsidP="00C11A49">
            <w:pPr>
              <w:pStyle w:val="HTMLPreformatted"/>
              <w:snapToGrid w:val="0"/>
              <w:rPr>
                <w:rFonts w:cs="Courier New"/>
                <w:sz w:val="18"/>
                <w:szCs w:val="18"/>
                <w:lang w:val="en-US"/>
              </w:rPr>
            </w:pPr>
            <w:r w:rsidRPr="00F83E0A">
              <w:rPr>
                <w:rFonts w:cs="Courier New"/>
                <w:sz w:val="18"/>
                <w:szCs w:val="18"/>
                <w:lang w:val="en-US"/>
              </w:rPr>
              <w:t>(</w:t>
            </w:r>
            <w:r w:rsidR="0051545B" w:rsidRPr="00F83E0A">
              <w:rPr>
                <w:rFonts w:cs="Courier New"/>
                <w:sz w:val="18"/>
                <w:szCs w:val="18"/>
                <w:lang w:val="en-US"/>
              </w:rPr>
              <w:t>"</w:t>
            </w:r>
            <w:r w:rsidR="00B70EE0" w:rsidRPr="00F83E0A">
              <w:rPr>
                <w:rFonts w:cs="Courier New"/>
                <w:sz w:val="18"/>
                <w:szCs w:val="18"/>
                <w:lang w:val="en-US"/>
              </w:rPr>
              <w:t>OK</w:t>
            </w:r>
            <w:r w:rsidR="0051545B" w:rsidRPr="00F83E0A">
              <w:rPr>
                <w:rFonts w:cs="Courier New"/>
                <w:sz w:val="18"/>
                <w:szCs w:val="18"/>
                <w:lang w:val="en-US"/>
              </w:rPr>
              <w:t>"</w:t>
            </w:r>
            <w:r w:rsidR="00B70EE0" w:rsidRPr="00F83E0A">
              <w:rPr>
                <w:rFonts w:cs="Courier New"/>
                <w:sz w:val="18"/>
                <w:szCs w:val="18"/>
                <w:lang w:val="en-US"/>
              </w:rPr>
              <w:t xml:space="preserve"> </w:t>
            </w:r>
            <w:r w:rsidR="003811DA" w:rsidRPr="00F83E0A">
              <w:rPr>
                <w:rFonts w:cs="Courier New"/>
                <w:sz w:val="18"/>
                <w:szCs w:val="18"/>
                <w:lang w:val="en-US"/>
              </w:rPr>
              <w:t>[</w:t>
            </w:r>
            <w:r w:rsidRPr="00F83E0A">
              <w:rPr>
                <w:rFonts w:cs="Courier New"/>
                <w:sz w:val="18"/>
                <w:szCs w:val="18"/>
                <w:lang w:val="en-US"/>
              </w:rPr>
              <w:t>pwdtime</w:t>
            </w:r>
            <w:r w:rsidR="003811DA" w:rsidRPr="00F83E0A">
              <w:rPr>
                <w:rFonts w:cs="Courier New"/>
                <w:sz w:val="18"/>
                <w:szCs w:val="18"/>
                <w:lang w:val="en-US"/>
              </w:rPr>
              <w:t>]</w:t>
            </w:r>
            <w:r w:rsidRPr="00F83E0A">
              <w:rPr>
                <w:rFonts w:cs="Courier New"/>
                <w:sz w:val="18"/>
                <w:szCs w:val="18"/>
                <w:lang w:val="en-US"/>
              </w:rPr>
              <w:t>)</w:t>
            </w:r>
            <w:r w:rsidR="00B54FFE" w:rsidRPr="00F83E0A">
              <w:rPr>
                <w:rFonts w:cs="Courier New"/>
                <w:sz w:val="18"/>
                <w:szCs w:val="18"/>
                <w:lang w:val="en-US"/>
              </w:rPr>
              <w:t xml:space="preserve"> /</w:t>
            </w:r>
            <w:r w:rsidR="00B70EE0" w:rsidRPr="00F83E0A">
              <w:rPr>
                <w:rFonts w:cs="Courier New"/>
                <w:sz w:val="18"/>
                <w:szCs w:val="18"/>
                <w:lang w:val="en-US"/>
              </w:rPr>
              <w:t xml:space="preserve">( </w:t>
            </w:r>
            <w:r w:rsidR="0051545B" w:rsidRPr="00F83E0A">
              <w:rPr>
                <w:rFonts w:cs="Courier New"/>
                <w:sz w:val="18"/>
                <w:szCs w:val="18"/>
                <w:lang w:val="en-US"/>
              </w:rPr>
              <w:t>"</w:t>
            </w:r>
            <w:r w:rsidR="00B70EE0" w:rsidRPr="00F83E0A">
              <w:rPr>
                <w:rFonts w:cs="Courier New"/>
                <w:sz w:val="18"/>
                <w:szCs w:val="18"/>
                <w:lang w:val="en-US"/>
              </w:rPr>
              <w:t>DELAY</w:t>
            </w:r>
            <w:r w:rsidR="0051545B" w:rsidRPr="00F83E0A">
              <w:rPr>
                <w:rFonts w:cs="Courier New"/>
                <w:sz w:val="18"/>
                <w:szCs w:val="18"/>
                <w:lang w:val="en-US"/>
              </w:rPr>
              <w:t>"</w:t>
            </w:r>
            <w:r w:rsidR="00B70EE0" w:rsidRPr="00F83E0A">
              <w:rPr>
                <w:rFonts w:cs="Courier New"/>
                <w:sz w:val="18"/>
                <w:szCs w:val="18"/>
                <w:lang w:val="en-US"/>
              </w:rPr>
              <w:t xml:space="preserve"> </w:t>
            </w:r>
            <w:r w:rsidRPr="00F83E0A">
              <w:rPr>
                <w:rFonts w:cs="Courier New"/>
                <w:sz w:val="18"/>
                <w:szCs w:val="18"/>
                <w:lang w:val="en-US"/>
              </w:rPr>
              <w:t>d</w:t>
            </w:r>
            <w:r w:rsidR="00B70EE0" w:rsidRPr="00F83E0A">
              <w:rPr>
                <w:rFonts w:cs="Courier New"/>
                <w:sz w:val="18"/>
                <w:szCs w:val="18"/>
                <w:lang w:val="en-US"/>
              </w:rPr>
              <w:t xml:space="preserve">time ) / </w:t>
            </w:r>
            <w:r w:rsidR="0051545B" w:rsidRPr="00F83E0A">
              <w:rPr>
                <w:rFonts w:cs="Courier New"/>
                <w:sz w:val="18"/>
                <w:szCs w:val="18"/>
                <w:lang w:val="en-US"/>
              </w:rPr>
              <w:t>"</w:t>
            </w:r>
            <w:r w:rsidR="00B70EE0" w:rsidRPr="00F83E0A">
              <w:rPr>
                <w:rFonts w:cs="Courier New"/>
                <w:sz w:val="18"/>
                <w:szCs w:val="18"/>
                <w:lang w:val="en-US"/>
              </w:rPr>
              <w:t>LOCKED</w:t>
            </w:r>
            <w:r w:rsidR="0051545B" w:rsidRPr="00F83E0A">
              <w:rPr>
                <w:rFonts w:cs="Courier New"/>
                <w:sz w:val="18"/>
                <w:szCs w:val="18"/>
                <w:lang w:val="en-US"/>
              </w:rPr>
              <w:t>"</w:t>
            </w:r>
            <w:r w:rsidR="00A332B8">
              <w:rPr>
                <w:rFonts w:cs="Courier New"/>
                <w:sz w:val="18"/>
                <w:szCs w:val="18"/>
                <w:lang w:val="en-US"/>
              </w:rPr>
              <w:t xml:space="preserve"> / “EXPIRED”</w:t>
            </w:r>
            <w:r w:rsidR="00C11A49">
              <w:rPr>
                <w:rFonts w:cs="Courier New"/>
                <w:sz w:val="18"/>
                <w:szCs w:val="18"/>
                <w:lang w:val="en-US"/>
              </w:rPr>
              <w:t xml:space="preserve"> </w:t>
            </w:r>
            <w:r w:rsidR="008339FC">
              <w:rPr>
                <w:rFonts w:cs="Courier New"/>
                <w:sz w:val="18"/>
                <w:szCs w:val="18"/>
                <w:lang w:val="en-US"/>
              </w:rPr>
              <w:t xml:space="preserve">/ </w:t>
            </w:r>
            <w:r w:rsidR="00B44D38">
              <w:rPr>
                <w:rFonts w:cs="Courier New"/>
                <w:sz w:val="18"/>
                <w:szCs w:val="18"/>
                <w:lang w:val="en-US"/>
              </w:rPr>
              <w:t xml:space="preserve">( </w:t>
            </w:r>
            <w:r w:rsidR="008339FC">
              <w:rPr>
                <w:rFonts w:cs="Courier New"/>
                <w:sz w:val="18"/>
                <w:szCs w:val="18"/>
                <w:lang w:val="en-US"/>
              </w:rPr>
              <w:t>“CHALLENGE”</w:t>
            </w:r>
            <w:r w:rsidR="002F5FEA">
              <w:rPr>
                <w:rFonts w:cs="Courier New"/>
                <w:sz w:val="18"/>
                <w:szCs w:val="18"/>
                <w:lang w:val="en-US"/>
              </w:rPr>
              <w:t xml:space="preserve"> </w:t>
            </w:r>
            <w:r w:rsidR="002F5FEA" w:rsidRPr="00772253">
              <w:rPr>
                <w:rFonts w:cs="Courier New"/>
                <w:sz w:val="18"/>
                <w:szCs w:val="18"/>
              </w:rPr>
              <w:t xml:space="preserve"> challenge</w:t>
            </w:r>
            <w:r w:rsidR="00692E44" w:rsidRPr="00A07B02">
              <w:rPr>
                <w:rFonts w:cs="Courier New"/>
                <w:sz w:val="18"/>
                <w:szCs w:val="18"/>
              </w:rPr>
              <w:t>"</w:t>
            </w:r>
            <w:r w:rsidR="00692E44">
              <w:rPr>
                <w:rFonts w:cs="Courier New"/>
                <w:sz w:val="18"/>
                <w:szCs w:val="18"/>
              </w:rPr>
              <w:t>:</w:t>
            </w:r>
            <w:r w:rsidR="00692E44" w:rsidRPr="00A07B02">
              <w:rPr>
                <w:rFonts w:cs="Courier New"/>
                <w:sz w:val="18"/>
                <w:szCs w:val="18"/>
              </w:rPr>
              <w:t>"</w:t>
            </w:r>
            <w:r w:rsidR="00692E44">
              <w:rPr>
                <w:rFonts w:cs="Courier New"/>
                <w:sz w:val="18"/>
                <w:szCs w:val="18"/>
              </w:rPr>
              <w:t>response-names</w:t>
            </w:r>
            <w:r w:rsidR="00B44D38" w:rsidRPr="00201E56">
              <w:rPr>
                <w:rFonts w:cs="Courier New"/>
                <w:sz w:val="18"/>
                <w:szCs w:val="18"/>
                <w:lang w:val="en-US"/>
              </w:rPr>
              <w:t xml:space="preserve"> )</w:t>
            </w:r>
          </w:p>
        </w:tc>
      </w:tr>
      <w:tr w:rsidR="002F5FEA" w:rsidRPr="00B70EE0" w:rsidTr="0026671F">
        <w:trPr>
          <w:trHeight w:val="288"/>
        </w:trPr>
        <w:tc>
          <w:tcPr>
            <w:tcW w:w="1837" w:type="dxa"/>
            <w:shd w:val="clear" w:color="auto" w:fill="C2C2C2"/>
          </w:tcPr>
          <w:p w:rsidR="002F5FEA" w:rsidRPr="00F83E0A" w:rsidRDefault="002F5FEA" w:rsidP="002F5FEA">
            <w:pPr>
              <w:pStyle w:val="HTMLPreformatted"/>
              <w:snapToGrid w:val="0"/>
              <w:rPr>
                <w:rFonts w:cs="Courier New"/>
                <w:sz w:val="18"/>
                <w:szCs w:val="18"/>
                <w:lang w:val="en-US"/>
              </w:rPr>
            </w:pPr>
            <w:r w:rsidRPr="00F83E0A">
              <w:rPr>
                <w:rFonts w:cs="Courier New"/>
                <w:sz w:val="18"/>
                <w:szCs w:val="18"/>
                <w:lang w:val="en-US"/>
              </w:rPr>
              <w:t>challenge</w:t>
            </w:r>
          </w:p>
        </w:tc>
        <w:tc>
          <w:tcPr>
            <w:tcW w:w="236" w:type="dxa"/>
            <w:shd w:val="clear" w:color="auto" w:fill="C2C2C2"/>
          </w:tcPr>
          <w:p w:rsidR="002F5FEA" w:rsidRPr="00F83E0A" w:rsidRDefault="002F5FEA" w:rsidP="002F5FEA">
            <w:pPr>
              <w:pStyle w:val="HTMLPreformatted"/>
              <w:snapToGrid w:val="0"/>
              <w:rPr>
                <w:rFonts w:cs="Courier New"/>
                <w:sz w:val="18"/>
                <w:szCs w:val="18"/>
                <w:lang w:val="en-US"/>
              </w:rPr>
            </w:pPr>
            <w:r w:rsidRPr="00F83E0A">
              <w:rPr>
                <w:rFonts w:cs="Courier New"/>
                <w:sz w:val="18"/>
                <w:szCs w:val="18"/>
                <w:lang w:val="en-US"/>
              </w:rPr>
              <w:t>=</w:t>
            </w:r>
          </w:p>
        </w:tc>
        <w:tc>
          <w:tcPr>
            <w:tcW w:w="5832" w:type="dxa"/>
            <w:shd w:val="clear" w:color="auto" w:fill="C2C2C2"/>
          </w:tcPr>
          <w:p w:rsidR="002F5FEA" w:rsidRPr="00F83E0A" w:rsidRDefault="002F5FEA" w:rsidP="002F5FEA">
            <w:pPr>
              <w:pStyle w:val="HTMLPreformatted"/>
              <w:snapToGrid w:val="0"/>
              <w:rPr>
                <w:rFonts w:cs="Courier New"/>
                <w:sz w:val="18"/>
                <w:szCs w:val="18"/>
                <w:lang w:val="en-US"/>
              </w:rPr>
            </w:pPr>
            <w:r>
              <w:rPr>
                <w:rFonts w:cs="Courier New"/>
                <w:sz w:val="18"/>
                <w:szCs w:val="18"/>
                <w:lang w:val="en-US"/>
              </w:rPr>
              <w:t>challenge-name</w:t>
            </w:r>
            <w:r w:rsidRPr="00F83E0A">
              <w:rPr>
                <w:rFonts w:cs="Courier New"/>
                <w:sz w:val="18"/>
                <w:szCs w:val="18"/>
                <w:lang w:val="en-US"/>
              </w:rPr>
              <w:t xml:space="preserve"> </w:t>
            </w:r>
            <w:r>
              <w:rPr>
                <w:rFonts w:cs="Courier New"/>
                <w:sz w:val="18"/>
                <w:szCs w:val="18"/>
                <w:lang w:val="en-US"/>
              </w:rPr>
              <w:t>“#”</w:t>
            </w:r>
            <w:r w:rsidRPr="00F83E0A">
              <w:rPr>
                <w:rFonts w:cs="Courier New"/>
                <w:sz w:val="18"/>
                <w:szCs w:val="18"/>
                <w:lang w:val="en-US"/>
              </w:rPr>
              <w:t xml:space="preserve"> </w:t>
            </w:r>
            <w:r>
              <w:rPr>
                <w:rFonts w:cs="Courier New"/>
                <w:sz w:val="18"/>
                <w:szCs w:val="18"/>
                <w:lang w:val="en-US"/>
              </w:rPr>
              <w:t>challenge-value</w:t>
            </w:r>
            <w:r w:rsidRPr="00F83E0A">
              <w:rPr>
                <w:rFonts w:cs="Courier New"/>
                <w:sz w:val="18"/>
                <w:szCs w:val="18"/>
                <w:lang w:val="en-US"/>
              </w:rPr>
              <w:t xml:space="preserve"> </w:t>
            </w:r>
            <w:r>
              <w:rPr>
                <w:rFonts w:cs="Courier New"/>
                <w:sz w:val="18"/>
                <w:szCs w:val="18"/>
                <w:lang w:val="en-US"/>
              </w:rPr>
              <w:t>* ( “,”  challenge-name</w:t>
            </w:r>
            <w:r w:rsidRPr="00F83E0A">
              <w:rPr>
                <w:rFonts w:cs="Courier New"/>
                <w:sz w:val="18"/>
                <w:szCs w:val="18"/>
                <w:lang w:val="en-US"/>
              </w:rPr>
              <w:t xml:space="preserve"> </w:t>
            </w:r>
            <w:r>
              <w:rPr>
                <w:rFonts w:cs="Courier New"/>
                <w:sz w:val="18"/>
                <w:szCs w:val="18"/>
                <w:lang w:val="en-US"/>
              </w:rPr>
              <w:t>“#”</w:t>
            </w:r>
            <w:r w:rsidRPr="00F83E0A">
              <w:rPr>
                <w:rFonts w:cs="Courier New"/>
                <w:sz w:val="18"/>
                <w:szCs w:val="18"/>
                <w:lang w:val="en-US"/>
              </w:rPr>
              <w:t xml:space="preserve"> </w:t>
            </w:r>
            <w:r>
              <w:rPr>
                <w:rFonts w:cs="Courier New"/>
                <w:sz w:val="18"/>
                <w:szCs w:val="18"/>
                <w:lang w:val="en-US"/>
              </w:rPr>
              <w:t>challenge-value )</w:t>
            </w:r>
          </w:p>
        </w:tc>
      </w:tr>
      <w:tr w:rsidR="007F7700" w:rsidRPr="00B70EE0" w:rsidTr="0026671F">
        <w:trPr>
          <w:trHeight w:val="288"/>
        </w:trPr>
        <w:tc>
          <w:tcPr>
            <w:tcW w:w="1837" w:type="dxa"/>
            <w:shd w:val="clear" w:color="auto" w:fill="C2C2C2"/>
          </w:tcPr>
          <w:p w:rsidR="007F7700" w:rsidRPr="00F83E0A" w:rsidRDefault="007F7700" w:rsidP="007F7700">
            <w:pPr>
              <w:pStyle w:val="HTMLPreformatted"/>
              <w:snapToGrid w:val="0"/>
              <w:rPr>
                <w:rFonts w:cs="Courier New"/>
                <w:sz w:val="18"/>
                <w:szCs w:val="18"/>
                <w:lang w:val="en-US"/>
              </w:rPr>
            </w:pPr>
            <w:r>
              <w:rPr>
                <w:rFonts w:cs="Courier New"/>
                <w:sz w:val="18"/>
                <w:szCs w:val="18"/>
                <w:lang w:val="en-US"/>
              </w:rPr>
              <w:t>challenge-name</w:t>
            </w:r>
          </w:p>
        </w:tc>
        <w:tc>
          <w:tcPr>
            <w:tcW w:w="236" w:type="dxa"/>
            <w:shd w:val="clear" w:color="auto" w:fill="C2C2C2"/>
          </w:tcPr>
          <w:p w:rsidR="007F7700" w:rsidRPr="00F83E0A" w:rsidRDefault="007F7700" w:rsidP="007F7700">
            <w:pPr>
              <w:pStyle w:val="HTMLPreformatted"/>
              <w:snapToGrid w:val="0"/>
              <w:rPr>
                <w:rFonts w:cs="Courier New"/>
                <w:sz w:val="18"/>
                <w:szCs w:val="18"/>
                <w:lang w:val="en-US"/>
              </w:rPr>
            </w:pPr>
            <w:r>
              <w:rPr>
                <w:rFonts w:cs="Courier New"/>
                <w:sz w:val="18"/>
                <w:szCs w:val="18"/>
                <w:lang w:val="en-US"/>
              </w:rPr>
              <w:t>=</w:t>
            </w:r>
          </w:p>
        </w:tc>
        <w:tc>
          <w:tcPr>
            <w:tcW w:w="5832" w:type="dxa"/>
            <w:shd w:val="clear" w:color="auto" w:fill="C2C2C2"/>
          </w:tcPr>
          <w:p w:rsidR="007F7700" w:rsidRPr="00F83E0A" w:rsidRDefault="007F7700" w:rsidP="007F7700">
            <w:pPr>
              <w:pStyle w:val="HTMLPreformatted"/>
              <w:snapToGrid w:val="0"/>
              <w:rPr>
                <w:rFonts w:cs="Courier New"/>
                <w:sz w:val="18"/>
                <w:szCs w:val="18"/>
                <w:lang w:val="en-US"/>
              </w:rPr>
            </w:pPr>
            <w:r w:rsidRPr="00F83E0A">
              <w:rPr>
                <w:rFonts w:cs="Courier New"/>
                <w:sz w:val="18"/>
                <w:szCs w:val="18"/>
                <w:lang w:val="en-US"/>
              </w:rPr>
              <w:t>base64-str</w:t>
            </w:r>
          </w:p>
          <w:p w:rsidR="007F7700" w:rsidRPr="00F83E0A" w:rsidRDefault="007F7700" w:rsidP="007F7700">
            <w:pPr>
              <w:pStyle w:val="HTMLPreformatted"/>
              <w:snapToGrid w:val="0"/>
              <w:rPr>
                <w:rFonts w:cs="Courier New"/>
                <w:sz w:val="18"/>
                <w:szCs w:val="18"/>
                <w:lang w:val="en-US"/>
              </w:rPr>
            </w:pPr>
          </w:p>
        </w:tc>
      </w:tr>
      <w:tr w:rsidR="00692E44" w:rsidRPr="00B70EE0" w:rsidTr="0026671F">
        <w:trPr>
          <w:trHeight w:val="288"/>
        </w:trPr>
        <w:tc>
          <w:tcPr>
            <w:tcW w:w="1837" w:type="dxa"/>
            <w:shd w:val="clear" w:color="auto" w:fill="C2C2C2"/>
          </w:tcPr>
          <w:p w:rsidR="00692E44" w:rsidRPr="00692E44" w:rsidRDefault="00692E44" w:rsidP="00692E44">
            <w:pPr>
              <w:pStyle w:val="HTMLPreformatted"/>
              <w:snapToGrid w:val="0"/>
              <w:rPr>
                <w:rFonts w:cs="Courier New"/>
                <w:sz w:val="18"/>
                <w:szCs w:val="18"/>
                <w:lang w:val="en-US"/>
              </w:rPr>
            </w:pPr>
            <w:r w:rsidRPr="00692E44">
              <w:rPr>
                <w:rFonts w:cs="Courier New"/>
                <w:sz w:val="18"/>
                <w:szCs w:val="18"/>
              </w:rPr>
              <w:t>response-names</w:t>
            </w:r>
          </w:p>
        </w:tc>
        <w:tc>
          <w:tcPr>
            <w:tcW w:w="236" w:type="dxa"/>
            <w:shd w:val="clear" w:color="auto" w:fill="C2C2C2"/>
          </w:tcPr>
          <w:p w:rsidR="00692E44" w:rsidRPr="00692E44" w:rsidRDefault="00692E44" w:rsidP="00692E44">
            <w:pPr>
              <w:pStyle w:val="HTMLPreformatted"/>
              <w:snapToGrid w:val="0"/>
              <w:rPr>
                <w:rFonts w:cs="Courier New"/>
                <w:sz w:val="18"/>
                <w:szCs w:val="18"/>
                <w:lang w:val="en-US"/>
              </w:rPr>
            </w:pPr>
            <w:r w:rsidRPr="00692E44">
              <w:rPr>
                <w:rFonts w:cs="Courier New"/>
                <w:sz w:val="18"/>
                <w:szCs w:val="18"/>
                <w:lang w:val="en-US"/>
              </w:rPr>
              <w:t>=</w:t>
            </w:r>
          </w:p>
        </w:tc>
        <w:tc>
          <w:tcPr>
            <w:tcW w:w="5832" w:type="dxa"/>
            <w:shd w:val="clear" w:color="auto" w:fill="C2C2C2"/>
          </w:tcPr>
          <w:p w:rsidR="00692E44" w:rsidRPr="00692E44" w:rsidRDefault="00692E44" w:rsidP="00692E44">
            <w:pPr>
              <w:pStyle w:val="HTMLPreformatted"/>
              <w:snapToGrid w:val="0"/>
              <w:rPr>
                <w:rFonts w:cs="Courier New"/>
                <w:sz w:val="18"/>
                <w:szCs w:val="18"/>
                <w:lang w:val="en-US"/>
              </w:rPr>
            </w:pPr>
            <w:r w:rsidRPr="00692E44">
              <w:rPr>
                <w:rFonts w:cs="Courier New"/>
                <w:sz w:val="18"/>
                <w:szCs w:val="18"/>
                <w:lang w:val="fr-FR"/>
              </w:rPr>
              <w:t>response-name * ("," response-name)</w:t>
            </w:r>
          </w:p>
        </w:tc>
      </w:tr>
      <w:tr w:rsidR="007F7700" w:rsidRPr="00B70EE0" w:rsidTr="0026671F">
        <w:trPr>
          <w:trHeight w:val="288"/>
        </w:trPr>
        <w:tc>
          <w:tcPr>
            <w:tcW w:w="1837" w:type="dxa"/>
            <w:shd w:val="clear" w:color="auto" w:fill="C2C2C2"/>
          </w:tcPr>
          <w:p w:rsidR="007F7700" w:rsidRDefault="007F7700" w:rsidP="007F7700">
            <w:pPr>
              <w:pStyle w:val="HTMLPreformatted"/>
              <w:snapToGrid w:val="0"/>
              <w:rPr>
                <w:rFonts w:cs="Courier New"/>
                <w:sz w:val="18"/>
                <w:szCs w:val="18"/>
                <w:lang w:val="en-US"/>
              </w:rPr>
            </w:pPr>
            <w:r>
              <w:rPr>
                <w:rFonts w:cs="Courier New"/>
                <w:sz w:val="18"/>
                <w:szCs w:val="18"/>
                <w:lang w:val="en-US"/>
              </w:rPr>
              <w:t>challenge-value</w:t>
            </w:r>
          </w:p>
        </w:tc>
        <w:tc>
          <w:tcPr>
            <w:tcW w:w="236" w:type="dxa"/>
            <w:shd w:val="clear" w:color="auto" w:fill="C2C2C2"/>
          </w:tcPr>
          <w:p w:rsidR="007F7700" w:rsidRDefault="007F7700" w:rsidP="007F7700">
            <w:pPr>
              <w:pStyle w:val="HTMLPreformatted"/>
              <w:snapToGrid w:val="0"/>
              <w:rPr>
                <w:rFonts w:cs="Courier New"/>
                <w:sz w:val="18"/>
                <w:szCs w:val="18"/>
                <w:lang w:val="en-US"/>
              </w:rPr>
            </w:pPr>
            <w:r>
              <w:rPr>
                <w:rFonts w:cs="Courier New"/>
                <w:sz w:val="18"/>
                <w:szCs w:val="18"/>
                <w:lang w:val="en-US"/>
              </w:rPr>
              <w:t>=</w:t>
            </w:r>
          </w:p>
        </w:tc>
        <w:tc>
          <w:tcPr>
            <w:tcW w:w="5832" w:type="dxa"/>
            <w:shd w:val="clear" w:color="auto" w:fill="C2C2C2"/>
          </w:tcPr>
          <w:p w:rsidR="007F7700" w:rsidRPr="00F83E0A" w:rsidRDefault="007F7700" w:rsidP="007F7700">
            <w:pPr>
              <w:pStyle w:val="HTMLPreformatted"/>
              <w:snapToGrid w:val="0"/>
              <w:rPr>
                <w:rFonts w:cs="Courier New"/>
                <w:sz w:val="18"/>
                <w:szCs w:val="18"/>
                <w:lang w:val="en-US"/>
              </w:rPr>
            </w:pPr>
            <w:r>
              <w:rPr>
                <w:rFonts w:cs="Courier New"/>
                <w:sz w:val="18"/>
                <w:szCs w:val="18"/>
              </w:rPr>
              <w:t>non-empty-base64-str</w:t>
            </w:r>
          </w:p>
        </w:tc>
      </w:tr>
      <w:tr w:rsidR="007F7700" w:rsidRPr="00B70EE0" w:rsidTr="0026671F">
        <w:trPr>
          <w:trHeight w:val="288"/>
        </w:trPr>
        <w:tc>
          <w:tcPr>
            <w:tcW w:w="1837" w:type="dxa"/>
            <w:shd w:val="clear" w:color="auto" w:fill="C2C2C2"/>
          </w:tcPr>
          <w:p w:rsidR="007F7700" w:rsidRPr="00B70EE0" w:rsidRDefault="007F7700" w:rsidP="007F7700">
            <w:pPr>
              <w:rPr>
                <w:rFonts w:ascii="Courier New" w:hAnsi="Courier New" w:cs="Courier New"/>
                <w:sz w:val="18"/>
                <w:szCs w:val="18"/>
              </w:rPr>
            </w:pPr>
            <w:r>
              <w:rPr>
                <w:rFonts w:ascii="Courier New" w:hAnsi="Courier New" w:cs="Courier New"/>
                <w:sz w:val="18"/>
                <w:szCs w:val="18"/>
              </w:rPr>
              <w:t>pwd</w:t>
            </w:r>
            <w:r w:rsidRPr="00B70EE0">
              <w:rPr>
                <w:rFonts w:ascii="Courier New" w:hAnsi="Courier New" w:cs="Courier New"/>
                <w:sz w:val="18"/>
                <w:szCs w:val="18"/>
              </w:rPr>
              <w:t>time</w:t>
            </w:r>
          </w:p>
        </w:tc>
        <w:tc>
          <w:tcPr>
            <w:tcW w:w="236" w:type="dxa"/>
            <w:shd w:val="clear" w:color="auto" w:fill="C2C2C2"/>
          </w:tcPr>
          <w:p w:rsidR="007F7700" w:rsidRPr="00B70EE0" w:rsidRDefault="007F7700" w:rsidP="007F7700">
            <w:pPr>
              <w:rPr>
                <w:rFonts w:ascii="Courier New" w:hAnsi="Courier New" w:cs="Courier New"/>
                <w:sz w:val="18"/>
                <w:szCs w:val="18"/>
              </w:rPr>
            </w:pPr>
            <w:r w:rsidRPr="00B70EE0">
              <w:rPr>
                <w:rFonts w:ascii="Courier New" w:hAnsi="Courier New" w:cs="Courier New"/>
                <w:sz w:val="18"/>
                <w:szCs w:val="18"/>
              </w:rPr>
              <w:t>=</w:t>
            </w:r>
          </w:p>
        </w:tc>
        <w:tc>
          <w:tcPr>
            <w:tcW w:w="5832" w:type="dxa"/>
            <w:shd w:val="clear" w:color="auto" w:fill="C2C2C2"/>
          </w:tcPr>
          <w:p w:rsidR="007F7700" w:rsidRPr="00B70EE0" w:rsidRDefault="007F7700" w:rsidP="007F7700">
            <w:pPr>
              <w:rPr>
                <w:rFonts w:ascii="Courier New" w:hAnsi="Courier New" w:cs="Courier New"/>
                <w:sz w:val="18"/>
                <w:szCs w:val="18"/>
              </w:rPr>
            </w:pPr>
            <w:r>
              <w:rPr>
                <w:rFonts w:ascii="Courier New" w:hAnsi="Courier New" w:cs="Courier New"/>
                <w:sz w:val="18"/>
                <w:szCs w:val="18"/>
              </w:rPr>
              <w:t>d</w:t>
            </w:r>
            <w:r w:rsidRPr="00A279AB">
              <w:rPr>
                <w:rFonts w:ascii="Courier New" w:hAnsi="Courier New" w:cs="Courier New"/>
                <w:sz w:val="18"/>
                <w:szCs w:val="18"/>
              </w:rPr>
              <w:t>ec</w:t>
            </w:r>
          </w:p>
        </w:tc>
      </w:tr>
      <w:tr w:rsidR="007F7700" w:rsidRPr="004E4A4D">
        <w:trPr>
          <w:trHeight w:val="288"/>
        </w:trPr>
        <w:tc>
          <w:tcPr>
            <w:tcW w:w="1837" w:type="dxa"/>
            <w:shd w:val="clear" w:color="auto" w:fill="C2C2C2"/>
          </w:tcPr>
          <w:p w:rsidR="007F7700" w:rsidRPr="00B70EE0" w:rsidRDefault="007F7700" w:rsidP="007F7700">
            <w:pPr>
              <w:rPr>
                <w:rFonts w:ascii="Courier New" w:hAnsi="Courier New" w:cs="Courier New"/>
                <w:sz w:val="18"/>
                <w:szCs w:val="18"/>
              </w:rPr>
            </w:pPr>
            <w:r>
              <w:rPr>
                <w:rFonts w:ascii="Courier New" w:hAnsi="Courier New" w:cs="Courier New"/>
                <w:sz w:val="18"/>
                <w:szCs w:val="18"/>
              </w:rPr>
              <w:t>d</w:t>
            </w:r>
            <w:r w:rsidRPr="00B70EE0">
              <w:rPr>
                <w:rFonts w:ascii="Courier New" w:hAnsi="Courier New" w:cs="Courier New"/>
                <w:sz w:val="18"/>
                <w:szCs w:val="18"/>
              </w:rPr>
              <w:t>time</w:t>
            </w:r>
          </w:p>
        </w:tc>
        <w:tc>
          <w:tcPr>
            <w:tcW w:w="236" w:type="dxa"/>
            <w:shd w:val="clear" w:color="auto" w:fill="C2C2C2"/>
          </w:tcPr>
          <w:p w:rsidR="007F7700" w:rsidRPr="00B70EE0" w:rsidRDefault="007F7700" w:rsidP="007F7700">
            <w:pPr>
              <w:rPr>
                <w:rFonts w:ascii="Courier New" w:hAnsi="Courier New" w:cs="Courier New"/>
                <w:sz w:val="18"/>
                <w:szCs w:val="18"/>
              </w:rPr>
            </w:pPr>
            <w:r w:rsidRPr="00B70EE0">
              <w:rPr>
                <w:rFonts w:ascii="Courier New" w:hAnsi="Courier New" w:cs="Courier New"/>
                <w:sz w:val="18"/>
                <w:szCs w:val="18"/>
              </w:rPr>
              <w:t>=</w:t>
            </w:r>
          </w:p>
        </w:tc>
        <w:tc>
          <w:tcPr>
            <w:tcW w:w="5832" w:type="dxa"/>
            <w:shd w:val="clear" w:color="auto" w:fill="C2C2C2"/>
          </w:tcPr>
          <w:p w:rsidR="007F7700" w:rsidRPr="00B70EE0" w:rsidRDefault="007F7700" w:rsidP="007F7700">
            <w:pPr>
              <w:rPr>
                <w:rFonts w:ascii="Courier New" w:hAnsi="Courier New" w:cs="Courier New"/>
                <w:sz w:val="18"/>
                <w:szCs w:val="18"/>
              </w:rPr>
            </w:pPr>
            <w:r w:rsidRPr="00A279AB">
              <w:rPr>
                <w:rFonts w:ascii="Courier New" w:hAnsi="Courier New" w:cs="Courier New"/>
                <w:sz w:val="18"/>
                <w:szCs w:val="18"/>
              </w:rPr>
              <w:t>non-neg-dec</w:t>
            </w:r>
          </w:p>
        </w:tc>
      </w:tr>
      <w:tr w:rsidR="007F7700" w:rsidRPr="004E4A4D">
        <w:trPr>
          <w:trHeight w:val="80"/>
        </w:trPr>
        <w:tc>
          <w:tcPr>
            <w:tcW w:w="1837" w:type="dxa"/>
            <w:shd w:val="clear" w:color="auto" w:fill="C2C2C2"/>
          </w:tcPr>
          <w:p w:rsidR="007F7700" w:rsidRPr="00F83E0A" w:rsidRDefault="007F7700" w:rsidP="007F7700">
            <w:pPr>
              <w:pStyle w:val="HTMLPreformatted"/>
              <w:rPr>
                <w:rFonts w:cs="Courier New"/>
                <w:sz w:val="18"/>
                <w:szCs w:val="18"/>
                <w:lang w:val="en-US"/>
              </w:rPr>
            </w:pPr>
          </w:p>
        </w:tc>
        <w:tc>
          <w:tcPr>
            <w:tcW w:w="236" w:type="dxa"/>
            <w:shd w:val="clear" w:color="auto" w:fill="C2C2C2"/>
          </w:tcPr>
          <w:p w:rsidR="007F7700" w:rsidRPr="00B70EE0" w:rsidRDefault="007F7700" w:rsidP="007F7700">
            <w:pPr>
              <w:rPr>
                <w:rFonts w:ascii="Courier New" w:hAnsi="Courier New" w:cs="Courier New"/>
                <w:sz w:val="18"/>
                <w:szCs w:val="18"/>
              </w:rPr>
            </w:pPr>
          </w:p>
        </w:tc>
        <w:tc>
          <w:tcPr>
            <w:tcW w:w="5832" w:type="dxa"/>
            <w:shd w:val="clear" w:color="auto" w:fill="C2C2C2"/>
          </w:tcPr>
          <w:p w:rsidR="007F7700" w:rsidRPr="00F83E0A" w:rsidRDefault="007F7700" w:rsidP="007F7700">
            <w:pPr>
              <w:pStyle w:val="CommentText"/>
              <w:rPr>
                <w:rFonts w:ascii="Courier New" w:hAnsi="Courier New" w:cs="Courier New"/>
                <w:sz w:val="18"/>
                <w:szCs w:val="18"/>
                <w:lang w:val="en-US"/>
              </w:rPr>
            </w:pPr>
          </w:p>
        </w:tc>
      </w:tr>
    </w:tbl>
    <w:p w:rsidR="0035173C" w:rsidRDefault="0035173C" w:rsidP="00E27D71">
      <w:pPr>
        <w:pStyle w:val="BodyText"/>
        <w:suppressLineNumbers/>
        <w:rPr>
          <w:rFonts w:ascii="Courier New" w:hAnsi="Courier New" w:cs="Courier New"/>
        </w:rPr>
      </w:pPr>
    </w:p>
    <w:p w:rsidR="00E27D71" w:rsidRPr="0096372D" w:rsidRDefault="00E27D71" w:rsidP="00E27D71">
      <w:pPr>
        <w:pStyle w:val="BodyText"/>
        <w:suppressLineNumbers/>
        <w:rPr>
          <w:rFonts w:ascii="Courier New" w:hAnsi="Courier New" w:cs="Courier New"/>
        </w:rPr>
      </w:pPr>
      <w:r w:rsidRPr="0096372D">
        <w:rPr>
          <w:rFonts w:ascii="Courier New" w:hAnsi="Courier New" w:cs="Courier New"/>
        </w:rPr>
        <w:t>“OK”</w:t>
      </w:r>
    </w:p>
    <w:p w:rsidR="00E27D71" w:rsidRDefault="00E27D71" w:rsidP="0096372D">
      <w:pPr>
        <w:pStyle w:val="BodyText"/>
        <w:suppressLineNumbers/>
        <w:ind w:firstLine="720"/>
      </w:pPr>
      <w:r w:rsidRPr="00E27D71">
        <w:t>Authentication was successful</w:t>
      </w:r>
    </w:p>
    <w:p w:rsidR="0039048E" w:rsidRPr="0096372D" w:rsidRDefault="0039048E" w:rsidP="0039048E">
      <w:pPr>
        <w:pStyle w:val="BodyText"/>
        <w:suppressLineNumbers/>
        <w:rPr>
          <w:rFonts w:ascii="Courier New" w:hAnsi="Courier New" w:cs="Courier New"/>
        </w:rPr>
      </w:pPr>
      <w:r>
        <w:rPr>
          <w:rFonts w:ascii="Courier New" w:hAnsi="Courier New" w:cs="Courier New"/>
        </w:rPr>
        <w:t>pwd</w:t>
      </w:r>
      <w:r w:rsidRPr="0096372D">
        <w:rPr>
          <w:rFonts w:ascii="Courier New" w:hAnsi="Courier New" w:cs="Courier New"/>
        </w:rPr>
        <w:t>time</w:t>
      </w:r>
    </w:p>
    <w:p w:rsidR="0039048E" w:rsidRPr="0039048E" w:rsidRDefault="00B13863" w:rsidP="0039048E">
      <w:pPr>
        <w:pStyle w:val="BodyText"/>
        <w:suppressLineNumbers/>
        <w:ind w:left="720"/>
      </w:pPr>
      <w:r>
        <w:t xml:space="preserve">when authentication succeeds, indicates </w:t>
      </w:r>
      <w:r w:rsidR="0009466B">
        <w:t>a</w:t>
      </w:r>
      <w:r>
        <w:t xml:space="preserve"> number of</w:t>
      </w:r>
      <w:r w:rsidR="0039048E" w:rsidRPr="00E27D71">
        <w:t xml:space="preserve"> </w:t>
      </w:r>
      <w:r w:rsidR="0039048E">
        <w:t>seconds</w:t>
      </w:r>
      <w:r w:rsidR="0039048E" w:rsidRPr="00E27D71">
        <w:t xml:space="preserve"> </w:t>
      </w:r>
      <w:r w:rsidR="0039048E">
        <w:t>until the password expires</w:t>
      </w:r>
      <w:r w:rsidR="0009466B">
        <w:t xml:space="preserve"> or -1 i</w:t>
      </w:r>
      <w:r w:rsidR="003811DA">
        <w:t>f password never expires</w:t>
      </w:r>
      <w:r w:rsidR="00497D68">
        <w:t>.</w:t>
      </w:r>
      <w:r w:rsidR="003811DA">
        <w:t xml:space="preserve"> </w:t>
      </w:r>
      <w:r w:rsidR="00066A6E">
        <w:t>This</w:t>
      </w:r>
      <w:r w:rsidR="003811DA">
        <w:t xml:space="preserve"> parameter </w:t>
      </w:r>
      <w:r w:rsidR="00066A6E">
        <w:t xml:space="preserve">appears </w:t>
      </w:r>
      <w:r w:rsidR="00FF3E99">
        <w:t xml:space="preserve">only if </w:t>
      </w:r>
      <w:r w:rsidR="00066A6E">
        <w:t xml:space="preserve">password validity information is supplied by </w:t>
      </w:r>
      <w:r w:rsidR="00FF3E99">
        <w:t>authentication</w:t>
      </w:r>
      <w:r w:rsidR="00066A6E">
        <w:t xml:space="preserve"> </w:t>
      </w:r>
      <w:r w:rsidR="00FF3E99">
        <w:t>backend</w:t>
      </w:r>
      <w:r w:rsidR="00066A6E">
        <w:t>.</w:t>
      </w:r>
    </w:p>
    <w:p w:rsidR="00E27D71" w:rsidRPr="0096372D" w:rsidRDefault="00E27D71" w:rsidP="00E27D71">
      <w:pPr>
        <w:pStyle w:val="BodyText"/>
        <w:suppressLineNumbers/>
        <w:rPr>
          <w:rFonts w:ascii="Courier New" w:hAnsi="Courier New" w:cs="Courier New"/>
        </w:rPr>
      </w:pPr>
      <w:r w:rsidRPr="0096372D">
        <w:rPr>
          <w:rFonts w:ascii="Courier New" w:hAnsi="Courier New" w:cs="Courier New"/>
        </w:rPr>
        <w:t>“DELAY”</w:t>
      </w:r>
    </w:p>
    <w:p w:rsidR="00E27D71" w:rsidRPr="00E27D71" w:rsidRDefault="00E27D71" w:rsidP="0096372D">
      <w:pPr>
        <w:pStyle w:val="BodyText"/>
        <w:suppressLineNumbers/>
        <w:ind w:firstLine="720"/>
      </w:pPr>
      <w:r w:rsidRPr="00E27D71">
        <w:t xml:space="preserve">Authentication was not successful. </w:t>
      </w:r>
    </w:p>
    <w:p w:rsidR="00E27D71" w:rsidRPr="0096372D" w:rsidRDefault="0039048E" w:rsidP="00E27D71">
      <w:pPr>
        <w:pStyle w:val="BodyText"/>
        <w:suppressLineNumbers/>
        <w:rPr>
          <w:rFonts w:ascii="Courier New" w:hAnsi="Courier New" w:cs="Courier New"/>
        </w:rPr>
      </w:pPr>
      <w:r>
        <w:rPr>
          <w:rFonts w:ascii="Courier New" w:hAnsi="Courier New" w:cs="Courier New"/>
        </w:rPr>
        <w:t>d</w:t>
      </w:r>
      <w:r w:rsidR="00E27D71" w:rsidRPr="0096372D">
        <w:rPr>
          <w:rFonts w:ascii="Courier New" w:hAnsi="Courier New" w:cs="Courier New"/>
        </w:rPr>
        <w:t>time</w:t>
      </w:r>
    </w:p>
    <w:p w:rsidR="00E27D71" w:rsidRPr="00E27D71" w:rsidRDefault="00DB5205" w:rsidP="0096372D">
      <w:pPr>
        <w:pStyle w:val="BodyText"/>
        <w:suppressLineNumbers/>
        <w:ind w:left="720"/>
      </w:pPr>
      <w:r>
        <w:t xml:space="preserve">when authentication was not successful, indicates </w:t>
      </w:r>
      <w:r w:rsidR="00E27D71" w:rsidRPr="00E27D71">
        <w:t xml:space="preserve">time in </w:t>
      </w:r>
      <w:r w:rsidR="00A279AB">
        <w:t>seconds</w:t>
      </w:r>
      <w:r w:rsidR="00E27D71" w:rsidRPr="00E27D71">
        <w:t xml:space="preserve"> for which the server will not allow to re-authenticate</w:t>
      </w:r>
      <w:r w:rsidR="00A279AB">
        <w:t>, can be zero.</w:t>
      </w:r>
      <w:r w:rsidR="00391E4D">
        <w:t xml:space="preserve"> </w:t>
      </w:r>
    </w:p>
    <w:p w:rsidR="00E27D71" w:rsidRPr="0096372D" w:rsidRDefault="00E27D71" w:rsidP="00E27D71">
      <w:pPr>
        <w:pStyle w:val="BodyText"/>
        <w:suppressLineNumbers/>
        <w:rPr>
          <w:rFonts w:ascii="Courier New" w:hAnsi="Courier New" w:cs="Courier New"/>
        </w:rPr>
      </w:pPr>
      <w:r w:rsidRPr="0096372D">
        <w:rPr>
          <w:rFonts w:ascii="Courier New" w:hAnsi="Courier New" w:cs="Courier New"/>
        </w:rPr>
        <w:t>“LOCKED”</w:t>
      </w:r>
    </w:p>
    <w:p w:rsidR="002B6B17" w:rsidRDefault="0080511A" w:rsidP="0096372D">
      <w:pPr>
        <w:pStyle w:val="BodyText"/>
        <w:suppressLineNumbers/>
        <w:ind w:firstLine="720"/>
      </w:pPr>
      <w:r w:rsidRPr="00E27D71">
        <w:t>Cannot</w:t>
      </w:r>
      <w:r w:rsidR="00E27D71" w:rsidRPr="00E27D71">
        <w:t xml:space="preserve"> login</w:t>
      </w:r>
      <w:r>
        <w:t xml:space="preserve"> e.g. because the user is locked on the server</w:t>
      </w:r>
      <w:r w:rsidR="00E27D71" w:rsidRPr="00E27D71">
        <w:t>.</w:t>
      </w:r>
    </w:p>
    <w:p w:rsidR="002B6B17" w:rsidRDefault="002B6B17" w:rsidP="002B6B17">
      <w:pPr>
        <w:pStyle w:val="BodyText"/>
        <w:suppressLineNumbers/>
        <w:rPr>
          <w:rFonts w:ascii="Courier New" w:hAnsi="Courier New" w:cs="Courier New"/>
        </w:rPr>
      </w:pPr>
      <w:r w:rsidRPr="0096372D">
        <w:rPr>
          <w:rFonts w:ascii="Courier New" w:hAnsi="Courier New" w:cs="Courier New"/>
        </w:rPr>
        <w:t>“</w:t>
      </w:r>
      <w:r>
        <w:rPr>
          <w:rFonts w:ascii="Courier New" w:hAnsi="Courier New" w:cs="Courier New"/>
        </w:rPr>
        <w:t>EXPIRED</w:t>
      </w:r>
      <w:r w:rsidRPr="0096372D">
        <w:rPr>
          <w:rFonts w:ascii="Courier New" w:hAnsi="Courier New" w:cs="Courier New"/>
        </w:rPr>
        <w:t>”</w:t>
      </w:r>
    </w:p>
    <w:p w:rsidR="00DC1492" w:rsidRDefault="00DC1492" w:rsidP="00DC1492">
      <w:pPr>
        <w:pStyle w:val="BodyText"/>
        <w:suppressLineNumbers/>
        <w:ind w:left="720"/>
      </w:pPr>
      <w:r w:rsidRPr="00EC77E3">
        <w:t>Authentication was not successful because the password of the user trying to authenticate is expired.</w:t>
      </w:r>
    </w:p>
    <w:p w:rsidR="008339FC" w:rsidRPr="00C11A49" w:rsidRDefault="008339FC" w:rsidP="008339FC">
      <w:pPr>
        <w:pStyle w:val="BodyText"/>
        <w:suppressLineNumbers/>
        <w:rPr>
          <w:rFonts w:ascii="Courier New" w:hAnsi="Courier New" w:cs="Courier New"/>
          <w:lang w:val="en-US"/>
        </w:rPr>
      </w:pPr>
      <w:r w:rsidRPr="00C11A49">
        <w:rPr>
          <w:rFonts w:ascii="Courier New" w:hAnsi="Courier New" w:cs="Courier New"/>
          <w:lang w:val="en-US"/>
        </w:rPr>
        <w:t>“CHALLENGE”</w:t>
      </w:r>
    </w:p>
    <w:p w:rsidR="008339FC" w:rsidRPr="00C11A49" w:rsidRDefault="008339FC" w:rsidP="00FF3E99">
      <w:pPr>
        <w:pStyle w:val="BodyText"/>
        <w:suppressLineNumbers/>
        <w:ind w:left="720"/>
        <w:rPr>
          <w:rFonts w:cs="Courier New"/>
          <w:lang w:val="en-US"/>
        </w:rPr>
      </w:pPr>
      <w:r>
        <w:t>Another chall</w:t>
      </w:r>
      <w:r w:rsidR="00C9763F">
        <w:t>enge is supplied by the server.</w:t>
      </w:r>
    </w:p>
    <w:p w:rsidR="00B06751" w:rsidRPr="0060715C" w:rsidRDefault="00B06751" w:rsidP="00B06751">
      <w:pPr>
        <w:pStyle w:val="BodyText"/>
        <w:suppressLineNumbers/>
        <w:rPr>
          <w:rFonts w:ascii="Courier New" w:hAnsi="Courier New" w:cs="Courier New"/>
        </w:rPr>
      </w:pPr>
      <w:r>
        <w:rPr>
          <w:rFonts w:ascii="Courier New" w:hAnsi="Courier New" w:cs="Courier New"/>
        </w:rPr>
        <w:t>c</w:t>
      </w:r>
      <w:r w:rsidRPr="0060715C">
        <w:rPr>
          <w:rFonts w:ascii="Courier New" w:hAnsi="Courier New" w:cs="Courier New"/>
        </w:rPr>
        <w:t>hallenge</w:t>
      </w:r>
      <w:r>
        <w:rPr>
          <w:rFonts w:ascii="Courier New" w:hAnsi="Courier New" w:cs="Courier New"/>
        </w:rPr>
        <w:t>-name</w:t>
      </w:r>
    </w:p>
    <w:p w:rsidR="00B06751" w:rsidRDefault="00B06751" w:rsidP="00B06751">
      <w:pPr>
        <w:pStyle w:val="BodyText"/>
        <w:suppressLineNumbers/>
        <w:ind w:firstLine="720"/>
      </w:pPr>
      <w:r>
        <w:t xml:space="preserve">Single-line </w:t>
      </w:r>
      <w:r w:rsidRPr="00E27D71">
        <w:t>base-64 encoded</w:t>
      </w:r>
      <w:r>
        <w:t xml:space="preserve"> challenge prompt displayed on the client</w:t>
      </w:r>
      <w:r w:rsidR="00F5255E">
        <w:t xml:space="preserve"> e.g. “Enter your tokencode”</w:t>
      </w:r>
      <w:r>
        <w:t>.</w:t>
      </w:r>
    </w:p>
    <w:p w:rsidR="00B06751" w:rsidRDefault="00B06751" w:rsidP="00B06751">
      <w:pPr>
        <w:pStyle w:val="BodyText"/>
        <w:suppressLineNumbers/>
        <w:rPr>
          <w:rFonts w:ascii="Courier New" w:hAnsi="Courier New" w:cs="Courier New"/>
        </w:rPr>
      </w:pPr>
      <w:r>
        <w:rPr>
          <w:rFonts w:ascii="Courier New" w:hAnsi="Courier New" w:cs="Courier New"/>
        </w:rPr>
        <w:t>c</w:t>
      </w:r>
      <w:r w:rsidRPr="0060715C">
        <w:rPr>
          <w:rFonts w:ascii="Courier New" w:hAnsi="Courier New" w:cs="Courier New"/>
        </w:rPr>
        <w:t>hallenge</w:t>
      </w:r>
      <w:r>
        <w:rPr>
          <w:rFonts w:ascii="Courier New" w:hAnsi="Courier New" w:cs="Courier New"/>
        </w:rPr>
        <w:t>-value</w:t>
      </w:r>
    </w:p>
    <w:p w:rsidR="00E27D71" w:rsidRDefault="00B06751" w:rsidP="00B06751">
      <w:pPr>
        <w:pStyle w:val="BodyText"/>
        <w:suppressLineNumbers/>
        <w:ind w:firstLine="720"/>
      </w:pPr>
      <w:r>
        <w:t xml:space="preserve">Non-empty single-line </w:t>
      </w:r>
      <w:r w:rsidRPr="00E27D71">
        <w:t>base-64 encoded</w:t>
      </w:r>
      <w:r>
        <w:t xml:space="preserve"> </w:t>
      </w:r>
      <w:r w:rsidR="005E42F0">
        <w:t>challenge</w:t>
      </w:r>
      <w:r>
        <w:t>.</w:t>
      </w:r>
    </w:p>
    <w:p w:rsidR="00692E44" w:rsidRPr="00664B5C" w:rsidRDefault="00692E44" w:rsidP="00692E44">
      <w:pPr>
        <w:pStyle w:val="BodyText"/>
        <w:suppressLineNumbers/>
        <w:rPr>
          <w:rFonts w:ascii="Courier New" w:hAnsi="Courier New" w:cs="Courier New"/>
          <w:lang w:val="fr-FR"/>
        </w:rPr>
      </w:pPr>
      <w:r w:rsidRPr="00664B5C">
        <w:rPr>
          <w:rFonts w:ascii="Courier New" w:hAnsi="Courier New" w:cs="Courier New"/>
          <w:lang w:val="fr-FR"/>
        </w:rPr>
        <w:t>response-name</w:t>
      </w:r>
    </w:p>
    <w:p w:rsidR="00692E44" w:rsidRPr="008151A6" w:rsidRDefault="00692E44" w:rsidP="00692E44">
      <w:pPr>
        <w:pStyle w:val="BodyText"/>
        <w:suppressLineNumbers/>
        <w:ind w:firstLine="720"/>
        <w:rPr>
          <w:rFonts w:ascii="Courier New" w:hAnsi="Courier New" w:cs="Courier New"/>
        </w:rPr>
      </w:pPr>
      <w:r>
        <w:t xml:space="preserve">Single-line </w:t>
      </w:r>
      <w:r w:rsidRPr="00E27D71">
        <w:t>base-64</w:t>
      </w:r>
      <w:r>
        <w:t xml:space="preserve"> encoded</w:t>
      </w:r>
      <w:r w:rsidRPr="00E27D71">
        <w:t xml:space="preserve"> </w:t>
      </w:r>
      <w:r>
        <w:t xml:space="preserve">string. When multiple responses are required by the server, response name allows </w:t>
      </w:r>
      <w:r w:rsidR="00372E6E">
        <w:t>identifying</w:t>
      </w:r>
      <w:r>
        <w:t xml:space="preserve"> each response sent by the client.</w:t>
      </w:r>
    </w:p>
    <w:p w:rsidR="00692E44" w:rsidRPr="00E27D71" w:rsidRDefault="00692E44" w:rsidP="00B06751">
      <w:pPr>
        <w:pStyle w:val="BodyText"/>
        <w:suppressLineNumbers/>
        <w:ind w:firstLine="720"/>
      </w:pPr>
    </w:p>
    <w:p w:rsidR="00B54FFE" w:rsidRDefault="00B54FFE" w:rsidP="00E27D71">
      <w:pPr>
        <w:pStyle w:val="BodyText"/>
        <w:suppressLineNumbers/>
      </w:pPr>
    </w:p>
    <w:p w:rsidR="00E27D71" w:rsidRDefault="00E27D71" w:rsidP="00E27D71">
      <w:pPr>
        <w:pStyle w:val="BodyText"/>
        <w:suppressLineNumbers/>
      </w:pPr>
    </w:p>
    <w:p w:rsidR="00094511" w:rsidRPr="007710C4" w:rsidRDefault="00094511" w:rsidP="00094511">
      <w:pPr>
        <w:pStyle w:val="BodyText"/>
        <w:suppressLineNumbers/>
        <w:rPr>
          <w:b/>
        </w:rPr>
      </w:pPr>
      <w:r>
        <w:rPr>
          <w:b/>
        </w:rPr>
        <w:t>LDAPCHANGEPWD</w:t>
      </w:r>
    </w:p>
    <w:p w:rsidR="00094511" w:rsidRDefault="00094511" w:rsidP="00094511">
      <w:pPr>
        <w:pStyle w:val="BodyText"/>
        <w:suppressLineNumbers/>
      </w:pPr>
      <w:r w:rsidRPr="00E27D71">
        <w:t xml:space="preserve">Description: </w:t>
      </w:r>
      <w:r>
        <w:t xml:space="preserve">Request </w:t>
      </w:r>
      <w:r w:rsidRPr="00E27D71">
        <w:t>by the client</w:t>
      </w:r>
      <w:r>
        <w:t xml:space="preserve"> to change the LDAP password for the specified user</w:t>
      </w:r>
    </w:p>
    <w:p w:rsidR="00094511" w:rsidRDefault="00094511" w:rsidP="00094511">
      <w:pPr>
        <w:pStyle w:val="BodyText"/>
        <w:suppressLineNumbers/>
      </w:pPr>
      <w:r>
        <w:t>Sender:</w:t>
      </w:r>
      <w:r w:rsidRPr="00E27D71">
        <w:t xml:space="preserve"> </w:t>
      </w:r>
      <w:r w:rsidR="00BD48B7">
        <w:t>client</w:t>
      </w:r>
      <w:r w:rsidRPr="000C6391">
        <w:t xml:space="preserve"> </w:t>
      </w:r>
    </w:p>
    <w:p w:rsidR="00094511" w:rsidRDefault="00094511" w:rsidP="00094511">
      <w:pPr>
        <w:pStyle w:val="BodyText"/>
        <w:suppressLineNumbers/>
      </w:pPr>
      <w:r>
        <w:t>Syntax:</w:t>
      </w:r>
    </w:p>
    <w:p w:rsidR="00094511" w:rsidRPr="00E27D71" w:rsidRDefault="00094511" w:rsidP="00094511">
      <w:pPr>
        <w:pStyle w:val="BodyText"/>
        <w:suppressLineNumbers/>
      </w:pPr>
    </w:p>
    <w:tbl>
      <w:tblPr>
        <w:tblW w:w="8046" w:type="dxa"/>
        <w:shd w:val="clear" w:color="auto" w:fill="C2C2C2"/>
        <w:tblLayout w:type="fixed"/>
        <w:tblLook w:val="0000"/>
      </w:tblPr>
      <w:tblGrid>
        <w:gridCol w:w="2235"/>
        <w:gridCol w:w="236"/>
        <w:gridCol w:w="5575"/>
      </w:tblGrid>
      <w:tr w:rsidR="00094511" w:rsidRPr="000C6391" w:rsidTr="00296CE0">
        <w:trPr>
          <w:cantSplit/>
          <w:trHeight w:val="288"/>
        </w:trPr>
        <w:tc>
          <w:tcPr>
            <w:tcW w:w="2235" w:type="dxa"/>
            <w:shd w:val="clear" w:color="auto" w:fill="C2C2C2"/>
          </w:tcPr>
          <w:p w:rsidR="00094511" w:rsidRPr="000C6391" w:rsidRDefault="00094511" w:rsidP="009026E1">
            <w:pPr>
              <w:pStyle w:val="BodyText"/>
              <w:suppressLineNumbers/>
              <w:rPr>
                <w:rFonts w:ascii="Courier New" w:hAnsi="Courier New" w:cs="Courier New"/>
                <w:sz w:val="18"/>
                <w:szCs w:val="18"/>
              </w:rPr>
            </w:pPr>
          </w:p>
        </w:tc>
        <w:tc>
          <w:tcPr>
            <w:tcW w:w="236" w:type="dxa"/>
            <w:shd w:val="clear" w:color="auto" w:fill="C2C2C2"/>
          </w:tcPr>
          <w:p w:rsidR="00094511" w:rsidRPr="000C6391" w:rsidRDefault="00094511" w:rsidP="009026E1">
            <w:pPr>
              <w:pStyle w:val="BodyText"/>
              <w:suppressLineNumbers/>
              <w:rPr>
                <w:rFonts w:ascii="Courier New" w:hAnsi="Courier New" w:cs="Courier New"/>
                <w:sz w:val="18"/>
                <w:szCs w:val="18"/>
              </w:rPr>
            </w:pPr>
          </w:p>
        </w:tc>
        <w:tc>
          <w:tcPr>
            <w:tcW w:w="5575" w:type="dxa"/>
            <w:shd w:val="clear" w:color="auto" w:fill="C2C2C2"/>
          </w:tcPr>
          <w:p w:rsidR="00094511" w:rsidRPr="000C6391" w:rsidRDefault="00094511" w:rsidP="009026E1">
            <w:pPr>
              <w:pStyle w:val="BodyText"/>
              <w:suppressLineNumbers/>
              <w:rPr>
                <w:rFonts w:ascii="Courier New" w:hAnsi="Courier New" w:cs="Courier New"/>
                <w:sz w:val="18"/>
                <w:szCs w:val="18"/>
              </w:rPr>
            </w:pPr>
          </w:p>
        </w:tc>
      </w:tr>
      <w:tr w:rsidR="00094511" w:rsidRPr="000C6391" w:rsidTr="00296CE0">
        <w:trPr>
          <w:cantSplit/>
          <w:trHeight w:val="288"/>
        </w:trPr>
        <w:tc>
          <w:tcPr>
            <w:tcW w:w="2235" w:type="dxa"/>
            <w:shd w:val="clear" w:color="auto" w:fill="C2C2C2"/>
          </w:tcPr>
          <w:p w:rsidR="00094511" w:rsidRPr="000C6391" w:rsidRDefault="00094511" w:rsidP="009026E1">
            <w:pPr>
              <w:autoSpaceDE w:val="0"/>
              <w:snapToGrid w:val="0"/>
              <w:rPr>
                <w:rFonts w:ascii="Courier New" w:hAnsi="Courier New" w:cs="Courier New"/>
                <w:sz w:val="18"/>
                <w:szCs w:val="18"/>
              </w:rPr>
            </w:pPr>
            <w:smartTag w:uri="urn:schemas-microsoft-com:office:smarttags" w:element="stockticker">
              <w:r w:rsidRPr="000C6391">
                <w:rPr>
                  <w:rFonts w:ascii="Courier New" w:hAnsi="Courier New" w:cs="Courier New"/>
                  <w:sz w:val="18"/>
                  <w:szCs w:val="18"/>
                </w:rPr>
                <w:lastRenderedPageBreak/>
                <w:t>ENC</w:t>
              </w:r>
            </w:smartTag>
            <w:r w:rsidRPr="000C6391">
              <w:rPr>
                <w:rFonts w:ascii="Courier New" w:hAnsi="Courier New" w:cs="Courier New"/>
                <w:sz w:val="18"/>
                <w:szCs w:val="18"/>
              </w:rPr>
              <w:t>-</w:t>
            </w:r>
            <w:r>
              <w:rPr>
                <w:rFonts w:ascii="Courier New" w:hAnsi="Courier New" w:cs="Courier New"/>
                <w:sz w:val="18"/>
                <w:szCs w:val="18"/>
              </w:rPr>
              <w:t>LDAPCHANGEPWD</w:t>
            </w:r>
          </w:p>
        </w:tc>
        <w:tc>
          <w:tcPr>
            <w:tcW w:w="236" w:type="dxa"/>
            <w:shd w:val="clear" w:color="auto" w:fill="C2C2C2"/>
          </w:tcPr>
          <w:p w:rsidR="00094511" w:rsidRPr="000C6391" w:rsidRDefault="00094511" w:rsidP="009026E1">
            <w:pPr>
              <w:autoSpaceDE w:val="0"/>
              <w:snapToGrid w:val="0"/>
              <w:rPr>
                <w:rFonts w:ascii="Courier New" w:hAnsi="Courier New" w:cs="Courier New"/>
                <w:sz w:val="18"/>
                <w:szCs w:val="18"/>
              </w:rPr>
            </w:pPr>
            <w:r w:rsidRPr="000C6391">
              <w:rPr>
                <w:rFonts w:ascii="Courier New" w:hAnsi="Courier New" w:cs="Courier New"/>
                <w:sz w:val="18"/>
                <w:szCs w:val="18"/>
              </w:rPr>
              <w:t>=</w:t>
            </w:r>
          </w:p>
        </w:tc>
        <w:tc>
          <w:tcPr>
            <w:tcW w:w="5575" w:type="dxa"/>
            <w:shd w:val="clear" w:color="auto" w:fill="C2C2C2"/>
          </w:tcPr>
          <w:p w:rsidR="00094511" w:rsidRDefault="00094511" w:rsidP="009026E1">
            <w:pPr>
              <w:autoSpaceDE w:val="0"/>
              <w:snapToGrid w:val="0"/>
              <w:rPr>
                <w:rFonts w:ascii="Courier New" w:hAnsi="Courier New" w:cs="Courier New"/>
                <w:sz w:val="18"/>
                <w:szCs w:val="18"/>
              </w:rPr>
            </w:pPr>
            <w:r w:rsidRPr="000C6391">
              <w:rPr>
                <w:rFonts w:ascii="Courier New" w:hAnsi="Courier New" w:cs="Courier New"/>
                <w:sz w:val="18"/>
                <w:szCs w:val="18"/>
              </w:rPr>
              <w:t>&lt;</w:t>
            </w:r>
            <w:r>
              <w:rPr>
                <w:rFonts w:ascii="Courier New" w:hAnsi="Courier New" w:cs="Courier New"/>
                <w:sz w:val="18"/>
                <w:szCs w:val="18"/>
              </w:rPr>
              <w:t>encrypted-LDAPCHANGEPWD &gt;</w:t>
            </w:r>
          </w:p>
          <w:p w:rsidR="00094511" w:rsidRDefault="00094511" w:rsidP="009026E1">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094511" w:rsidRDefault="00094511" w:rsidP="009026E1">
            <w:pPr>
              <w:autoSpaceDE w:val="0"/>
              <w:snapToGrid w:val="0"/>
              <w:rPr>
                <w:rFonts w:ascii="Courier New" w:hAnsi="Courier New" w:cs="Courier New"/>
                <w:sz w:val="18"/>
                <w:szCs w:val="18"/>
              </w:rPr>
            </w:pPr>
            <w:r>
              <w:rPr>
                <w:rFonts w:ascii="Courier New" w:hAnsi="Courier New" w:cs="Courier New"/>
                <w:sz w:val="18"/>
                <w:szCs w:val="18"/>
              </w:rPr>
              <w:t xml:space="preserve">; </w:t>
            </w:r>
            <w:r w:rsidRPr="000C6391">
              <w:rPr>
                <w:rFonts w:ascii="Courier New" w:hAnsi="Courier New" w:cs="Courier New"/>
                <w:sz w:val="18"/>
                <w:szCs w:val="18"/>
              </w:rPr>
              <w:t xml:space="preserve">established on the </w:t>
            </w:r>
            <w:r w:rsidRPr="007B6A6F">
              <w:rPr>
                <w:rFonts w:ascii="Courier New" w:hAnsi="Courier New" w:cs="Courier New"/>
                <w:sz w:val="18"/>
                <w:szCs w:val="18"/>
              </w:rPr>
              <w:t xml:space="preserve"> Phase 2</w:t>
            </w:r>
            <w:r>
              <w:rPr>
                <w:rFonts w:ascii="Courier New" w:hAnsi="Courier New" w:cs="Courier New"/>
                <w:sz w:val="18"/>
                <w:szCs w:val="18"/>
              </w:rPr>
              <w:t xml:space="preserve"> (key agreement)</w:t>
            </w:r>
          </w:p>
          <w:p w:rsidR="00094511" w:rsidRPr="000C6391" w:rsidRDefault="00094511" w:rsidP="009026E1">
            <w:pPr>
              <w:autoSpaceDE w:val="0"/>
              <w:snapToGrid w:val="0"/>
              <w:rPr>
                <w:rFonts w:ascii="Courier New" w:hAnsi="Courier New" w:cs="Courier New"/>
                <w:sz w:val="18"/>
                <w:szCs w:val="18"/>
              </w:rPr>
            </w:pPr>
          </w:p>
        </w:tc>
      </w:tr>
      <w:tr w:rsidR="00094511" w:rsidRPr="000C6391" w:rsidTr="00296CE0">
        <w:trPr>
          <w:cantSplit/>
          <w:trHeight w:val="288"/>
        </w:trPr>
        <w:tc>
          <w:tcPr>
            <w:tcW w:w="2235" w:type="dxa"/>
            <w:shd w:val="clear" w:color="auto" w:fill="C2C2C2"/>
          </w:tcPr>
          <w:p w:rsidR="00094511" w:rsidRPr="000C6391" w:rsidRDefault="00094511" w:rsidP="009026E1">
            <w:pPr>
              <w:autoSpaceDE w:val="0"/>
              <w:snapToGrid w:val="0"/>
              <w:rPr>
                <w:rFonts w:ascii="Courier New" w:hAnsi="Courier New" w:cs="Courier New"/>
                <w:sz w:val="18"/>
                <w:szCs w:val="18"/>
              </w:rPr>
            </w:pPr>
            <w:r>
              <w:rPr>
                <w:rFonts w:ascii="Courier New" w:hAnsi="Courier New" w:cs="Courier New"/>
                <w:sz w:val="18"/>
                <w:szCs w:val="18"/>
              </w:rPr>
              <w:t>LDAPCHANGEPWD</w:t>
            </w:r>
          </w:p>
        </w:tc>
        <w:tc>
          <w:tcPr>
            <w:tcW w:w="236" w:type="dxa"/>
            <w:shd w:val="clear" w:color="auto" w:fill="C2C2C2"/>
          </w:tcPr>
          <w:p w:rsidR="00094511" w:rsidRPr="000C6391" w:rsidRDefault="00094511" w:rsidP="009026E1">
            <w:pPr>
              <w:autoSpaceDE w:val="0"/>
              <w:snapToGrid w:val="0"/>
              <w:rPr>
                <w:rFonts w:ascii="Courier New" w:hAnsi="Courier New" w:cs="Courier New"/>
                <w:sz w:val="18"/>
                <w:szCs w:val="18"/>
              </w:rPr>
            </w:pPr>
            <w:r w:rsidRPr="000C6391">
              <w:rPr>
                <w:rFonts w:ascii="Courier New" w:hAnsi="Courier New" w:cs="Courier New"/>
                <w:sz w:val="18"/>
                <w:szCs w:val="18"/>
              </w:rPr>
              <w:t>=</w:t>
            </w:r>
          </w:p>
        </w:tc>
        <w:tc>
          <w:tcPr>
            <w:tcW w:w="5575" w:type="dxa"/>
            <w:shd w:val="clear" w:color="auto" w:fill="C2C2C2"/>
          </w:tcPr>
          <w:p w:rsidR="00094511" w:rsidRPr="000C6391" w:rsidRDefault="00094511" w:rsidP="009026E1">
            <w:pPr>
              <w:autoSpaceDE w:val="0"/>
              <w:snapToGrid w:val="0"/>
              <w:rPr>
                <w:rFonts w:ascii="Courier New" w:hAnsi="Courier New" w:cs="Courier New"/>
                <w:sz w:val="18"/>
                <w:szCs w:val="18"/>
              </w:rPr>
            </w:pPr>
            <w:r w:rsidRPr="00A07B02">
              <w:rPr>
                <w:rFonts w:ascii="Courier New" w:hAnsi="Courier New" w:cs="Courier New"/>
                <w:sz w:val="18"/>
                <w:szCs w:val="18"/>
              </w:rPr>
              <w:t>"</w:t>
            </w:r>
            <w:r>
              <w:rPr>
                <w:rFonts w:ascii="Courier New" w:hAnsi="Courier New" w:cs="Courier New"/>
                <w:sz w:val="18"/>
                <w:szCs w:val="18"/>
              </w:rPr>
              <w:t>LDAPCHANGEPWD</w:t>
            </w:r>
            <w:r w:rsidRPr="00A07B02">
              <w:rPr>
                <w:rFonts w:ascii="Courier New" w:hAnsi="Courier New" w:cs="Courier New"/>
                <w:sz w:val="18"/>
                <w:szCs w:val="18"/>
              </w:rPr>
              <w:t>"</w:t>
            </w:r>
            <w:r w:rsidRPr="000C6391">
              <w:rPr>
                <w:rFonts w:ascii="Courier New" w:hAnsi="Courier New" w:cs="Courier New"/>
                <w:sz w:val="18"/>
                <w:szCs w:val="18"/>
              </w:rPr>
              <w:t xml:space="preserve"> </w:t>
            </w:r>
            <w:r>
              <w:rPr>
                <w:rFonts w:ascii="Courier New" w:hAnsi="Courier New" w:cs="Courier New"/>
                <w:sz w:val="18"/>
                <w:szCs w:val="18"/>
              </w:rPr>
              <w:t>ldapchangepwd</w:t>
            </w:r>
            <w:r w:rsidRPr="000C6391">
              <w:rPr>
                <w:rFonts w:ascii="Courier New" w:hAnsi="Courier New" w:cs="Courier New"/>
                <w:sz w:val="18"/>
                <w:szCs w:val="18"/>
              </w:rPr>
              <w:t>-response</w:t>
            </w:r>
          </w:p>
        </w:tc>
      </w:tr>
      <w:tr w:rsidR="00094511" w:rsidRPr="000C6391" w:rsidTr="00296CE0">
        <w:trPr>
          <w:cantSplit/>
          <w:trHeight w:val="288"/>
        </w:trPr>
        <w:tc>
          <w:tcPr>
            <w:tcW w:w="2235" w:type="dxa"/>
            <w:shd w:val="clear" w:color="auto" w:fill="C2C2C2"/>
          </w:tcPr>
          <w:p w:rsidR="00094511" w:rsidRPr="00F83E0A" w:rsidRDefault="00094511" w:rsidP="009026E1">
            <w:pPr>
              <w:pStyle w:val="HTMLPreformatted"/>
              <w:snapToGrid w:val="0"/>
              <w:rPr>
                <w:rFonts w:cs="Courier New"/>
                <w:sz w:val="18"/>
                <w:szCs w:val="18"/>
                <w:lang w:val="en-US"/>
              </w:rPr>
            </w:pPr>
            <w:r w:rsidRPr="00F83E0A">
              <w:rPr>
                <w:rFonts w:cs="Courier New"/>
                <w:sz w:val="18"/>
                <w:szCs w:val="18"/>
                <w:lang w:val="en-US"/>
              </w:rPr>
              <w:t>ldapchangepwd -response</w:t>
            </w:r>
          </w:p>
        </w:tc>
        <w:tc>
          <w:tcPr>
            <w:tcW w:w="236" w:type="dxa"/>
            <w:shd w:val="clear" w:color="auto" w:fill="C2C2C2"/>
          </w:tcPr>
          <w:p w:rsidR="00094511" w:rsidRPr="000C6391" w:rsidRDefault="00094511" w:rsidP="009026E1">
            <w:pPr>
              <w:pStyle w:val="Clearformatting"/>
              <w:rPr>
                <w:rFonts w:ascii="Courier New" w:hAnsi="Courier New" w:cs="Courier New"/>
                <w:sz w:val="18"/>
                <w:szCs w:val="18"/>
              </w:rPr>
            </w:pPr>
            <w:r w:rsidRPr="000C6391">
              <w:rPr>
                <w:rFonts w:ascii="Courier New" w:hAnsi="Courier New" w:cs="Courier New"/>
                <w:sz w:val="18"/>
                <w:szCs w:val="18"/>
              </w:rPr>
              <w:t>=</w:t>
            </w:r>
          </w:p>
        </w:tc>
        <w:tc>
          <w:tcPr>
            <w:tcW w:w="5575" w:type="dxa"/>
            <w:shd w:val="clear" w:color="auto" w:fill="C2C2C2"/>
          </w:tcPr>
          <w:p w:rsidR="00094511" w:rsidRPr="000C6391" w:rsidRDefault="00094511" w:rsidP="009026E1">
            <w:pPr>
              <w:rPr>
                <w:rFonts w:ascii="Courier New" w:hAnsi="Courier New" w:cs="Courier New"/>
                <w:sz w:val="18"/>
                <w:szCs w:val="18"/>
                <w:lang w:val="fr-FR"/>
              </w:rPr>
            </w:pPr>
            <w:r w:rsidRPr="000C6391">
              <w:rPr>
                <w:rFonts w:ascii="Courier New" w:hAnsi="Courier New" w:cs="Courier New"/>
                <w:sz w:val="18"/>
                <w:szCs w:val="18"/>
                <w:lang w:val="fr-FR"/>
              </w:rPr>
              <w:t xml:space="preserve">1*( ( </w:t>
            </w:r>
            <w:r w:rsidRPr="00A07B02">
              <w:rPr>
                <w:rFonts w:ascii="Courier New" w:hAnsi="Courier New" w:cs="Courier New"/>
                <w:sz w:val="18"/>
                <w:szCs w:val="18"/>
              </w:rPr>
              <w:t>"</w:t>
            </w:r>
            <w:r w:rsidRPr="000C6391">
              <w:rPr>
                <w:rFonts w:ascii="Courier New" w:hAnsi="Courier New" w:cs="Courier New"/>
                <w:sz w:val="18"/>
                <w:szCs w:val="18"/>
                <w:lang w:val="fr-FR"/>
              </w:rPr>
              <w:t>USER</w:t>
            </w:r>
            <w:r>
              <w:rPr>
                <w:rFonts w:ascii="Courier New" w:hAnsi="Courier New" w:cs="Courier New"/>
                <w:sz w:val="18"/>
                <w:szCs w:val="18"/>
                <w:lang w:val="fr-FR"/>
              </w:rPr>
              <w:t>ID</w:t>
            </w:r>
            <w:r w:rsidRPr="000C6391">
              <w:rPr>
                <w:rFonts w:ascii="Courier New" w:hAnsi="Courier New" w:cs="Courier New"/>
                <w:sz w:val="18"/>
                <w:szCs w:val="18"/>
                <w:lang w:val="fr-FR"/>
              </w:rPr>
              <w:t>:</w:t>
            </w:r>
            <w:r w:rsidRPr="00A07B02">
              <w:rPr>
                <w:rFonts w:ascii="Courier New" w:hAnsi="Courier New" w:cs="Courier New"/>
                <w:sz w:val="18"/>
                <w:szCs w:val="18"/>
              </w:rPr>
              <w:t>"</w:t>
            </w:r>
            <w:r w:rsidRPr="000C6391">
              <w:rPr>
                <w:rFonts w:ascii="Courier New" w:hAnsi="Courier New" w:cs="Courier New"/>
                <w:sz w:val="18"/>
                <w:szCs w:val="18"/>
                <w:lang w:val="fr-FR"/>
              </w:rPr>
              <w:t>user</w:t>
            </w:r>
            <w:r>
              <w:rPr>
                <w:rFonts w:ascii="Courier New" w:hAnsi="Courier New" w:cs="Courier New"/>
                <w:sz w:val="18"/>
                <w:szCs w:val="18"/>
                <w:lang w:val="fr-FR"/>
              </w:rPr>
              <w:t>id</w:t>
            </w:r>
            <w:r w:rsidRPr="000C6391">
              <w:rPr>
                <w:rFonts w:ascii="Courier New" w:hAnsi="Courier New" w:cs="Courier New"/>
                <w:sz w:val="18"/>
                <w:szCs w:val="18"/>
                <w:lang w:val="fr-FR"/>
              </w:rPr>
              <w:t xml:space="preserve"> ) /</w:t>
            </w:r>
          </w:p>
          <w:p w:rsidR="00094511" w:rsidRDefault="00094511" w:rsidP="009026E1">
            <w:pPr>
              <w:rPr>
                <w:rFonts w:ascii="Courier New" w:hAnsi="Courier New" w:cs="Courier New"/>
                <w:sz w:val="18"/>
                <w:szCs w:val="18"/>
                <w:lang w:val="fr-FR"/>
              </w:rPr>
            </w:pPr>
            <w:r w:rsidRPr="000C6391">
              <w:rPr>
                <w:rFonts w:ascii="Courier New" w:hAnsi="Courier New" w:cs="Courier New"/>
                <w:sz w:val="18"/>
                <w:szCs w:val="18"/>
                <w:lang w:val="fr-FR"/>
              </w:rPr>
              <w:t xml:space="preserve">    ( </w:t>
            </w:r>
            <w:r w:rsidRPr="00A07B02">
              <w:rPr>
                <w:rFonts w:ascii="Courier New" w:hAnsi="Courier New" w:cs="Courier New"/>
                <w:sz w:val="18"/>
                <w:szCs w:val="18"/>
              </w:rPr>
              <w:t>"</w:t>
            </w:r>
            <w:r>
              <w:rPr>
                <w:rFonts w:ascii="Courier New" w:hAnsi="Courier New" w:cs="Courier New"/>
                <w:sz w:val="18"/>
                <w:szCs w:val="18"/>
                <w:lang w:val="fr-FR"/>
              </w:rPr>
              <w:t>PASSWD</w:t>
            </w:r>
            <w:r w:rsidRPr="000C6391">
              <w:rPr>
                <w:rFonts w:ascii="Courier New" w:hAnsi="Courier New" w:cs="Courier New"/>
                <w:sz w:val="18"/>
                <w:szCs w:val="18"/>
                <w:lang w:val="fr-FR"/>
              </w:rPr>
              <w:t>:</w:t>
            </w:r>
            <w:r w:rsidRPr="00A07B02">
              <w:rPr>
                <w:rFonts w:ascii="Courier New" w:hAnsi="Courier New" w:cs="Courier New"/>
                <w:sz w:val="18"/>
                <w:szCs w:val="18"/>
              </w:rPr>
              <w:t>"</w:t>
            </w:r>
            <w:r w:rsidRPr="000C6391">
              <w:rPr>
                <w:rFonts w:ascii="Courier New" w:hAnsi="Courier New" w:cs="Courier New"/>
                <w:sz w:val="18"/>
                <w:szCs w:val="18"/>
                <w:lang w:val="fr-FR"/>
              </w:rPr>
              <w:t>p</w:t>
            </w:r>
            <w:r>
              <w:rPr>
                <w:rFonts w:ascii="Courier New" w:hAnsi="Courier New" w:cs="Courier New"/>
                <w:sz w:val="18"/>
                <w:szCs w:val="18"/>
                <w:lang w:val="fr-FR"/>
              </w:rPr>
              <w:t>asswd</w:t>
            </w:r>
            <w:r w:rsidRPr="000C6391">
              <w:rPr>
                <w:rFonts w:ascii="Courier New" w:hAnsi="Courier New" w:cs="Courier New"/>
                <w:sz w:val="18"/>
                <w:szCs w:val="18"/>
                <w:lang w:val="fr-FR"/>
              </w:rPr>
              <w:t xml:space="preserve"> ) / </w:t>
            </w:r>
          </w:p>
          <w:p w:rsidR="00094511" w:rsidRDefault="00094511" w:rsidP="009026E1">
            <w:pPr>
              <w:rPr>
                <w:rFonts w:ascii="Courier New" w:hAnsi="Courier New" w:cs="Courier New"/>
                <w:sz w:val="18"/>
                <w:szCs w:val="18"/>
                <w:lang w:val="fr-FR"/>
              </w:rPr>
            </w:pPr>
            <w:r w:rsidRPr="000C6391">
              <w:rPr>
                <w:rFonts w:ascii="Courier New" w:hAnsi="Courier New" w:cs="Courier New"/>
                <w:sz w:val="18"/>
                <w:szCs w:val="18"/>
                <w:lang w:val="fr-FR"/>
              </w:rPr>
              <w:t xml:space="preserve">    (</w:t>
            </w:r>
            <w:r>
              <w:rPr>
                <w:rFonts w:ascii="Courier New" w:hAnsi="Courier New" w:cs="Courier New"/>
                <w:sz w:val="18"/>
                <w:szCs w:val="18"/>
                <w:lang w:val="fr-FR"/>
              </w:rPr>
              <w:t xml:space="preserve"> </w:t>
            </w:r>
            <w:r w:rsidRPr="00A07B02">
              <w:rPr>
                <w:rFonts w:ascii="Courier New" w:hAnsi="Courier New" w:cs="Courier New"/>
                <w:sz w:val="18"/>
                <w:szCs w:val="18"/>
              </w:rPr>
              <w:t>"</w:t>
            </w:r>
            <w:r>
              <w:rPr>
                <w:rFonts w:ascii="Courier New" w:hAnsi="Courier New" w:cs="Courier New"/>
                <w:sz w:val="18"/>
                <w:szCs w:val="18"/>
              </w:rPr>
              <w:t>NEWPASSWD</w:t>
            </w:r>
            <w:r w:rsidRPr="000C6391">
              <w:rPr>
                <w:rFonts w:ascii="Courier New" w:hAnsi="Courier New" w:cs="Courier New"/>
                <w:sz w:val="18"/>
                <w:szCs w:val="18"/>
                <w:lang w:val="fr-FR"/>
              </w:rPr>
              <w:t>:</w:t>
            </w:r>
            <w:r w:rsidRPr="00A07B02">
              <w:rPr>
                <w:rFonts w:ascii="Courier New" w:hAnsi="Courier New" w:cs="Courier New"/>
                <w:sz w:val="18"/>
                <w:szCs w:val="18"/>
              </w:rPr>
              <w:t>"</w:t>
            </w:r>
            <w:r>
              <w:rPr>
                <w:rFonts w:ascii="Courier New" w:hAnsi="Courier New" w:cs="Courier New"/>
                <w:sz w:val="18"/>
                <w:szCs w:val="18"/>
              </w:rPr>
              <w:t>passwd</w:t>
            </w:r>
            <w:r w:rsidRPr="000C6391">
              <w:rPr>
                <w:rFonts w:ascii="Courier New" w:hAnsi="Courier New" w:cs="Courier New"/>
                <w:sz w:val="18"/>
                <w:szCs w:val="18"/>
                <w:lang w:val="fr-FR"/>
              </w:rPr>
              <w:t xml:space="preserve"> ) </w:t>
            </w:r>
          </w:p>
          <w:p w:rsidR="00094511" w:rsidRDefault="00094511" w:rsidP="009026E1">
            <w:pPr>
              <w:rPr>
                <w:rFonts w:ascii="Courier New" w:hAnsi="Courier New" w:cs="Courier New"/>
                <w:sz w:val="18"/>
                <w:szCs w:val="18"/>
                <w:lang w:val="fr-FR"/>
              </w:rPr>
            </w:pPr>
            <w:r>
              <w:rPr>
                <w:rFonts w:ascii="Courier New" w:hAnsi="Courier New" w:cs="Courier New"/>
                <w:sz w:val="18"/>
                <w:szCs w:val="18"/>
                <w:lang w:val="fr-FR"/>
              </w:rPr>
              <w:t xml:space="preserve">  </w:t>
            </w:r>
            <w:r w:rsidRPr="000C6391">
              <w:rPr>
                <w:rFonts w:ascii="Courier New" w:hAnsi="Courier New" w:cs="Courier New"/>
                <w:sz w:val="18"/>
                <w:szCs w:val="18"/>
                <w:lang w:val="fr-FR"/>
              </w:rPr>
              <w:t>)</w:t>
            </w:r>
          </w:p>
          <w:p w:rsidR="00094511" w:rsidRPr="000C6391" w:rsidRDefault="00094511" w:rsidP="009026E1">
            <w:pPr>
              <w:rPr>
                <w:rFonts w:ascii="Courier New" w:hAnsi="Courier New" w:cs="Courier New"/>
                <w:sz w:val="18"/>
                <w:szCs w:val="18"/>
                <w:lang w:val="fr-FR"/>
              </w:rPr>
            </w:pPr>
          </w:p>
        </w:tc>
      </w:tr>
      <w:tr w:rsidR="00094511" w:rsidRPr="000C6391" w:rsidTr="00296CE0">
        <w:trPr>
          <w:cantSplit/>
          <w:trHeight w:val="288"/>
        </w:trPr>
        <w:tc>
          <w:tcPr>
            <w:tcW w:w="2235" w:type="dxa"/>
            <w:shd w:val="clear" w:color="auto" w:fill="C2C2C2"/>
          </w:tcPr>
          <w:p w:rsidR="00094511" w:rsidRPr="00F83E0A" w:rsidRDefault="00094511" w:rsidP="009026E1">
            <w:pPr>
              <w:pStyle w:val="HTMLPreformatted"/>
              <w:snapToGrid w:val="0"/>
              <w:rPr>
                <w:rFonts w:cs="Courier New"/>
                <w:sz w:val="18"/>
                <w:szCs w:val="18"/>
                <w:lang w:val="en-US"/>
              </w:rPr>
            </w:pPr>
            <w:r w:rsidRPr="00F83E0A">
              <w:rPr>
                <w:rFonts w:cs="Courier New"/>
                <w:sz w:val="18"/>
                <w:szCs w:val="18"/>
                <w:lang w:val="en-US"/>
              </w:rPr>
              <w:t>userid</w:t>
            </w:r>
          </w:p>
        </w:tc>
        <w:tc>
          <w:tcPr>
            <w:tcW w:w="236" w:type="dxa"/>
            <w:shd w:val="clear" w:color="auto" w:fill="C2C2C2"/>
          </w:tcPr>
          <w:p w:rsidR="00094511" w:rsidRPr="00F83E0A" w:rsidRDefault="00094511" w:rsidP="009026E1">
            <w:pPr>
              <w:pStyle w:val="HTMLPreformatted"/>
              <w:snapToGrid w:val="0"/>
              <w:rPr>
                <w:rFonts w:cs="Courier New"/>
                <w:sz w:val="18"/>
                <w:szCs w:val="18"/>
                <w:lang w:val="en-US"/>
              </w:rPr>
            </w:pPr>
            <w:r w:rsidRPr="00F83E0A">
              <w:rPr>
                <w:rFonts w:cs="Courier New"/>
                <w:sz w:val="18"/>
                <w:szCs w:val="18"/>
                <w:lang w:val="en-US"/>
              </w:rPr>
              <w:t>=</w:t>
            </w:r>
          </w:p>
        </w:tc>
        <w:tc>
          <w:tcPr>
            <w:tcW w:w="5575" w:type="dxa"/>
            <w:shd w:val="clear" w:color="auto" w:fill="C2C2C2"/>
          </w:tcPr>
          <w:p w:rsidR="00094511" w:rsidRPr="00F83E0A" w:rsidRDefault="00094511" w:rsidP="009026E1">
            <w:pPr>
              <w:pStyle w:val="HTMLPreformatted"/>
              <w:snapToGrid w:val="0"/>
              <w:rPr>
                <w:rFonts w:cs="Courier New"/>
                <w:sz w:val="18"/>
                <w:szCs w:val="18"/>
                <w:lang w:val="en-US"/>
              </w:rPr>
            </w:pPr>
            <w:r w:rsidRPr="00F83E0A">
              <w:rPr>
                <w:rFonts w:cs="Courier New"/>
                <w:sz w:val="18"/>
                <w:szCs w:val="18"/>
                <w:lang w:val="en-US"/>
              </w:rPr>
              <w:t>non-empty-base64-str</w:t>
            </w:r>
          </w:p>
        </w:tc>
      </w:tr>
      <w:tr w:rsidR="00094511" w:rsidRPr="000C6391" w:rsidTr="00296CE0">
        <w:trPr>
          <w:cantSplit/>
          <w:trHeight w:val="288"/>
        </w:trPr>
        <w:tc>
          <w:tcPr>
            <w:tcW w:w="2235" w:type="dxa"/>
            <w:shd w:val="clear" w:color="auto" w:fill="C2C2C2"/>
          </w:tcPr>
          <w:p w:rsidR="00094511" w:rsidRPr="00F83E0A" w:rsidRDefault="00094511" w:rsidP="009026E1">
            <w:pPr>
              <w:pStyle w:val="HTMLPreformatted"/>
              <w:snapToGrid w:val="0"/>
              <w:rPr>
                <w:rFonts w:cs="Courier New"/>
                <w:sz w:val="18"/>
                <w:szCs w:val="18"/>
                <w:lang w:val="en-US"/>
              </w:rPr>
            </w:pPr>
            <w:r w:rsidRPr="00F83E0A">
              <w:rPr>
                <w:rFonts w:cs="Courier New"/>
                <w:sz w:val="18"/>
                <w:szCs w:val="18"/>
                <w:lang w:val="en-US"/>
              </w:rPr>
              <w:t>passwd</w:t>
            </w:r>
          </w:p>
        </w:tc>
        <w:tc>
          <w:tcPr>
            <w:tcW w:w="236" w:type="dxa"/>
            <w:shd w:val="clear" w:color="auto" w:fill="C2C2C2"/>
          </w:tcPr>
          <w:p w:rsidR="00094511" w:rsidRPr="00F83E0A" w:rsidRDefault="00094511" w:rsidP="009026E1">
            <w:pPr>
              <w:pStyle w:val="HTMLPreformatted"/>
              <w:snapToGrid w:val="0"/>
              <w:rPr>
                <w:rFonts w:cs="Courier New"/>
                <w:sz w:val="18"/>
                <w:szCs w:val="18"/>
                <w:lang w:val="en-US"/>
              </w:rPr>
            </w:pPr>
            <w:r w:rsidRPr="00F83E0A">
              <w:rPr>
                <w:rFonts w:cs="Courier New"/>
                <w:sz w:val="18"/>
                <w:szCs w:val="18"/>
                <w:lang w:val="en-US"/>
              </w:rPr>
              <w:t>=</w:t>
            </w:r>
          </w:p>
        </w:tc>
        <w:tc>
          <w:tcPr>
            <w:tcW w:w="5575" w:type="dxa"/>
            <w:shd w:val="clear" w:color="auto" w:fill="C2C2C2"/>
          </w:tcPr>
          <w:p w:rsidR="00094511" w:rsidRPr="00F83E0A" w:rsidRDefault="00094511" w:rsidP="009026E1">
            <w:pPr>
              <w:pStyle w:val="HTMLPreformatted"/>
              <w:snapToGrid w:val="0"/>
              <w:rPr>
                <w:rFonts w:cs="Courier New"/>
                <w:sz w:val="18"/>
                <w:szCs w:val="18"/>
                <w:lang w:val="en-US"/>
              </w:rPr>
            </w:pPr>
            <w:r w:rsidRPr="00F83E0A">
              <w:rPr>
                <w:rFonts w:cs="Courier New"/>
                <w:sz w:val="18"/>
                <w:szCs w:val="18"/>
                <w:lang w:val="en-US"/>
              </w:rPr>
              <w:t>base64-str</w:t>
            </w:r>
          </w:p>
        </w:tc>
      </w:tr>
      <w:tr w:rsidR="00094511" w:rsidRPr="000C6391" w:rsidTr="00296CE0">
        <w:trPr>
          <w:cantSplit/>
          <w:trHeight w:val="116"/>
        </w:trPr>
        <w:tc>
          <w:tcPr>
            <w:tcW w:w="2235" w:type="dxa"/>
            <w:shd w:val="clear" w:color="auto" w:fill="C2C2C2"/>
          </w:tcPr>
          <w:p w:rsidR="00094511" w:rsidRPr="00F83E0A" w:rsidRDefault="00094511" w:rsidP="009026E1">
            <w:pPr>
              <w:pStyle w:val="HTMLPreformatted"/>
              <w:snapToGrid w:val="0"/>
              <w:rPr>
                <w:rFonts w:cs="Courier New"/>
                <w:sz w:val="18"/>
                <w:szCs w:val="18"/>
                <w:lang w:val="en-US"/>
              </w:rPr>
            </w:pPr>
          </w:p>
        </w:tc>
        <w:tc>
          <w:tcPr>
            <w:tcW w:w="236" w:type="dxa"/>
            <w:shd w:val="clear" w:color="auto" w:fill="C2C2C2"/>
          </w:tcPr>
          <w:p w:rsidR="00094511" w:rsidRPr="00F83E0A" w:rsidRDefault="00094511" w:rsidP="009026E1">
            <w:pPr>
              <w:pStyle w:val="HTMLPreformatted"/>
              <w:snapToGrid w:val="0"/>
              <w:rPr>
                <w:rFonts w:cs="Courier New"/>
                <w:sz w:val="18"/>
                <w:szCs w:val="18"/>
                <w:lang w:val="en-US"/>
              </w:rPr>
            </w:pPr>
          </w:p>
        </w:tc>
        <w:tc>
          <w:tcPr>
            <w:tcW w:w="5575" w:type="dxa"/>
            <w:shd w:val="clear" w:color="auto" w:fill="C2C2C2"/>
          </w:tcPr>
          <w:p w:rsidR="00094511" w:rsidRPr="00F83E0A" w:rsidRDefault="00094511" w:rsidP="009026E1">
            <w:pPr>
              <w:pStyle w:val="HTMLPreformatted"/>
              <w:snapToGrid w:val="0"/>
              <w:rPr>
                <w:rFonts w:cs="Courier New"/>
                <w:sz w:val="18"/>
                <w:szCs w:val="18"/>
                <w:lang w:val="en-US"/>
              </w:rPr>
            </w:pPr>
          </w:p>
        </w:tc>
      </w:tr>
    </w:tbl>
    <w:p w:rsidR="00094511" w:rsidRDefault="00094511" w:rsidP="00094511">
      <w:pPr>
        <w:pStyle w:val="BodyText"/>
        <w:suppressLineNumbers/>
      </w:pPr>
    </w:p>
    <w:p w:rsidR="00094511" w:rsidRDefault="00094511" w:rsidP="00094511">
      <w:pPr>
        <w:pStyle w:val="BodyText"/>
        <w:suppressLineNumbers/>
      </w:pPr>
    </w:p>
    <w:p w:rsidR="00094511" w:rsidRPr="002D0576" w:rsidRDefault="00094511" w:rsidP="00094511">
      <w:pPr>
        <w:pStyle w:val="BodyText"/>
        <w:suppressLineNumbers/>
        <w:rPr>
          <w:rFonts w:ascii="Courier New" w:hAnsi="Courier New" w:cs="Courier New"/>
        </w:rPr>
      </w:pPr>
      <w:r w:rsidRPr="002D0576">
        <w:rPr>
          <w:rFonts w:ascii="Courier New" w:hAnsi="Courier New" w:cs="Courier New"/>
        </w:rPr>
        <w:t>“USER</w:t>
      </w:r>
      <w:r>
        <w:rPr>
          <w:rFonts w:ascii="Courier New" w:hAnsi="Courier New" w:cs="Courier New"/>
        </w:rPr>
        <w:t>ID</w:t>
      </w:r>
      <w:r w:rsidRPr="002D0576">
        <w:rPr>
          <w:rFonts w:ascii="Courier New" w:hAnsi="Courier New" w:cs="Courier New"/>
        </w:rPr>
        <w:t>”</w:t>
      </w:r>
    </w:p>
    <w:p w:rsidR="00094511" w:rsidRPr="00E27D71" w:rsidRDefault="00094511" w:rsidP="00094511">
      <w:pPr>
        <w:pStyle w:val="BodyText"/>
        <w:suppressLineNumbers/>
        <w:ind w:firstLine="720"/>
      </w:pPr>
      <w:r>
        <w:t>Userid</w:t>
      </w:r>
      <w:r w:rsidRPr="00E27D71">
        <w:t xml:space="preserve"> provided</w:t>
      </w:r>
    </w:p>
    <w:p w:rsidR="00094511" w:rsidRPr="002D0576" w:rsidRDefault="00094511" w:rsidP="00094511">
      <w:pPr>
        <w:pStyle w:val="BodyText"/>
        <w:suppressLineNumbers/>
        <w:rPr>
          <w:rFonts w:ascii="Courier New" w:hAnsi="Courier New" w:cs="Courier New"/>
        </w:rPr>
      </w:pPr>
      <w:r w:rsidRPr="002D0576">
        <w:rPr>
          <w:rFonts w:ascii="Courier New" w:hAnsi="Courier New" w:cs="Courier New"/>
        </w:rPr>
        <w:t>user</w:t>
      </w:r>
      <w:r>
        <w:rPr>
          <w:rFonts w:ascii="Courier New" w:hAnsi="Courier New" w:cs="Courier New"/>
        </w:rPr>
        <w:t>id</w:t>
      </w:r>
    </w:p>
    <w:p w:rsidR="00094511" w:rsidRPr="00E27D71" w:rsidRDefault="00094511" w:rsidP="00094511">
      <w:pPr>
        <w:pStyle w:val="BodyText"/>
        <w:suppressLineNumbers/>
      </w:pPr>
      <w:r w:rsidRPr="00E27D71">
        <w:tab/>
      </w:r>
      <w:r>
        <w:t xml:space="preserve">Single line </w:t>
      </w:r>
      <w:r w:rsidRPr="00E27D71">
        <w:t>base64-encoded UTF-8 user id string</w:t>
      </w:r>
    </w:p>
    <w:p w:rsidR="00094511" w:rsidRPr="002D0576" w:rsidRDefault="00094511" w:rsidP="00094511">
      <w:pPr>
        <w:pStyle w:val="BodyText"/>
        <w:suppressLineNumbers/>
        <w:rPr>
          <w:rFonts w:ascii="Courier New" w:hAnsi="Courier New" w:cs="Courier New"/>
        </w:rPr>
      </w:pPr>
      <w:r w:rsidRPr="002D0576">
        <w:rPr>
          <w:rFonts w:ascii="Courier New" w:hAnsi="Courier New" w:cs="Courier New"/>
        </w:rPr>
        <w:t>“P</w:t>
      </w:r>
      <w:r>
        <w:rPr>
          <w:rFonts w:ascii="Courier New" w:hAnsi="Courier New" w:cs="Courier New"/>
        </w:rPr>
        <w:t>ASSWD</w:t>
      </w:r>
      <w:r w:rsidRPr="002D0576">
        <w:rPr>
          <w:rFonts w:ascii="Courier New" w:hAnsi="Courier New" w:cs="Courier New"/>
        </w:rPr>
        <w:t>”</w:t>
      </w:r>
    </w:p>
    <w:p w:rsidR="00094511" w:rsidRDefault="00094511" w:rsidP="00094511">
      <w:pPr>
        <w:pStyle w:val="BodyText"/>
        <w:suppressLineNumbers/>
        <w:ind w:firstLine="720"/>
      </w:pPr>
      <w:r w:rsidRPr="00E27D71">
        <w:t>Password provided</w:t>
      </w:r>
    </w:p>
    <w:p w:rsidR="00094511" w:rsidRPr="002D0576" w:rsidRDefault="00094511" w:rsidP="00094511">
      <w:pPr>
        <w:pStyle w:val="BodyText"/>
        <w:suppressLineNumbers/>
        <w:rPr>
          <w:rFonts w:ascii="Courier New" w:hAnsi="Courier New" w:cs="Courier New"/>
        </w:rPr>
      </w:pPr>
      <w:r w:rsidRPr="002D0576">
        <w:rPr>
          <w:rFonts w:ascii="Courier New" w:hAnsi="Courier New" w:cs="Courier New"/>
        </w:rPr>
        <w:t>“</w:t>
      </w:r>
      <w:r>
        <w:rPr>
          <w:rFonts w:ascii="Courier New" w:hAnsi="Courier New" w:cs="Courier New"/>
        </w:rPr>
        <w:t>NEWPASSWD</w:t>
      </w:r>
      <w:r w:rsidRPr="002D0576">
        <w:rPr>
          <w:rFonts w:ascii="Courier New" w:hAnsi="Courier New" w:cs="Courier New"/>
        </w:rPr>
        <w:t>”</w:t>
      </w:r>
    </w:p>
    <w:p w:rsidR="00094511" w:rsidRPr="00E27D71" w:rsidRDefault="00094511" w:rsidP="00094511">
      <w:pPr>
        <w:pStyle w:val="BodyText"/>
        <w:suppressLineNumbers/>
        <w:ind w:firstLine="720"/>
      </w:pPr>
      <w:r w:rsidRPr="00E27D71">
        <w:t>Password provided</w:t>
      </w:r>
    </w:p>
    <w:p w:rsidR="00094511" w:rsidRPr="002D0576" w:rsidRDefault="00094511" w:rsidP="00094511">
      <w:pPr>
        <w:pStyle w:val="BodyText"/>
        <w:suppressLineNumbers/>
        <w:rPr>
          <w:rFonts w:ascii="Courier New" w:hAnsi="Courier New" w:cs="Courier New"/>
        </w:rPr>
      </w:pPr>
      <w:r w:rsidRPr="002D0576">
        <w:rPr>
          <w:rFonts w:ascii="Courier New" w:hAnsi="Courier New" w:cs="Courier New"/>
        </w:rPr>
        <w:t>p</w:t>
      </w:r>
      <w:r>
        <w:rPr>
          <w:rFonts w:ascii="Courier New" w:hAnsi="Courier New" w:cs="Courier New"/>
        </w:rPr>
        <w:t>asswd</w:t>
      </w:r>
    </w:p>
    <w:p w:rsidR="00094511" w:rsidRDefault="00094511" w:rsidP="00094511">
      <w:pPr>
        <w:pStyle w:val="BodyText"/>
        <w:suppressLineNumbers/>
      </w:pPr>
      <w:r w:rsidRPr="00E27D71">
        <w:tab/>
      </w:r>
      <w:r>
        <w:t>Single line b</w:t>
      </w:r>
      <w:r w:rsidRPr="00E27D71">
        <w:t>ase64-encoded UTF-8 password string</w:t>
      </w:r>
    </w:p>
    <w:p w:rsidR="00094511" w:rsidRPr="00E27D71" w:rsidRDefault="00094511" w:rsidP="00094511">
      <w:pPr>
        <w:pStyle w:val="BodyText"/>
        <w:suppressLineNumbers/>
      </w:pPr>
    </w:p>
    <w:p w:rsidR="00094511" w:rsidRPr="00E27D71" w:rsidRDefault="00094511" w:rsidP="00094511">
      <w:pPr>
        <w:pStyle w:val="BodyText"/>
        <w:suppressLineNumbers/>
      </w:pPr>
    </w:p>
    <w:p w:rsidR="00094511" w:rsidRPr="00895576" w:rsidRDefault="00094511" w:rsidP="00094511">
      <w:pPr>
        <w:pStyle w:val="BodyText"/>
        <w:suppressLineNumbers/>
        <w:rPr>
          <w:b/>
        </w:rPr>
      </w:pPr>
      <w:r>
        <w:rPr>
          <w:b/>
        </w:rPr>
        <w:t>LDAPCHANGEPWD</w:t>
      </w:r>
      <w:r w:rsidRPr="00895576">
        <w:rPr>
          <w:b/>
        </w:rPr>
        <w:t>RESULT</w:t>
      </w:r>
    </w:p>
    <w:p w:rsidR="00094511" w:rsidRDefault="00094511" w:rsidP="00094511">
      <w:pPr>
        <w:pStyle w:val="BodyText"/>
        <w:suppressLineNumbers/>
      </w:pPr>
      <w:r w:rsidRPr="00E27D71">
        <w:t xml:space="preserve">Description: </w:t>
      </w:r>
      <w:r>
        <w:t xml:space="preserve">LDAP Change User Password </w:t>
      </w:r>
      <w:r w:rsidRPr="00E27D71">
        <w:t>result.</w:t>
      </w:r>
    </w:p>
    <w:p w:rsidR="00094511" w:rsidRDefault="0047009F" w:rsidP="00094511">
      <w:pPr>
        <w:pStyle w:val="BodyText"/>
        <w:suppressLineNumbers/>
      </w:pPr>
      <w:r>
        <w:t>Sender: server</w:t>
      </w:r>
      <w:r w:rsidR="00094511" w:rsidRPr="00BA08AE">
        <w:t xml:space="preserve"> </w:t>
      </w:r>
    </w:p>
    <w:p w:rsidR="00094511" w:rsidRDefault="00094511" w:rsidP="00094511">
      <w:pPr>
        <w:pStyle w:val="BodyText"/>
        <w:suppressLineNumbers/>
      </w:pPr>
      <w:r w:rsidRPr="00E27D71">
        <w:t>Syntax:</w:t>
      </w:r>
    </w:p>
    <w:p w:rsidR="00094511" w:rsidRPr="00E27D71" w:rsidRDefault="00094511" w:rsidP="00094511">
      <w:pPr>
        <w:pStyle w:val="BodyText"/>
        <w:suppressLineNumbers/>
      </w:pPr>
    </w:p>
    <w:tbl>
      <w:tblPr>
        <w:tblW w:w="8046" w:type="dxa"/>
        <w:shd w:val="clear" w:color="auto" w:fill="C2C2C2"/>
        <w:tblLayout w:type="fixed"/>
        <w:tblLook w:val="0000"/>
      </w:tblPr>
      <w:tblGrid>
        <w:gridCol w:w="2376"/>
        <w:gridCol w:w="236"/>
        <w:gridCol w:w="5434"/>
      </w:tblGrid>
      <w:tr w:rsidR="00094511" w:rsidRPr="004E4A4D" w:rsidTr="00296CE0">
        <w:trPr>
          <w:cantSplit/>
          <w:trHeight w:val="288"/>
        </w:trPr>
        <w:tc>
          <w:tcPr>
            <w:tcW w:w="2376" w:type="dxa"/>
            <w:shd w:val="clear" w:color="auto" w:fill="C2C2C2"/>
          </w:tcPr>
          <w:p w:rsidR="00094511" w:rsidRPr="00B70EE0" w:rsidRDefault="00094511" w:rsidP="009026E1">
            <w:pPr>
              <w:pStyle w:val="BodyText"/>
              <w:suppressLineNumbers/>
              <w:rPr>
                <w:rFonts w:ascii="Courier New" w:hAnsi="Courier New" w:cs="Courier New"/>
                <w:sz w:val="18"/>
                <w:szCs w:val="18"/>
              </w:rPr>
            </w:pPr>
          </w:p>
        </w:tc>
        <w:tc>
          <w:tcPr>
            <w:tcW w:w="236" w:type="dxa"/>
            <w:shd w:val="clear" w:color="auto" w:fill="C2C2C2"/>
          </w:tcPr>
          <w:p w:rsidR="00094511" w:rsidRPr="00B70EE0" w:rsidRDefault="00094511" w:rsidP="009026E1">
            <w:pPr>
              <w:pStyle w:val="BodyText"/>
              <w:suppressLineNumbers/>
              <w:rPr>
                <w:rFonts w:ascii="Courier New" w:hAnsi="Courier New" w:cs="Courier New"/>
                <w:sz w:val="18"/>
                <w:szCs w:val="18"/>
              </w:rPr>
            </w:pPr>
          </w:p>
        </w:tc>
        <w:tc>
          <w:tcPr>
            <w:tcW w:w="5434" w:type="dxa"/>
            <w:shd w:val="clear" w:color="auto" w:fill="C2C2C2"/>
          </w:tcPr>
          <w:p w:rsidR="00094511" w:rsidRPr="00B70EE0" w:rsidRDefault="00094511" w:rsidP="009026E1">
            <w:pPr>
              <w:pStyle w:val="BodyText"/>
              <w:suppressLineNumbers/>
              <w:rPr>
                <w:rFonts w:ascii="Courier New" w:hAnsi="Courier New" w:cs="Courier New"/>
                <w:sz w:val="18"/>
                <w:szCs w:val="18"/>
              </w:rPr>
            </w:pPr>
          </w:p>
        </w:tc>
      </w:tr>
      <w:tr w:rsidR="00094511" w:rsidRPr="004E4A4D" w:rsidTr="00296CE0">
        <w:trPr>
          <w:cantSplit/>
          <w:trHeight w:val="288"/>
        </w:trPr>
        <w:tc>
          <w:tcPr>
            <w:tcW w:w="2376" w:type="dxa"/>
            <w:shd w:val="clear" w:color="auto" w:fill="C2C2C2"/>
          </w:tcPr>
          <w:p w:rsidR="00094511" w:rsidRPr="00B70EE0" w:rsidRDefault="00094511" w:rsidP="009026E1">
            <w:pPr>
              <w:autoSpaceDE w:val="0"/>
              <w:snapToGrid w:val="0"/>
              <w:rPr>
                <w:rFonts w:ascii="Courier New" w:hAnsi="Courier New" w:cs="Courier New"/>
                <w:sz w:val="18"/>
                <w:szCs w:val="18"/>
              </w:rPr>
            </w:pPr>
            <w:smartTag w:uri="urn:schemas-microsoft-com:office:smarttags" w:element="stockticker">
              <w:r w:rsidRPr="00B70EE0">
                <w:rPr>
                  <w:rFonts w:ascii="Courier New" w:hAnsi="Courier New" w:cs="Courier New"/>
                  <w:sz w:val="18"/>
                  <w:szCs w:val="18"/>
                </w:rPr>
                <w:t>ENC</w:t>
              </w:r>
            </w:smartTag>
            <w:r w:rsidRPr="00B70EE0">
              <w:rPr>
                <w:rFonts w:ascii="Courier New" w:hAnsi="Courier New" w:cs="Courier New"/>
                <w:sz w:val="18"/>
                <w:szCs w:val="18"/>
              </w:rPr>
              <w:t>-</w:t>
            </w:r>
            <w:r>
              <w:rPr>
                <w:rFonts w:ascii="Courier New" w:hAnsi="Courier New" w:cs="Courier New"/>
                <w:sz w:val="18"/>
                <w:szCs w:val="18"/>
              </w:rPr>
              <w:t>LDAPCHANGEPWDRESULT</w:t>
            </w:r>
          </w:p>
        </w:tc>
        <w:tc>
          <w:tcPr>
            <w:tcW w:w="236" w:type="dxa"/>
            <w:shd w:val="clear" w:color="auto" w:fill="C2C2C2"/>
          </w:tcPr>
          <w:p w:rsidR="00094511" w:rsidRPr="00B70EE0" w:rsidRDefault="00094511" w:rsidP="009026E1">
            <w:pPr>
              <w:autoSpaceDE w:val="0"/>
              <w:snapToGrid w:val="0"/>
              <w:rPr>
                <w:rFonts w:ascii="Courier New" w:hAnsi="Courier New" w:cs="Courier New"/>
                <w:sz w:val="18"/>
                <w:szCs w:val="18"/>
              </w:rPr>
            </w:pPr>
            <w:r w:rsidRPr="00B70EE0">
              <w:rPr>
                <w:rFonts w:ascii="Courier New" w:hAnsi="Courier New" w:cs="Courier New"/>
                <w:sz w:val="18"/>
                <w:szCs w:val="18"/>
              </w:rPr>
              <w:t>=</w:t>
            </w:r>
          </w:p>
        </w:tc>
        <w:tc>
          <w:tcPr>
            <w:tcW w:w="5434" w:type="dxa"/>
            <w:shd w:val="clear" w:color="auto" w:fill="C2C2C2"/>
          </w:tcPr>
          <w:p w:rsidR="00094511" w:rsidRDefault="00094511" w:rsidP="009026E1">
            <w:pPr>
              <w:autoSpaceDE w:val="0"/>
              <w:snapToGrid w:val="0"/>
              <w:rPr>
                <w:rFonts w:ascii="Courier New" w:hAnsi="Courier New" w:cs="Courier New"/>
                <w:sz w:val="18"/>
                <w:szCs w:val="18"/>
              </w:rPr>
            </w:pPr>
            <w:r w:rsidRPr="00B70EE0">
              <w:rPr>
                <w:rFonts w:ascii="Courier New" w:hAnsi="Courier New" w:cs="Courier New"/>
                <w:sz w:val="18"/>
                <w:szCs w:val="18"/>
              </w:rPr>
              <w:t>&lt;encrypted-</w:t>
            </w:r>
            <w:r>
              <w:rPr>
                <w:rFonts w:ascii="Courier New" w:hAnsi="Courier New" w:cs="Courier New"/>
                <w:sz w:val="18"/>
                <w:szCs w:val="18"/>
              </w:rPr>
              <w:t>LDAPCHANGEPWD</w:t>
            </w:r>
            <w:r w:rsidRPr="00B70EE0">
              <w:rPr>
                <w:rFonts w:ascii="Courier New" w:hAnsi="Courier New" w:cs="Courier New"/>
                <w:sz w:val="18"/>
                <w:szCs w:val="18"/>
              </w:rPr>
              <w:t xml:space="preserve">RESULT&gt; </w:t>
            </w:r>
          </w:p>
          <w:p w:rsidR="00094511" w:rsidRDefault="00094511" w:rsidP="009026E1">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094511" w:rsidRDefault="00094511" w:rsidP="009026E1">
            <w:pPr>
              <w:autoSpaceDE w:val="0"/>
              <w:snapToGrid w:val="0"/>
              <w:rPr>
                <w:rFonts w:ascii="Courier New" w:hAnsi="Courier New" w:cs="Courier New"/>
                <w:sz w:val="18"/>
                <w:szCs w:val="18"/>
              </w:rPr>
            </w:pPr>
            <w:r>
              <w:rPr>
                <w:rFonts w:ascii="Courier New" w:hAnsi="Courier New" w:cs="Courier New"/>
                <w:sz w:val="18"/>
                <w:szCs w:val="18"/>
              </w:rPr>
              <w:t xml:space="preserve">; </w:t>
            </w:r>
            <w:r w:rsidRPr="00B70EE0">
              <w:rPr>
                <w:rFonts w:ascii="Courier New" w:hAnsi="Courier New" w:cs="Courier New"/>
                <w:sz w:val="18"/>
                <w:szCs w:val="18"/>
              </w:rPr>
              <w:t xml:space="preserve">established on the </w:t>
            </w:r>
            <w:r w:rsidRPr="007B6A6F">
              <w:rPr>
                <w:rFonts w:ascii="Courier New" w:hAnsi="Courier New" w:cs="Courier New"/>
                <w:sz w:val="18"/>
                <w:szCs w:val="18"/>
              </w:rPr>
              <w:t xml:space="preserve"> Phase 2</w:t>
            </w:r>
            <w:r>
              <w:rPr>
                <w:rFonts w:ascii="Courier New" w:hAnsi="Courier New" w:cs="Courier New"/>
                <w:sz w:val="18"/>
                <w:szCs w:val="18"/>
              </w:rPr>
              <w:t xml:space="preserve"> (key agreement)</w:t>
            </w:r>
          </w:p>
          <w:p w:rsidR="00094511" w:rsidRPr="00B70EE0" w:rsidRDefault="00094511" w:rsidP="009026E1">
            <w:pPr>
              <w:autoSpaceDE w:val="0"/>
              <w:snapToGrid w:val="0"/>
              <w:rPr>
                <w:rFonts w:ascii="Courier New" w:hAnsi="Courier New" w:cs="Courier New"/>
                <w:sz w:val="18"/>
                <w:szCs w:val="18"/>
              </w:rPr>
            </w:pPr>
          </w:p>
        </w:tc>
      </w:tr>
      <w:tr w:rsidR="00094511" w:rsidRPr="004E4A4D" w:rsidTr="00296CE0">
        <w:trPr>
          <w:cantSplit/>
          <w:trHeight w:val="288"/>
        </w:trPr>
        <w:tc>
          <w:tcPr>
            <w:tcW w:w="2376" w:type="dxa"/>
            <w:shd w:val="clear" w:color="auto" w:fill="C2C2C2"/>
          </w:tcPr>
          <w:p w:rsidR="00094511" w:rsidRPr="00B70EE0" w:rsidRDefault="00094511" w:rsidP="009026E1">
            <w:pPr>
              <w:autoSpaceDE w:val="0"/>
              <w:snapToGrid w:val="0"/>
              <w:rPr>
                <w:rFonts w:ascii="Courier New" w:hAnsi="Courier New" w:cs="Courier New"/>
                <w:sz w:val="18"/>
                <w:szCs w:val="18"/>
              </w:rPr>
            </w:pPr>
            <w:r>
              <w:rPr>
                <w:rFonts w:ascii="Courier New" w:hAnsi="Courier New" w:cs="Courier New"/>
                <w:sz w:val="18"/>
                <w:szCs w:val="18"/>
              </w:rPr>
              <w:t>LDAPCHANGEPWD</w:t>
            </w:r>
            <w:r w:rsidRPr="00B70EE0">
              <w:rPr>
                <w:rFonts w:ascii="Courier New" w:hAnsi="Courier New" w:cs="Courier New"/>
                <w:sz w:val="18"/>
                <w:szCs w:val="18"/>
              </w:rPr>
              <w:t>RESULT</w:t>
            </w:r>
          </w:p>
        </w:tc>
        <w:tc>
          <w:tcPr>
            <w:tcW w:w="236" w:type="dxa"/>
            <w:shd w:val="clear" w:color="auto" w:fill="C2C2C2"/>
          </w:tcPr>
          <w:p w:rsidR="00094511" w:rsidRPr="00B70EE0" w:rsidRDefault="00094511" w:rsidP="009026E1">
            <w:pPr>
              <w:autoSpaceDE w:val="0"/>
              <w:snapToGrid w:val="0"/>
              <w:rPr>
                <w:rFonts w:ascii="Courier New" w:hAnsi="Courier New" w:cs="Courier New"/>
                <w:sz w:val="18"/>
                <w:szCs w:val="18"/>
              </w:rPr>
            </w:pPr>
            <w:r w:rsidRPr="00B70EE0">
              <w:rPr>
                <w:rFonts w:ascii="Courier New" w:hAnsi="Courier New" w:cs="Courier New"/>
                <w:sz w:val="18"/>
                <w:szCs w:val="18"/>
              </w:rPr>
              <w:t>=</w:t>
            </w:r>
          </w:p>
        </w:tc>
        <w:tc>
          <w:tcPr>
            <w:tcW w:w="5434" w:type="dxa"/>
            <w:shd w:val="clear" w:color="auto" w:fill="C2C2C2"/>
          </w:tcPr>
          <w:p w:rsidR="00094511" w:rsidRPr="00B70EE0" w:rsidRDefault="00094511" w:rsidP="00FF3E99">
            <w:pPr>
              <w:autoSpaceDE w:val="0"/>
              <w:snapToGrid w:val="0"/>
              <w:rPr>
                <w:rFonts w:ascii="Courier New" w:hAnsi="Courier New" w:cs="Courier New"/>
                <w:sz w:val="18"/>
                <w:szCs w:val="18"/>
              </w:rPr>
            </w:pPr>
            <w:r w:rsidRPr="00A07B02">
              <w:rPr>
                <w:rFonts w:ascii="Courier New" w:hAnsi="Courier New" w:cs="Courier New"/>
                <w:sz w:val="18"/>
                <w:szCs w:val="18"/>
              </w:rPr>
              <w:t>"</w:t>
            </w:r>
            <w:r>
              <w:rPr>
                <w:rFonts w:ascii="Courier New" w:hAnsi="Courier New" w:cs="Courier New"/>
                <w:sz w:val="18"/>
                <w:szCs w:val="18"/>
              </w:rPr>
              <w:t>LDAPCHANGEPWD</w:t>
            </w:r>
            <w:r w:rsidRPr="00B70EE0">
              <w:rPr>
                <w:rFonts w:ascii="Courier New" w:hAnsi="Courier New" w:cs="Courier New"/>
                <w:sz w:val="18"/>
                <w:szCs w:val="18"/>
              </w:rPr>
              <w:t>RESULT</w:t>
            </w:r>
            <w:r w:rsidRPr="00A07B02">
              <w:rPr>
                <w:rFonts w:ascii="Courier New" w:hAnsi="Courier New" w:cs="Courier New"/>
                <w:sz w:val="18"/>
                <w:szCs w:val="18"/>
              </w:rPr>
              <w:t xml:space="preserve"> "</w:t>
            </w:r>
            <w:r>
              <w:rPr>
                <w:rFonts w:ascii="Courier New" w:hAnsi="Courier New" w:cs="Courier New"/>
                <w:sz w:val="18"/>
                <w:szCs w:val="18"/>
              </w:rPr>
              <w:t xml:space="preserve"> </w:t>
            </w:r>
            <w:r w:rsidRPr="00B70EE0">
              <w:rPr>
                <w:rFonts w:ascii="Courier New" w:hAnsi="Courier New" w:cs="Courier New"/>
                <w:sz w:val="18"/>
                <w:szCs w:val="18"/>
              </w:rPr>
              <w:t>result</w:t>
            </w:r>
          </w:p>
        </w:tc>
      </w:tr>
      <w:tr w:rsidR="00094511" w:rsidRPr="004E4A4D" w:rsidTr="00296CE0">
        <w:trPr>
          <w:cantSplit/>
          <w:trHeight w:val="288"/>
        </w:trPr>
        <w:tc>
          <w:tcPr>
            <w:tcW w:w="2376" w:type="dxa"/>
            <w:shd w:val="clear" w:color="auto" w:fill="C2C2C2"/>
          </w:tcPr>
          <w:p w:rsidR="00094511" w:rsidRPr="00F83E0A" w:rsidRDefault="00094511" w:rsidP="009026E1">
            <w:pPr>
              <w:pStyle w:val="HTMLPreformatted"/>
              <w:snapToGrid w:val="0"/>
              <w:rPr>
                <w:rFonts w:cs="Courier New"/>
                <w:sz w:val="18"/>
                <w:szCs w:val="18"/>
                <w:lang w:val="en-US"/>
              </w:rPr>
            </w:pPr>
            <w:r w:rsidRPr="00F83E0A">
              <w:rPr>
                <w:rFonts w:cs="Courier New"/>
                <w:sz w:val="18"/>
                <w:szCs w:val="18"/>
                <w:lang w:val="en-US"/>
              </w:rPr>
              <w:t>result</w:t>
            </w:r>
          </w:p>
        </w:tc>
        <w:tc>
          <w:tcPr>
            <w:tcW w:w="236" w:type="dxa"/>
            <w:shd w:val="clear" w:color="auto" w:fill="C2C2C2"/>
          </w:tcPr>
          <w:p w:rsidR="00094511" w:rsidRPr="00F83E0A" w:rsidRDefault="00094511" w:rsidP="009026E1">
            <w:pPr>
              <w:pStyle w:val="HTMLPreformatted"/>
              <w:snapToGrid w:val="0"/>
              <w:rPr>
                <w:rFonts w:cs="Courier New"/>
                <w:sz w:val="18"/>
                <w:szCs w:val="18"/>
                <w:lang w:val="fr-FR"/>
              </w:rPr>
            </w:pPr>
            <w:r w:rsidRPr="00F83E0A">
              <w:rPr>
                <w:rFonts w:cs="Courier New"/>
                <w:sz w:val="18"/>
                <w:szCs w:val="18"/>
                <w:lang w:val="fr-FR"/>
              </w:rPr>
              <w:t>=</w:t>
            </w:r>
          </w:p>
        </w:tc>
        <w:tc>
          <w:tcPr>
            <w:tcW w:w="5434" w:type="dxa"/>
            <w:shd w:val="clear" w:color="auto" w:fill="C2C2C2"/>
          </w:tcPr>
          <w:p w:rsidR="00094511" w:rsidRPr="00F83E0A" w:rsidRDefault="00094511" w:rsidP="000818A3">
            <w:pPr>
              <w:pStyle w:val="HTMLPreformatted"/>
              <w:snapToGrid w:val="0"/>
              <w:rPr>
                <w:rFonts w:cs="Courier New"/>
                <w:sz w:val="18"/>
                <w:szCs w:val="18"/>
                <w:lang w:val="en-US"/>
              </w:rPr>
            </w:pPr>
            <w:r w:rsidRPr="00F83E0A">
              <w:rPr>
                <w:rFonts w:cs="Courier New"/>
                <w:sz w:val="18"/>
                <w:szCs w:val="18"/>
                <w:lang w:val="en-US"/>
              </w:rPr>
              <w:t xml:space="preserve">"OK" / </w:t>
            </w:r>
            <w:r w:rsidR="000818A3">
              <w:rPr>
                <w:rFonts w:cs="Courier New"/>
                <w:sz w:val="18"/>
                <w:szCs w:val="18"/>
                <w:lang w:val="en-US"/>
              </w:rPr>
              <w:t>(</w:t>
            </w:r>
            <w:r w:rsidRPr="00F83E0A">
              <w:rPr>
                <w:rFonts w:cs="Courier New"/>
                <w:sz w:val="18"/>
                <w:szCs w:val="18"/>
                <w:lang w:val="en-US"/>
              </w:rPr>
              <w:t>"</w:t>
            </w:r>
            <w:r w:rsidR="000818A3">
              <w:rPr>
                <w:rFonts w:cs="Courier New"/>
                <w:sz w:val="18"/>
                <w:szCs w:val="18"/>
                <w:lang w:val="en-US"/>
              </w:rPr>
              <w:t>DELAY</w:t>
            </w:r>
            <w:r w:rsidRPr="00F83E0A">
              <w:rPr>
                <w:rFonts w:cs="Courier New"/>
                <w:sz w:val="18"/>
                <w:szCs w:val="18"/>
                <w:lang w:val="en-US"/>
              </w:rPr>
              <w:t>"</w:t>
            </w:r>
            <w:r w:rsidR="000818A3">
              <w:rPr>
                <w:rFonts w:cs="Courier New"/>
                <w:sz w:val="18"/>
                <w:szCs w:val="18"/>
                <w:lang w:val="en-US"/>
              </w:rPr>
              <w:t xml:space="preserve"> dtime) / “LOCKED” </w:t>
            </w:r>
          </w:p>
        </w:tc>
      </w:tr>
      <w:tr w:rsidR="00094511" w:rsidRPr="004E4A4D" w:rsidTr="00296CE0">
        <w:trPr>
          <w:cantSplit/>
          <w:trHeight w:val="80"/>
        </w:trPr>
        <w:tc>
          <w:tcPr>
            <w:tcW w:w="2376" w:type="dxa"/>
            <w:shd w:val="clear" w:color="auto" w:fill="C2C2C2"/>
          </w:tcPr>
          <w:p w:rsidR="00094511" w:rsidRPr="00F83E0A" w:rsidRDefault="00094511" w:rsidP="009026E1">
            <w:pPr>
              <w:pStyle w:val="HTMLPreformatted"/>
              <w:rPr>
                <w:rFonts w:cs="Courier New"/>
                <w:sz w:val="18"/>
                <w:szCs w:val="18"/>
                <w:lang w:val="en-US"/>
              </w:rPr>
            </w:pPr>
          </w:p>
        </w:tc>
        <w:tc>
          <w:tcPr>
            <w:tcW w:w="236" w:type="dxa"/>
            <w:shd w:val="clear" w:color="auto" w:fill="C2C2C2"/>
          </w:tcPr>
          <w:p w:rsidR="00094511" w:rsidRPr="00B70EE0" w:rsidRDefault="00094511" w:rsidP="009026E1">
            <w:pPr>
              <w:rPr>
                <w:rFonts w:ascii="Courier New" w:hAnsi="Courier New" w:cs="Courier New"/>
                <w:sz w:val="18"/>
                <w:szCs w:val="18"/>
              </w:rPr>
            </w:pPr>
          </w:p>
        </w:tc>
        <w:tc>
          <w:tcPr>
            <w:tcW w:w="5434" w:type="dxa"/>
            <w:shd w:val="clear" w:color="auto" w:fill="C2C2C2"/>
          </w:tcPr>
          <w:p w:rsidR="00094511" w:rsidRPr="00F83E0A" w:rsidRDefault="00094511" w:rsidP="009026E1">
            <w:pPr>
              <w:pStyle w:val="CommentText"/>
              <w:rPr>
                <w:rFonts w:ascii="Courier New" w:hAnsi="Courier New" w:cs="Courier New"/>
                <w:sz w:val="18"/>
                <w:szCs w:val="18"/>
                <w:lang w:val="en-US"/>
              </w:rPr>
            </w:pPr>
          </w:p>
        </w:tc>
      </w:tr>
      <w:tr w:rsidR="00C208EE" w:rsidRPr="004E4A4D" w:rsidTr="00296CE0">
        <w:trPr>
          <w:cantSplit/>
          <w:trHeight w:val="80"/>
        </w:trPr>
        <w:tc>
          <w:tcPr>
            <w:tcW w:w="2376" w:type="dxa"/>
            <w:shd w:val="clear" w:color="auto" w:fill="C2C2C2"/>
          </w:tcPr>
          <w:p w:rsidR="00C208EE" w:rsidRPr="00F83E0A" w:rsidRDefault="00C208EE" w:rsidP="009026E1">
            <w:pPr>
              <w:pStyle w:val="HTMLPreformatted"/>
              <w:rPr>
                <w:rFonts w:cs="Courier New"/>
                <w:sz w:val="18"/>
                <w:szCs w:val="18"/>
                <w:lang w:val="en-US"/>
              </w:rPr>
            </w:pPr>
            <w:r>
              <w:rPr>
                <w:rFonts w:cs="Courier New"/>
                <w:sz w:val="18"/>
                <w:szCs w:val="18"/>
                <w:lang w:val="en-US"/>
              </w:rPr>
              <w:t>dtime</w:t>
            </w:r>
          </w:p>
        </w:tc>
        <w:tc>
          <w:tcPr>
            <w:tcW w:w="236" w:type="dxa"/>
            <w:shd w:val="clear" w:color="auto" w:fill="C2C2C2"/>
          </w:tcPr>
          <w:p w:rsidR="00C208EE" w:rsidRPr="00B70EE0" w:rsidRDefault="00C208EE" w:rsidP="009026E1">
            <w:pPr>
              <w:rPr>
                <w:rFonts w:ascii="Courier New" w:hAnsi="Courier New" w:cs="Courier New"/>
                <w:sz w:val="18"/>
                <w:szCs w:val="18"/>
              </w:rPr>
            </w:pPr>
            <w:r>
              <w:rPr>
                <w:rFonts w:ascii="Courier New" w:hAnsi="Courier New" w:cs="Courier New"/>
                <w:sz w:val="18"/>
                <w:szCs w:val="18"/>
              </w:rPr>
              <w:t>=</w:t>
            </w:r>
          </w:p>
        </w:tc>
        <w:tc>
          <w:tcPr>
            <w:tcW w:w="5434" w:type="dxa"/>
            <w:shd w:val="clear" w:color="auto" w:fill="C2C2C2"/>
          </w:tcPr>
          <w:p w:rsidR="00C208EE" w:rsidRPr="00F83E0A" w:rsidRDefault="00C208EE" w:rsidP="009026E1">
            <w:pPr>
              <w:pStyle w:val="CommentText"/>
              <w:rPr>
                <w:rFonts w:ascii="Courier New" w:hAnsi="Courier New" w:cs="Courier New"/>
                <w:sz w:val="18"/>
                <w:szCs w:val="18"/>
                <w:lang w:val="en-US"/>
              </w:rPr>
            </w:pPr>
            <w:r>
              <w:rPr>
                <w:rFonts w:ascii="Courier New" w:hAnsi="Courier New" w:cs="Courier New"/>
                <w:sz w:val="18"/>
                <w:szCs w:val="18"/>
                <w:lang w:val="en-US"/>
              </w:rPr>
              <w:t>non-neg-dec</w:t>
            </w:r>
          </w:p>
        </w:tc>
      </w:tr>
      <w:tr w:rsidR="00B52F31" w:rsidRPr="004E4A4D" w:rsidTr="00296CE0">
        <w:trPr>
          <w:cantSplit/>
          <w:trHeight w:val="80"/>
        </w:trPr>
        <w:tc>
          <w:tcPr>
            <w:tcW w:w="2376" w:type="dxa"/>
            <w:shd w:val="clear" w:color="auto" w:fill="C2C2C2"/>
          </w:tcPr>
          <w:p w:rsidR="00B52F31" w:rsidRDefault="00B52F31" w:rsidP="009026E1">
            <w:pPr>
              <w:pStyle w:val="HTMLPreformatted"/>
              <w:rPr>
                <w:rFonts w:cs="Courier New"/>
                <w:sz w:val="18"/>
                <w:szCs w:val="18"/>
                <w:lang w:val="en-US"/>
              </w:rPr>
            </w:pPr>
          </w:p>
        </w:tc>
        <w:tc>
          <w:tcPr>
            <w:tcW w:w="236" w:type="dxa"/>
            <w:shd w:val="clear" w:color="auto" w:fill="C2C2C2"/>
          </w:tcPr>
          <w:p w:rsidR="00B52F31" w:rsidRDefault="00B52F31" w:rsidP="009026E1">
            <w:pPr>
              <w:rPr>
                <w:rFonts w:ascii="Courier New" w:hAnsi="Courier New" w:cs="Courier New"/>
                <w:sz w:val="18"/>
                <w:szCs w:val="18"/>
              </w:rPr>
            </w:pPr>
          </w:p>
        </w:tc>
        <w:tc>
          <w:tcPr>
            <w:tcW w:w="5434" w:type="dxa"/>
            <w:shd w:val="clear" w:color="auto" w:fill="C2C2C2"/>
          </w:tcPr>
          <w:p w:rsidR="00B52F31" w:rsidRDefault="00B52F31" w:rsidP="009026E1">
            <w:pPr>
              <w:pStyle w:val="CommentText"/>
              <w:rPr>
                <w:rFonts w:ascii="Courier New" w:hAnsi="Courier New" w:cs="Courier New"/>
                <w:sz w:val="18"/>
                <w:szCs w:val="18"/>
                <w:lang w:val="en-US"/>
              </w:rPr>
            </w:pPr>
          </w:p>
        </w:tc>
      </w:tr>
    </w:tbl>
    <w:p w:rsidR="00094511" w:rsidRDefault="00094511" w:rsidP="00094511">
      <w:pPr>
        <w:pStyle w:val="BodyText"/>
        <w:suppressLineNumbers/>
        <w:rPr>
          <w:rFonts w:ascii="Courier New" w:hAnsi="Courier New" w:cs="Courier New"/>
        </w:rPr>
      </w:pPr>
    </w:p>
    <w:p w:rsidR="009110B8" w:rsidRPr="0096372D" w:rsidRDefault="009110B8" w:rsidP="009110B8">
      <w:pPr>
        <w:pStyle w:val="BodyText"/>
        <w:suppressLineNumbers/>
        <w:rPr>
          <w:rFonts w:ascii="Courier New" w:hAnsi="Courier New" w:cs="Courier New"/>
        </w:rPr>
      </w:pPr>
      <w:r w:rsidRPr="0096372D">
        <w:rPr>
          <w:rFonts w:ascii="Courier New" w:hAnsi="Courier New" w:cs="Courier New"/>
        </w:rPr>
        <w:t>“OK”</w:t>
      </w:r>
    </w:p>
    <w:p w:rsidR="009110B8" w:rsidRDefault="009110B8" w:rsidP="009110B8">
      <w:pPr>
        <w:pStyle w:val="BodyText"/>
        <w:suppressLineNumbers/>
        <w:ind w:firstLine="720"/>
      </w:pPr>
      <w:r>
        <w:t>LDAP Change password for user</w:t>
      </w:r>
      <w:r w:rsidRPr="00E27D71">
        <w:t xml:space="preserve"> was successful</w:t>
      </w:r>
    </w:p>
    <w:p w:rsidR="009110B8" w:rsidRPr="0096372D" w:rsidRDefault="009110B8" w:rsidP="009110B8">
      <w:pPr>
        <w:pStyle w:val="BodyText"/>
        <w:suppressLineNumbers/>
        <w:rPr>
          <w:rFonts w:ascii="Courier New" w:hAnsi="Courier New" w:cs="Courier New"/>
        </w:rPr>
      </w:pPr>
      <w:r w:rsidRPr="0096372D">
        <w:rPr>
          <w:rFonts w:ascii="Courier New" w:hAnsi="Courier New" w:cs="Courier New"/>
        </w:rPr>
        <w:t>“DELAY”</w:t>
      </w:r>
    </w:p>
    <w:p w:rsidR="009110B8" w:rsidRPr="00E27D71" w:rsidRDefault="009110B8" w:rsidP="009110B8">
      <w:pPr>
        <w:pStyle w:val="BodyText"/>
        <w:suppressLineNumbers/>
        <w:ind w:firstLine="720"/>
      </w:pPr>
      <w:r>
        <w:t>LDAP Change password for user</w:t>
      </w:r>
      <w:r w:rsidRPr="00E27D71">
        <w:t xml:space="preserve"> was not successful. </w:t>
      </w:r>
    </w:p>
    <w:p w:rsidR="009110B8" w:rsidRPr="0096372D" w:rsidRDefault="009110B8" w:rsidP="009110B8">
      <w:pPr>
        <w:pStyle w:val="BodyText"/>
        <w:suppressLineNumbers/>
        <w:rPr>
          <w:rFonts w:ascii="Courier New" w:hAnsi="Courier New" w:cs="Courier New"/>
        </w:rPr>
      </w:pPr>
      <w:r>
        <w:rPr>
          <w:rFonts w:ascii="Courier New" w:hAnsi="Courier New" w:cs="Courier New"/>
        </w:rPr>
        <w:t>d</w:t>
      </w:r>
      <w:r w:rsidRPr="0096372D">
        <w:rPr>
          <w:rFonts w:ascii="Courier New" w:hAnsi="Courier New" w:cs="Courier New"/>
        </w:rPr>
        <w:t>time</w:t>
      </w:r>
    </w:p>
    <w:p w:rsidR="009110B8" w:rsidRPr="00E27D71" w:rsidRDefault="009110B8" w:rsidP="009110B8">
      <w:pPr>
        <w:pStyle w:val="BodyText"/>
        <w:suppressLineNumbers/>
        <w:ind w:left="720"/>
      </w:pPr>
      <w:r>
        <w:t xml:space="preserve">when LDAP Change password for user was not successful, indicates </w:t>
      </w:r>
      <w:r w:rsidRPr="00E27D71">
        <w:t xml:space="preserve">time in </w:t>
      </w:r>
      <w:r>
        <w:t>seconds</w:t>
      </w:r>
      <w:r w:rsidRPr="00E27D71">
        <w:t xml:space="preserve"> for which the server will not allow to re-authenticate</w:t>
      </w:r>
      <w:r>
        <w:t xml:space="preserve">, can be zero. </w:t>
      </w:r>
    </w:p>
    <w:p w:rsidR="009110B8" w:rsidRPr="0096372D" w:rsidRDefault="009110B8" w:rsidP="009110B8">
      <w:pPr>
        <w:pStyle w:val="BodyText"/>
        <w:suppressLineNumbers/>
        <w:rPr>
          <w:rFonts w:ascii="Courier New" w:hAnsi="Courier New" w:cs="Courier New"/>
        </w:rPr>
      </w:pPr>
      <w:r w:rsidRPr="0096372D">
        <w:rPr>
          <w:rFonts w:ascii="Courier New" w:hAnsi="Courier New" w:cs="Courier New"/>
        </w:rPr>
        <w:t>“LOCKED”</w:t>
      </w:r>
    </w:p>
    <w:p w:rsidR="009110B8" w:rsidRPr="00E27D71" w:rsidRDefault="009110B8" w:rsidP="009110B8">
      <w:pPr>
        <w:pStyle w:val="BodyText"/>
        <w:suppressLineNumbers/>
        <w:ind w:firstLine="720"/>
      </w:pPr>
      <w:r>
        <w:t>LDAP Change password for user failed because the user is locked on the server</w:t>
      </w:r>
      <w:r w:rsidRPr="00E27D71">
        <w:t>.</w:t>
      </w:r>
    </w:p>
    <w:p w:rsidR="009110B8" w:rsidRPr="00E27D71" w:rsidRDefault="009110B8" w:rsidP="009110B8">
      <w:pPr>
        <w:pStyle w:val="BodyText"/>
        <w:suppressLineNumbers/>
      </w:pPr>
    </w:p>
    <w:p w:rsidR="009110B8" w:rsidRDefault="009110B8" w:rsidP="009110B8">
      <w:pPr>
        <w:pStyle w:val="BodyText"/>
        <w:suppressLineNumbers/>
      </w:pPr>
      <w:r w:rsidRPr="00E27D71">
        <w:t xml:space="preserve">On failed attempted (DELAY message) the </w:t>
      </w:r>
      <w:r w:rsidR="00BD48B7">
        <w:t>client</w:t>
      </w:r>
      <w:r w:rsidRPr="00E27D71">
        <w:t xml:space="preserve"> should try again. The </w:t>
      </w:r>
      <w:r w:rsidR="00BD48B7">
        <w:t>client</w:t>
      </w:r>
      <w:r w:rsidRPr="00E27D71">
        <w:t xml:space="preserve"> is not supposed to try </w:t>
      </w:r>
      <w:r w:rsidR="00A53CA9">
        <w:t xml:space="preserve">another </w:t>
      </w:r>
      <w:r w:rsidR="003C4F70">
        <w:t xml:space="preserve">LDAP Change password for </w:t>
      </w:r>
      <w:r w:rsidR="00A53CA9">
        <w:t xml:space="preserve">the </w:t>
      </w:r>
      <w:r w:rsidR="003C4F70">
        <w:t>user</w:t>
      </w:r>
      <w:r w:rsidRPr="00E27D71">
        <w:t xml:space="preserve"> again until this time. If it does the </w:t>
      </w:r>
      <w:r w:rsidR="0047009F">
        <w:t>server</w:t>
      </w:r>
      <w:r w:rsidRPr="00E27D71">
        <w:t xml:space="preserve"> will respond with another DELAY message without trying</w:t>
      </w:r>
      <w:r w:rsidR="003C4F70">
        <w:t xml:space="preserve"> to </w:t>
      </w:r>
      <w:r w:rsidR="00A53CA9">
        <w:t xml:space="preserve">change the </w:t>
      </w:r>
      <w:r w:rsidR="003C4F70">
        <w:t xml:space="preserve">LDAP password for </w:t>
      </w:r>
      <w:r w:rsidR="00A53CA9">
        <w:t xml:space="preserve">the </w:t>
      </w:r>
      <w:r w:rsidR="003C4F70">
        <w:t>user</w:t>
      </w:r>
      <w:r w:rsidRPr="00E27D71">
        <w:t>. The server is allowed to send the same or an updated delay message.</w:t>
      </w:r>
    </w:p>
    <w:p w:rsidR="00094511" w:rsidRDefault="00094511" w:rsidP="00E27D71">
      <w:pPr>
        <w:pStyle w:val="BodyText"/>
        <w:suppressLineNumbers/>
      </w:pPr>
    </w:p>
    <w:p w:rsidR="00094511" w:rsidRPr="00E27D71" w:rsidRDefault="00094511" w:rsidP="00E27D71">
      <w:pPr>
        <w:pStyle w:val="BodyText"/>
        <w:suppressLineNumbers/>
      </w:pPr>
    </w:p>
    <w:p w:rsidR="00750773" w:rsidRPr="00895576" w:rsidRDefault="00750773" w:rsidP="00750773">
      <w:pPr>
        <w:pStyle w:val="BodyText"/>
        <w:suppressLineNumbers/>
        <w:rPr>
          <w:b/>
        </w:rPr>
      </w:pPr>
      <w:r w:rsidRPr="00895576">
        <w:rPr>
          <w:b/>
        </w:rPr>
        <w:t>ERR</w:t>
      </w:r>
    </w:p>
    <w:p w:rsidR="00750773" w:rsidRPr="00E27D71" w:rsidRDefault="00750773" w:rsidP="00750773">
      <w:pPr>
        <w:pStyle w:val="BodyText"/>
        <w:suppressLineNumbers/>
      </w:pPr>
      <w:r w:rsidRPr="00E27D71">
        <w:t>Description: Error in communication</w:t>
      </w:r>
    </w:p>
    <w:p w:rsidR="00750773" w:rsidRDefault="00750773" w:rsidP="00750773">
      <w:pPr>
        <w:pStyle w:val="BodyText"/>
        <w:suppressLineNumbers/>
      </w:pPr>
      <w:r>
        <w:t>Sender:</w:t>
      </w:r>
      <w:r w:rsidRPr="00E27D71">
        <w:t xml:space="preserve"> </w:t>
      </w:r>
      <w:r w:rsidR="00BD48B7">
        <w:t>client</w:t>
      </w:r>
      <w:r w:rsidRPr="00E27D71">
        <w:t xml:space="preserve"> &amp; </w:t>
      </w:r>
      <w:r w:rsidR="0047009F">
        <w:t>server</w:t>
      </w:r>
      <w:r w:rsidRPr="001846EA">
        <w:t xml:space="preserve"> </w:t>
      </w:r>
    </w:p>
    <w:p w:rsidR="00750773" w:rsidRPr="00E27D71" w:rsidRDefault="00750773" w:rsidP="00750773">
      <w:pPr>
        <w:pStyle w:val="BodyText"/>
        <w:suppressLineNumbers/>
      </w:pPr>
      <w:r w:rsidRPr="00E27D71">
        <w:t>Syntax:</w:t>
      </w:r>
    </w:p>
    <w:p w:rsidR="00750773" w:rsidRPr="00E27D71" w:rsidRDefault="00750773" w:rsidP="00750773">
      <w:pPr>
        <w:pStyle w:val="BodyText"/>
        <w:suppressLineNumbers/>
      </w:pPr>
    </w:p>
    <w:tbl>
      <w:tblPr>
        <w:tblpPr w:leftFromText="180" w:rightFromText="180" w:vertAnchor="text" w:horzAnchor="margin" w:tblpX="250" w:tblpY="-32"/>
        <w:tblW w:w="8229" w:type="dxa"/>
        <w:shd w:val="clear" w:color="auto" w:fill="C2C2C2"/>
        <w:tblLayout w:type="fixed"/>
        <w:tblLook w:val="0000"/>
      </w:tblPr>
      <w:tblGrid>
        <w:gridCol w:w="2161"/>
        <w:gridCol w:w="236"/>
        <w:gridCol w:w="5832"/>
      </w:tblGrid>
      <w:tr w:rsidR="00750773" w:rsidRPr="004E4A4D" w:rsidTr="00261C9C">
        <w:trPr>
          <w:trHeight w:val="288"/>
        </w:trPr>
        <w:tc>
          <w:tcPr>
            <w:tcW w:w="2161" w:type="dxa"/>
            <w:shd w:val="clear" w:color="auto" w:fill="C2C2C2"/>
          </w:tcPr>
          <w:p w:rsidR="00750773" w:rsidRPr="001846EA" w:rsidRDefault="00750773" w:rsidP="00261C9C">
            <w:pPr>
              <w:pStyle w:val="BodyText"/>
              <w:suppressLineNumbers/>
              <w:rPr>
                <w:rFonts w:ascii="Courier New" w:hAnsi="Courier New" w:cs="Courier New"/>
                <w:sz w:val="18"/>
                <w:szCs w:val="18"/>
              </w:rPr>
            </w:pPr>
          </w:p>
        </w:tc>
        <w:tc>
          <w:tcPr>
            <w:tcW w:w="236" w:type="dxa"/>
            <w:shd w:val="clear" w:color="auto" w:fill="C2C2C2"/>
          </w:tcPr>
          <w:p w:rsidR="00750773" w:rsidRPr="001846EA" w:rsidRDefault="00750773" w:rsidP="00261C9C">
            <w:pPr>
              <w:pStyle w:val="BodyText"/>
              <w:suppressLineNumbers/>
              <w:rPr>
                <w:rFonts w:ascii="Courier New" w:hAnsi="Courier New" w:cs="Courier New"/>
                <w:sz w:val="18"/>
                <w:szCs w:val="18"/>
              </w:rPr>
            </w:pPr>
          </w:p>
        </w:tc>
        <w:tc>
          <w:tcPr>
            <w:tcW w:w="5832" w:type="dxa"/>
            <w:shd w:val="clear" w:color="auto" w:fill="C2C2C2"/>
          </w:tcPr>
          <w:p w:rsidR="00750773" w:rsidRPr="001846EA" w:rsidRDefault="00750773" w:rsidP="00261C9C">
            <w:pPr>
              <w:pStyle w:val="BodyText"/>
              <w:suppressLineNumbers/>
              <w:rPr>
                <w:rFonts w:ascii="Courier New" w:hAnsi="Courier New" w:cs="Courier New"/>
                <w:sz w:val="18"/>
                <w:szCs w:val="18"/>
              </w:rPr>
            </w:pPr>
          </w:p>
        </w:tc>
      </w:tr>
      <w:tr w:rsidR="00750773" w:rsidRPr="004E4A4D" w:rsidTr="00261C9C">
        <w:trPr>
          <w:trHeight w:val="288"/>
        </w:trPr>
        <w:tc>
          <w:tcPr>
            <w:tcW w:w="2161" w:type="dxa"/>
            <w:shd w:val="clear" w:color="auto" w:fill="C2C2C2"/>
          </w:tcPr>
          <w:p w:rsidR="00750773" w:rsidRPr="001846EA" w:rsidRDefault="00750773" w:rsidP="00261C9C">
            <w:pPr>
              <w:autoSpaceDE w:val="0"/>
              <w:snapToGrid w:val="0"/>
              <w:rPr>
                <w:rFonts w:ascii="Courier New" w:hAnsi="Courier New" w:cs="Courier New"/>
                <w:sz w:val="18"/>
                <w:szCs w:val="18"/>
              </w:rPr>
            </w:pPr>
            <w:smartTag w:uri="urn:schemas-microsoft-com:office:smarttags" w:element="stockticker">
              <w:r w:rsidRPr="001846EA">
                <w:rPr>
                  <w:rFonts w:ascii="Courier New" w:hAnsi="Courier New" w:cs="Courier New"/>
                  <w:sz w:val="18"/>
                  <w:szCs w:val="18"/>
                </w:rPr>
                <w:t>ENC</w:t>
              </w:r>
            </w:smartTag>
            <w:r w:rsidRPr="001846EA">
              <w:rPr>
                <w:rFonts w:ascii="Courier New" w:hAnsi="Courier New" w:cs="Courier New"/>
                <w:sz w:val="18"/>
                <w:szCs w:val="18"/>
              </w:rPr>
              <w:t>-ERR</w:t>
            </w:r>
          </w:p>
        </w:tc>
        <w:tc>
          <w:tcPr>
            <w:tcW w:w="236" w:type="dxa"/>
            <w:shd w:val="clear" w:color="auto" w:fill="C2C2C2"/>
          </w:tcPr>
          <w:p w:rsidR="00750773" w:rsidRPr="001846EA" w:rsidRDefault="00750773" w:rsidP="00261C9C">
            <w:pPr>
              <w:autoSpaceDE w:val="0"/>
              <w:snapToGrid w:val="0"/>
              <w:rPr>
                <w:rFonts w:ascii="Courier New" w:hAnsi="Courier New" w:cs="Courier New"/>
                <w:sz w:val="18"/>
                <w:szCs w:val="18"/>
              </w:rPr>
            </w:pPr>
            <w:r w:rsidRPr="001846EA">
              <w:rPr>
                <w:rFonts w:ascii="Courier New" w:hAnsi="Courier New" w:cs="Courier New"/>
                <w:sz w:val="18"/>
                <w:szCs w:val="18"/>
              </w:rPr>
              <w:t>=</w:t>
            </w:r>
          </w:p>
        </w:tc>
        <w:tc>
          <w:tcPr>
            <w:tcW w:w="5832" w:type="dxa"/>
            <w:shd w:val="clear" w:color="auto" w:fill="C2C2C2"/>
          </w:tcPr>
          <w:p w:rsidR="00750773" w:rsidRDefault="00750773" w:rsidP="00261C9C">
            <w:pPr>
              <w:autoSpaceDE w:val="0"/>
              <w:snapToGrid w:val="0"/>
              <w:rPr>
                <w:rFonts w:ascii="Courier New" w:hAnsi="Courier New" w:cs="Courier New"/>
                <w:sz w:val="18"/>
                <w:szCs w:val="18"/>
              </w:rPr>
            </w:pPr>
            <w:r w:rsidRPr="001846EA">
              <w:rPr>
                <w:rFonts w:ascii="Courier New" w:hAnsi="Courier New" w:cs="Courier New"/>
                <w:sz w:val="18"/>
                <w:szCs w:val="18"/>
              </w:rPr>
              <w:t xml:space="preserve">&lt;encrypted-ERR&gt; </w:t>
            </w:r>
          </w:p>
          <w:p w:rsidR="00750773" w:rsidRDefault="00750773" w:rsidP="00261C9C">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750773" w:rsidRDefault="00750773" w:rsidP="00261C9C">
            <w:pPr>
              <w:autoSpaceDE w:val="0"/>
              <w:snapToGrid w:val="0"/>
              <w:rPr>
                <w:rFonts w:ascii="Courier New" w:hAnsi="Courier New" w:cs="Courier New"/>
                <w:sz w:val="18"/>
                <w:szCs w:val="18"/>
              </w:rPr>
            </w:pPr>
            <w:r>
              <w:rPr>
                <w:rFonts w:ascii="Courier New" w:hAnsi="Courier New" w:cs="Courier New"/>
                <w:sz w:val="18"/>
                <w:szCs w:val="18"/>
              </w:rPr>
              <w:t xml:space="preserve">; </w:t>
            </w:r>
            <w:r w:rsidRPr="001846EA">
              <w:rPr>
                <w:rFonts w:ascii="Courier New" w:hAnsi="Courier New" w:cs="Courier New"/>
                <w:sz w:val="18"/>
                <w:szCs w:val="18"/>
              </w:rPr>
              <w:t xml:space="preserve">established on the </w:t>
            </w:r>
            <w:r w:rsidRPr="007B6A6F">
              <w:rPr>
                <w:rFonts w:ascii="Courier New" w:hAnsi="Courier New" w:cs="Courier New"/>
                <w:sz w:val="18"/>
                <w:szCs w:val="18"/>
              </w:rPr>
              <w:t xml:space="preserve"> Phase 2</w:t>
            </w:r>
            <w:r>
              <w:rPr>
                <w:rFonts w:ascii="Courier New" w:hAnsi="Courier New" w:cs="Courier New"/>
                <w:sz w:val="18"/>
                <w:szCs w:val="18"/>
              </w:rPr>
              <w:t xml:space="preserve"> (key agreement)</w:t>
            </w:r>
          </w:p>
          <w:p w:rsidR="00750773" w:rsidRPr="001846EA" w:rsidRDefault="00750773" w:rsidP="00261C9C">
            <w:pPr>
              <w:autoSpaceDE w:val="0"/>
              <w:snapToGrid w:val="0"/>
              <w:rPr>
                <w:rFonts w:ascii="Courier New" w:hAnsi="Courier New" w:cs="Courier New"/>
                <w:sz w:val="18"/>
                <w:szCs w:val="18"/>
              </w:rPr>
            </w:pPr>
          </w:p>
        </w:tc>
      </w:tr>
      <w:tr w:rsidR="00750773" w:rsidRPr="00D90E29" w:rsidTr="00261C9C">
        <w:trPr>
          <w:trHeight w:val="288"/>
        </w:trPr>
        <w:tc>
          <w:tcPr>
            <w:tcW w:w="2161" w:type="dxa"/>
            <w:shd w:val="clear" w:color="auto" w:fill="C2C2C2"/>
          </w:tcPr>
          <w:p w:rsidR="00750773" w:rsidRPr="001846EA" w:rsidRDefault="00750773" w:rsidP="00261C9C">
            <w:pPr>
              <w:autoSpaceDE w:val="0"/>
              <w:snapToGrid w:val="0"/>
              <w:rPr>
                <w:rFonts w:ascii="Courier New" w:hAnsi="Courier New" w:cs="Courier New"/>
                <w:sz w:val="18"/>
                <w:szCs w:val="18"/>
              </w:rPr>
            </w:pPr>
            <w:r w:rsidRPr="001846EA">
              <w:rPr>
                <w:rFonts w:ascii="Courier New" w:hAnsi="Courier New" w:cs="Courier New"/>
                <w:sz w:val="18"/>
                <w:szCs w:val="18"/>
              </w:rPr>
              <w:t>ERR</w:t>
            </w:r>
          </w:p>
        </w:tc>
        <w:tc>
          <w:tcPr>
            <w:tcW w:w="236" w:type="dxa"/>
            <w:shd w:val="clear" w:color="auto" w:fill="C2C2C2"/>
          </w:tcPr>
          <w:p w:rsidR="00750773" w:rsidRPr="001846EA" w:rsidRDefault="00750773" w:rsidP="00261C9C">
            <w:pPr>
              <w:autoSpaceDE w:val="0"/>
              <w:snapToGrid w:val="0"/>
              <w:rPr>
                <w:rFonts w:ascii="Courier New" w:hAnsi="Courier New" w:cs="Courier New"/>
                <w:sz w:val="18"/>
                <w:szCs w:val="18"/>
              </w:rPr>
            </w:pPr>
            <w:r w:rsidRPr="001846EA">
              <w:rPr>
                <w:rFonts w:ascii="Courier New" w:hAnsi="Courier New" w:cs="Courier New"/>
                <w:sz w:val="18"/>
                <w:szCs w:val="18"/>
              </w:rPr>
              <w:t>=</w:t>
            </w:r>
          </w:p>
        </w:tc>
        <w:tc>
          <w:tcPr>
            <w:tcW w:w="5832" w:type="dxa"/>
            <w:shd w:val="clear" w:color="auto" w:fill="C2C2C2"/>
          </w:tcPr>
          <w:p w:rsidR="00750773" w:rsidRPr="00D90E29" w:rsidRDefault="00750773" w:rsidP="00261C9C">
            <w:pPr>
              <w:autoSpaceDE w:val="0"/>
              <w:snapToGrid w:val="0"/>
              <w:rPr>
                <w:rFonts w:ascii="Courier New" w:hAnsi="Courier New" w:cs="Courier New"/>
                <w:sz w:val="18"/>
                <w:szCs w:val="18"/>
                <w:lang w:val="es-ES"/>
              </w:rPr>
            </w:pPr>
            <w:r w:rsidRPr="00D90E29">
              <w:rPr>
                <w:rFonts w:ascii="Courier New" w:hAnsi="Courier New" w:cs="Courier New"/>
                <w:sz w:val="18"/>
                <w:szCs w:val="18"/>
                <w:lang w:val="es-ES"/>
              </w:rPr>
              <w:t>"ERR" error-number [ error-description ]</w:t>
            </w:r>
          </w:p>
        </w:tc>
      </w:tr>
      <w:tr w:rsidR="00750773" w:rsidRPr="004E4A4D" w:rsidTr="00261C9C">
        <w:trPr>
          <w:trHeight w:val="288"/>
        </w:trPr>
        <w:tc>
          <w:tcPr>
            <w:tcW w:w="2161" w:type="dxa"/>
            <w:shd w:val="clear" w:color="auto" w:fill="C2C2C2"/>
          </w:tcPr>
          <w:p w:rsidR="00750773" w:rsidRPr="00F83E0A" w:rsidRDefault="00750773" w:rsidP="00261C9C">
            <w:pPr>
              <w:pStyle w:val="HTMLPreformatted"/>
              <w:snapToGrid w:val="0"/>
              <w:rPr>
                <w:rFonts w:cs="Courier New"/>
                <w:sz w:val="18"/>
                <w:szCs w:val="18"/>
                <w:lang w:val="en-US"/>
              </w:rPr>
            </w:pPr>
            <w:r w:rsidRPr="00F83E0A">
              <w:rPr>
                <w:rFonts w:cs="Courier New"/>
                <w:sz w:val="18"/>
                <w:szCs w:val="18"/>
                <w:lang w:val="en-US"/>
              </w:rPr>
              <w:t>error-number</w:t>
            </w:r>
          </w:p>
        </w:tc>
        <w:tc>
          <w:tcPr>
            <w:tcW w:w="236" w:type="dxa"/>
            <w:shd w:val="clear" w:color="auto" w:fill="C2C2C2"/>
          </w:tcPr>
          <w:p w:rsidR="00750773" w:rsidRPr="00F83E0A" w:rsidRDefault="00750773" w:rsidP="00261C9C">
            <w:pPr>
              <w:pStyle w:val="HTMLPreformatted"/>
              <w:snapToGrid w:val="0"/>
              <w:rPr>
                <w:rFonts w:cs="Courier New"/>
                <w:sz w:val="18"/>
                <w:szCs w:val="18"/>
                <w:lang w:val="fr-FR"/>
              </w:rPr>
            </w:pPr>
            <w:r w:rsidRPr="00F83E0A">
              <w:rPr>
                <w:rFonts w:cs="Courier New"/>
                <w:sz w:val="18"/>
                <w:szCs w:val="18"/>
                <w:lang w:val="fr-FR"/>
              </w:rPr>
              <w:t>=</w:t>
            </w:r>
          </w:p>
        </w:tc>
        <w:tc>
          <w:tcPr>
            <w:tcW w:w="5832" w:type="dxa"/>
            <w:shd w:val="clear" w:color="auto" w:fill="C2C2C2"/>
          </w:tcPr>
          <w:p w:rsidR="00750773" w:rsidRPr="00F83E0A" w:rsidRDefault="00750773" w:rsidP="00261C9C">
            <w:pPr>
              <w:pStyle w:val="HTMLPreformatted"/>
              <w:snapToGrid w:val="0"/>
              <w:rPr>
                <w:rFonts w:cs="Courier New"/>
                <w:sz w:val="18"/>
                <w:szCs w:val="18"/>
                <w:lang w:val="fr-FR"/>
              </w:rPr>
            </w:pPr>
            <w:r w:rsidRPr="00F83E0A">
              <w:rPr>
                <w:rFonts w:cs="Courier New"/>
                <w:sz w:val="18"/>
                <w:szCs w:val="18"/>
              </w:rPr>
              <w:t>[</w:t>
            </w:r>
            <w:r w:rsidRPr="00F83E0A">
              <w:rPr>
                <w:rFonts w:cs="Courier New"/>
                <w:sz w:val="18"/>
                <w:szCs w:val="18"/>
                <w:lang w:val="en-US"/>
              </w:rPr>
              <w:t>"</w:t>
            </w:r>
            <w:r w:rsidRPr="00F83E0A">
              <w:rPr>
                <w:rFonts w:cs="Courier New"/>
                <w:sz w:val="18"/>
                <w:szCs w:val="18"/>
              </w:rPr>
              <w:t>-</w:t>
            </w:r>
            <w:r w:rsidRPr="00F83E0A">
              <w:rPr>
                <w:rFonts w:cs="Courier New"/>
                <w:sz w:val="18"/>
                <w:szCs w:val="18"/>
                <w:lang w:val="en-US"/>
              </w:rPr>
              <w:t>"</w:t>
            </w:r>
            <w:r w:rsidRPr="00F83E0A">
              <w:rPr>
                <w:rFonts w:cs="Courier New"/>
                <w:sz w:val="18"/>
                <w:szCs w:val="18"/>
              </w:rPr>
              <w:t>] 1*DIGIT</w:t>
            </w:r>
          </w:p>
        </w:tc>
      </w:tr>
      <w:tr w:rsidR="00750773" w:rsidRPr="004E4A4D" w:rsidTr="00261C9C">
        <w:trPr>
          <w:trHeight w:val="288"/>
        </w:trPr>
        <w:tc>
          <w:tcPr>
            <w:tcW w:w="2161" w:type="dxa"/>
            <w:shd w:val="clear" w:color="auto" w:fill="C2C2C2"/>
          </w:tcPr>
          <w:p w:rsidR="00750773" w:rsidRPr="00F83E0A" w:rsidRDefault="00750773" w:rsidP="00261C9C">
            <w:pPr>
              <w:pStyle w:val="HTMLPreformatted"/>
              <w:snapToGrid w:val="0"/>
              <w:rPr>
                <w:rFonts w:cs="Courier New"/>
                <w:sz w:val="18"/>
                <w:szCs w:val="18"/>
                <w:lang w:val="en-US"/>
              </w:rPr>
            </w:pPr>
            <w:r w:rsidRPr="00F83E0A">
              <w:rPr>
                <w:rFonts w:cs="Courier New"/>
                <w:sz w:val="18"/>
                <w:szCs w:val="18"/>
                <w:lang w:val="en-US"/>
              </w:rPr>
              <w:t>error-description</w:t>
            </w:r>
          </w:p>
        </w:tc>
        <w:tc>
          <w:tcPr>
            <w:tcW w:w="236" w:type="dxa"/>
            <w:shd w:val="clear" w:color="auto" w:fill="C2C2C2"/>
          </w:tcPr>
          <w:p w:rsidR="00750773" w:rsidRPr="00F83E0A" w:rsidRDefault="00750773" w:rsidP="00261C9C">
            <w:pPr>
              <w:pStyle w:val="HTMLPreformatted"/>
              <w:snapToGrid w:val="0"/>
              <w:rPr>
                <w:rFonts w:cs="Courier New"/>
                <w:sz w:val="18"/>
                <w:szCs w:val="18"/>
                <w:lang w:val="fr-FR"/>
              </w:rPr>
            </w:pPr>
          </w:p>
        </w:tc>
        <w:tc>
          <w:tcPr>
            <w:tcW w:w="5832" w:type="dxa"/>
            <w:shd w:val="clear" w:color="auto" w:fill="C2C2C2"/>
          </w:tcPr>
          <w:p w:rsidR="00750773" w:rsidRPr="00F83E0A" w:rsidRDefault="00750773" w:rsidP="00261C9C">
            <w:pPr>
              <w:pStyle w:val="HTMLPreformatted"/>
              <w:snapToGrid w:val="0"/>
              <w:rPr>
                <w:rFonts w:cs="Courier New"/>
                <w:sz w:val="18"/>
                <w:szCs w:val="18"/>
              </w:rPr>
            </w:pPr>
            <w:r w:rsidRPr="00F83E0A">
              <w:rPr>
                <w:rFonts w:cs="Courier New"/>
                <w:sz w:val="18"/>
                <w:szCs w:val="18"/>
                <w:lang w:val="en-US"/>
              </w:rPr>
              <w:t>base64-str</w:t>
            </w:r>
          </w:p>
        </w:tc>
      </w:tr>
      <w:tr w:rsidR="00750773" w:rsidRPr="004E4A4D" w:rsidTr="00261C9C">
        <w:trPr>
          <w:trHeight w:val="80"/>
        </w:trPr>
        <w:tc>
          <w:tcPr>
            <w:tcW w:w="2161" w:type="dxa"/>
            <w:shd w:val="clear" w:color="auto" w:fill="C2C2C2"/>
          </w:tcPr>
          <w:p w:rsidR="00750773" w:rsidRPr="00F83E0A" w:rsidRDefault="00750773" w:rsidP="00261C9C">
            <w:pPr>
              <w:pStyle w:val="HTMLPreformatted"/>
              <w:rPr>
                <w:rFonts w:cs="Courier New"/>
                <w:sz w:val="18"/>
                <w:szCs w:val="18"/>
                <w:lang w:val="en-US"/>
              </w:rPr>
            </w:pPr>
          </w:p>
        </w:tc>
        <w:tc>
          <w:tcPr>
            <w:tcW w:w="236" w:type="dxa"/>
            <w:shd w:val="clear" w:color="auto" w:fill="C2C2C2"/>
          </w:tcPr>
          <w:p w:rsidR="00750773" w:rsidRPr="001846EA" w:rsidRDefault="00750773" w:rsidP="00261C9C">
            <w:pPr>
              <w:rPr>
                <w:rFonts w:ascii="Courier New" w:hAnsi="Courier New" w:cs="Courier New"/>
                <w:sz w:val="18"/>
                <w:szCs w:val="18"/>
              </w:rPr>
            </w:pPr>
          </w:p>
        </w:tc>
        <w:tc>
          <w:tcPr>
            <w:tcW w:w="5832" w:type="dxa"/>
            <w:shd w:val="clear" w:color="auto" w:fill="C2C2C2"/>
          </w:tcPr>
          <w:p w:rsidR="00750773" w:rsidRPr="00F83E0A" w:rsidRDefault="00750773" w:rsidP="00261C9C">
            <w:pPr>
              <w:pStyle w:val="CommentText"/>
              <w:rPr>
                <w:rFonts w:ascii="Courier New" w:hAnsi="Courier New" w:cs="Courier New"/>
                <w:sz w:val="18"/>
                <w:szCs w:val="18"/>
                <w:lang w:val="en-US"/>
              </w:rPr>
            </w:pPr>
          </w:p>
        </w:tc>
      </w:tr>
    </w:tbl>
    <w:p w:rsidR="00750773" w:rsidRPr="0057071E" w:rsidRDefault="00750773" w:rsidP="00750773">
      <w:pPr>
        <w:pStyle w:val="BodyText"/>
        <w:suppressLineNumbers/>
        <w:rPr>
          <w:rFonts w:ascii="Courier New" w:hAnsi="Courier New" w:cs="Courier New"/>
        </w:rPr>
      </w:pPr>
      <w:r w:rsidRPr="0057071E">
        <w:rPr>
          <w:rFonts w:ascii="Courier New" w:hAnsi="Courier New" w:cs="Courier New"/>
        </w:rPr>
        <w:t>error-number</w:t>
      </w:r>
    </w:p>
    <w:p w:rsidR="00750773" w:rsidRDefault="00750773" w:rsidP="00750773">
      <w:pPr>
        <w:pStyle w:val="BodyText"/>
        <w:suppressLineNumbers/>
        <w:ind w:firstLine="720"/>
      </w:pPr>
      <w:r w:rsidRPr="00E27D71">
        <w:t>error number</w:t>
      </w:r>
      <w:r>
        <w:t xml:space="preserve">. See </w:t>
      </w:r>
      <w:r w:rsidRPr="00980D41">
        <w:t>below</w:t>
      </w:r>
      <w:r>
        <w:t xml:space="preserve"> for the supported error codes. </w:t>
      </w:r>
    </w:p>
    <w:p w:rsidR="00750773" w:rsidRDefault="00750773" w:rsidP="00750773">
      <w:pPr>
        <w:pStyle w:val="BodyText"/>
        <w:suppressLineNumbers/>
      </w:pPr>
      <w:r>
        <w:rPr>
          <w:rFonts w:ascii="Courier New" w:hAnsi="Courier New" w:cs="Courier New"/>
          <w:sz w:val="18"/>
          <w:szCs w:val="18"/>
        </w:rPr>
        <w:t>error-description</w:t>
      </w:r>
    </w:p>
    <w:p w:rsidR="00750773" w:rsidRDefault="00750773" w:rsidP="00750773">
      <w:pPr>
        <w:pStyle w:val="BodyText"/>
        <w:suppressLineNumbers/>
        <w:ind w:firstLine="720"/>
      </w:pPr>
      <w:r>
        <w:t>Single line b</w:t>
      </w:r>
      <w:r w:rsidRPr="00E27D71">
        <w:t>ase64-encoded UTF-8</w:t>
      </w:r>
      <w:r>
        <w:t xml:space="preserve"> error description.  </w:t>
      </w:r>
    </w:p>
    <w:p w:rsidR="00980D41" w:rsidRPr="00E27D71" w:rsidRDefault="00980D41" w:rsidP="00980D41">
      <w:pPr>
        <w:pStyle w:val="BodyText"/>
        <w:suppressLineNumbers/>
      </w:pPr>
    </w:p>
    <w:p w:rsidR="00980D41" w:rsidRPr="00853505" w:rsidRDefault="00980D41" w:rsidP="00853505">
      <w:pPr>
        <w:pStyle w:val="BodyText"/>
        <w:suppressLineNumbers/>
        <w:ind w:firstLine="720"/>
      </w:pPr>
    </w:p>
    <w:p w:rsidR="00E27D71" w:rsidRDefault="00E27D71" w:rsidP="00E27D71">
      <w:pPr>
        <w:pStyle w:val="BodyText"/>
        <w:suppressLineNumbers/>
      </w:pPr>
    </w:p>
    <w:p w:rsidR="00A37535" w:rsidRPr="00E27D71" w:rsidRDefault="00A37535" w:rsidP="00E27D71">
      <w:pPr>
        <w:pStyle w:val="BodyText"/>
        <w:suppressLineNumbers/>
      </w:pPr>
    </w:p>
    <w:p w:rsidR="00E27D71" w:rsidRPr="00895576" w:rsidRDefault="00E27D71" w:rsidP="00E27D71">
      <w:pPr>
        <w:pStyle w:val="BodyText"/>
        <w:suppressLineNumbers/>
        <w:rPr>
          <w:b/>
        </w:rPr>
      </w:pPr>
      <w:r w:rsidRPr="00895576">
        <w:rPr>
          <w:b/>
        </w:rPr>
        <w:t>NOTSUP</w:t>
      </w:r>
    </w:p>
    <w:p w:rsidR="00E27D71" w:rsidRPr="00E27D71" w:rsidRDefault="00E27D71" w:rsidP="00E27D71">
      <w:pPr>
        <w:pStyle w:val="BodyText"/>
        <w:suppressLineNumbers/>
      </w:pPr>
      <w:r w:rsidRPr="00E27D71">
        <w:t>Description: Not supported</w:t>
      </w:r>
    </w:p>
    <w:p w:rsidR="00DB3362" w:rsidRDefault="00E732D4" w:rsidP="00DB3362">
      <w:pPr>
        <w:pStyle w:val="BodyText"/>
        <w:suppressLineNumbers/>
      </w:pPr>
      <w:r>
        <w:t>Sender:</w:t>
      </w:r>
      <w:r w:rsidR="00E27D71" w:rsidRPr="00E27D71">
        <w:t xml:space="preserve"> </w:t>
      </w:r>
      <w:r w:rsidR="00BD48B7">
        <w:t>client</w:t>
      </w:r>
      <w:r w:rsidR="00E27D71" w:rsidRPr="00E27D71">
        <w:t xml:space="preserve"> &amp; </w:t>
      </w:r>
      <w:r w:rsidR="0047009F">
        <w:t>server</w:t>
      </w:r>
    </w:p>
    <w:p w:rsidR="00DB3362" w:rsidRPr="00E27D71" w:rsidRDefault="00DB3362" w:rsidP="00DB3362">
      <w:pPr>
        <w:pStyle w:val="BodyText"/>
        <w:suppressLineNumbers/>
      </w:pPr>
      <w:r w:rsidRPr="00E27D71">
        <w:t>Syntax:</w:t>
      </w:r>
    </w:p>
    <w:p w:rsidR="00E27D71" w:rsidRPr="00E27D71" w:rsidRDefault="00E27D71" w:rsidP="00E27D71">
      <w:pPr>
        <w:pStyle w:val="BodyText"/>
        <w:suppressLineNumbers/>
      </w:pPr>
    </w:p>
    <w:tbl>
      <w:tblPr>
        <w:tblpPr w:leftFromText="180" w:rightFromText="180" w:vertAnchor="text" w:horzAnchor="margin" w:tblpX="250" w:tblpY="-32"/>
        <w:tblW w:w="8121" w:type="dxa"/>
        <w:shd w:val="clear" w:color="auto" w:fill="C2C2C2"/>
        <w:tblLayout w:type="fixed"/>
        <w:tblLook w:val="0000"/>
      </w:tblPr>
      <w:tblGrid>
        <w:gridCol w:w="2237"/>
        <w:gridCol w:w="320"/>
        <w:gridCol w:w="5564"/>
      </w:tblGrid>
      <w:tr w:rsidR="00DB3362" w:rsidRPr="003C2CCB">
        <w:trPr>
          <w:trHeight w:val="288"/>
        </w:trPr>
        <w:tc>
          <w:tcPr>
            <w:tcW w:w="2237" w:type="dxa"/>
            <w:shd w:val="clear" w:color="auto" w:fill="C2C2C2"/>
          </w:tcPr>
          <w:p w:rsidR="00DB3362" w:rsidRPr="003C2CCB" w:rsidRDefault="00DB3362" w:rsidP="00CD3CE0">
            <w:pPr>
              <w:pStyle w:val="BodyText"/>
              <w:suppressLineNumbers/>
              <w:rPr>
                <w:rFonts w:ascii="Courier New" w:hAnsi="Courier New" w:cs="Courier New"/>
                <w:sz w:val="18"/>
                <w:szCs w:val="18"/>
              </w:rPr>
            </w:pPr>
          </w:p>
        </w:tc>
        <w:tc>
          <w:tcPr>
            <w:tcW w:w="320" w:type="dxa"/>
            <w:shd w:val="clear" w:color="auto" w:fill="C2C2C2"/>
          </w:tcPr>
          <w:p w:rsidR="00DB3362" w:rsidRPr="003C2CCB" w:rsidRDefault="00DB3362" w:rsidP="00CD3CE0">
            <w:pPr>
              <w:pStyle w:val="BodyText"/>
              <w:suppressLineNumbers/>
              <w:rPr>
                <w:rFonts w:ascii="Courier New" w:hAnsi="Courier New" w:cs="Courier New"/>
                <w:sz w:val="18"/>
                <w:szCs w:val="18"/>
              </w:rPr>
            </w:pPr>
          </w:p>
        </w:tc>
        <w:tc>
          <w:tcPr>
            <w:tcW w:w="5564" w:type="dxa"/>
            <w:shd w:val="clear" w:color="auto" w:fill="C2C2C2"/>
          </w:tcPr>
          <w:p w:rsidR="00DB3362" w:rsidRPr="003C2CCB" w:rsidRDefault="00DB3362" w:rsidP="00CD3CE0">
            <w:pPr>
              <w:pStyle w:val="BodyText"/>
              <w:suppressLineNumbers/>
              <w:rPr>
                <w:rFonts w:ascii="Courier New" w:hAnsi="Courier New" w:cs="Courier New"/>
                <w:sz w:val="18"/>
                <w:szCs w:val="18"/>
              </w:rPr>
            </w:pPr>
          </w:p>
        </w:tc>
      </w:tr>
      <w:tr w:rsidR="003C2CCB" w:rsidRPr="003C2CCB">
        <w:trPr>
          <w:trHeight w:val="288"/>
        </w:trPr>
        <w:tc>
          <w:tcPr>
            <w:tcW w:w="2237" w:type="dxa"/>
            <w:shd w:val="clear" w:color="auto" w:fill="C2C2C2"/>
          </w:tcPr>
          <w:p w:rsidR="003C2CCB" w:rsidRPr="003C2CCB" w:rsidRDefault="003C2CCB" w:rsidP="00CD3CE0">
            <w:pPr>
              <w:autoSpaceDE w:val="0"/>
              <w:snapToGrid w:val="0"/>
              <w:rPr>
                <w:rFonts w:ascii="Courier New" w:hAnsi="Courier New" w:cs="Courier New"/>
                <w:sz w:val="18"/>
                <w:szCs w:val="18"/>
              </w:rPr>
            </w:pPr>
            <w:smartTag w:uri="urn:schemas-microsoft-com:office:smarttags" w:element="stockticker">
              <w:r w:rsidRPr="003C2CCB">
                <w:rPr>
                  <w:rFonts w:ascii="Courier New" w:hAnsi="Courier New" w:cs="Courier New"/>
                  <w:sz w:val="18"/>
                  <w:szCs w:val="18"/>
                </w:rPr>
                <w:t>ENC</w:t>
              </w:r>
            </w:smartTag>
            <w:r w:rsidRPr="003C2CCB">
              <w:rPr>
                <w:rFonts w:ascii="Courier New" w:hAnsi="Courier New" w:cs="Courier New"/>
                <w:sz w:val="18"/>
                <w:szCs w:val="18"/>
              </w:rPr>
              <w:t>-NOTSUP</w:t>
            </w:r>
          </w:p>
        </w:tc>
        <w:tc>
          <w:tcPr>
            <w:tcW w:w="320" w:type="dxa"/>
            <w:shd w:val="clear" w:color="auto" w:fill="C2C2C2"/>
          </w:tcPr>
          <w:p w:rsidR="003C2CCB" w:rsidRPr="003C2CCB" w:rsidRDefault="003C2CCB" w:rsidP="00CD3CE0">
            <w:pPr>
              <w:autoSpaceDE w:val="0"/>
              <w:snapToGrid w:val="0"/>
              <w:rPr>
                <w:rFonts w:ascii="Courier New" w:hAnsi="Courier New" w:cs="Courier New"/>
                <w:sz w:val="18"/>
                <w:szCs w:val="18"/>
              </w:rPr>
            </w:pPr>
            <w:r w:rsidRPr="003C2CCB">
              <w:rPr>
                <w:rFonts w:ascii="Courier New" w:hAnsi="Courier New" w:cs="Courier New"/>
                <w:sz w:val="18"/>
                <w:szCs w:val="18"/>
              </w:rPr>
              <w:t>=</w:t>
            </w:r>
          </w:p>
        </w:tc>
        <w:tc>
          <w:tcPr>
            <w:tcW w:w="5564" w:type="dxa"/>
            <w:shd w:val="clear" w:color="auto" w:fill="C2C2C2"/>
          </w:tcPr>
          <w:p w:rsidR="00ED1839" w:rsidRDefault="003C2CCB" w:rsidP="00DD124F">
            <w:pPr>
              <w:autoSpaceDE w:val="0"/>
              <w:snapToGrid w:val="0"/>
              <w:rPr>
                <w:rFonts w:ascii="Courier New" w:hAnsi="Courier New" w:cs="Courier New"/>
                <w:sz w:val="18"/>
                <w:szCs w:val="18"/>
              </w:rPr>
            </w:pPr>
            <w:r w:rsidRPr="003C2CCB">
              <w:rPr>
                <w:rFonts w:ascii="Courier New" w:hAnsi="Courier New" w:cs="Courier New"/>
                <w:sz w:val="18"/>
                <w:szCs w:val="18"/>
              </w:rPr>
              <w:t xml:space="preserve">&lt;encrypted-NOTSUP&gt; </w:t>
            </w:r>
          </w:p>
          <w:p w:rsidR="00ED1839" w:rsidRDefault="00FA0661" w:rsidP="00DD124F">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DD124F" w:rsidRDefault="00ED1839" w:rsidP="00DD124F">
            <w:pPr>
              <w:autoSpaceDE w:val="0"/>
              <w:snapToGrid w:val="0"/>
              <w:rPr>
                <w:rFonts w:ascii="Courier New" w:hAnsi="Courier New" w:cs="Courier New"/>
                <w:sz w:val="18"/>
                <w:szCs w:val="18"/>
              </w:rPr>
            </w:pPr>
            <w:r>
              <w:rPr>
                <w:rFonts w:ascii="Courier New" w:hAnsi="Courier New" w:cs="Courier New"/>
                <w:sz w:val="18"/>
                <w:szCs w:val="18"/>
              </w:rPr>
              <w:t xml:space="preserve">; </w:t>
            </w:r>
            <w:r w:rsidR="003C2CCB" w:rsidRPr="003C2CCB">
              <w:rPr>
                <w:rFonts w:ascii="Courier New" w:hAnsi="Courier New" w:cs="Courier New"/>
                <w:sz w:val="18"/>
                <w:szCs w:val="18"/>
              </w:rPr>
              <w:t xml:space="preserve">established on the </w:t>
            </w:r>
            <w:r w:rsidR="00DD124F" w:rsidRPr="007B6A6F">
              <w:rPr>
                <w:rFonts w:ascii="Courier New" w:hAnsi="Courier New" w:cs="Courier New"/>
                <w:sz w:val="18"/>
                <w:szCs w:val="18"/>
              </w:rPr>
              <w:t xml:space="preserve"> Phase 2</w:t>
            </w:r>
            <w:r w:rsidR="00DD124F">
              <w:rPr>
                <w:rFonts w:ascii="Courier New" w:hAnsi="Courier New" w:cs="Courier New"/>
                <w:sz w:val="18"/>
                <w:szCs w:val="18"/>
              </w:rPr>
              <w:t xml:space="preserve"> (key agreement)</w:t>
            </w:r>
          </w:p>
          <w:p w:rsidR="00C67513" w:rsidRPr="003C2CCB" w:rsidRDefault="00C67513" w:rsidP="00A06D6D">
            <w:pPr>
              <w:autoSpaceDE w:val="0"/>
              <w:snapToGrid w:val="0"/>
              <w:rPr>
                <w:rFonts w:ascii="Courier New" w:hAnsi="Courier New" w:cs="Courier New"/>
                <w:sz w:val="18"/>
                <w:szCs w:val="18"/>
              </w:rPr>
            </w:pPr>
          </w:p>
        </w:tc>
      </w:tr>
      <w:tr w:rsidR="00A510F3" w:rsidRPr="003C2CCB">
        <w:trPr>
          <w:trHeight w:val="288"/>
        </w:trPr>
        <w:tc>
          <w:tcPr>
            <w:tcW w:w="2237" w:type="dxa"/>
            <w:shd w:val="clear" w:color="auto" w:fill="C2C2C2"/>
          </w:tcPr>
          <w:p w:rsidR="00A510F3" w:rsidRPr="003C2CCB" w:rsidRDefault="00A510F3" w:rsidP="00CD3CE0">
            <w:pPr>
              <w:autoSpaceDE w:val="0"/>
              <w:snapToGrid w:val="0"/>
              <w:rPr>
                <w:rFonts w:ascii="Courier New" w:hAnsi="Courier New" w:cs="Courier New"/>
                <w:sz w:val="18"/>
                <w:szCs w:val="18"/>
              </w:rPr>
            </w:pPr>
            <w:r w:rsidRPr="003C2CCB">
              <w:rPr>
                <w:rFonts w:ascii="Courier New" w:hAnsi="Courier New" w:cs="Courier New"/>
                <w:sz w:val="18"/>
                <w:szCs w:val="18"/>
              </w:rPr>
              <w:t>NOTSUP</w:t>
            </w:r>
          </w:p>
        </w:tc>
        <w:tc>
          <w:tcPr>
            <w:tcW w:w="320" w:type="dxa"/>
            <w:shd w:val="clear" w:color="auto" w:fill="C2C2C2"/>
          </w:tcPr>
          <w:p w:rsidR="00A510F3" w:rsidRPr="003C2CCB" w:rsidRDefault="00A510F3" w:rsidP="00CD3CE0">
            <w:pPr>
              <w:autoSpaceDE w:val="0"/>
              <w:snapToGrid w:val="0"/>
              <w:rPr>
                <w:rFonts w:ascii="Courier New" w:hAnsi="Courier New" w:cs="Courier New"/>
                <w:sz w:val="18"/>
                <w:szCs w:val="18"/>
              </w:rPr>
            </w:pPr>
          </w:p>
        </w:tc>
        <w:tc>
          <w:tcPr>
            <w:tcW w:w="5564" w:type="dxa"/>
            <w:shd w:val="clear" w:color="auto" w:fill="C2C2C2"/>
          </w:tcPr>
          <w:p w:rsidR="00A510F3" w:rsidRDefault="00A510F3" w:rsidP="00DD124F">
            <w:pPr>
              <w:autoSpaceDE w:val="0"/>
              <w:snapToGrid w:val="0"/>
              <w:rPr>
                <w:rFonts w:ascii="Courier New" w:hAnsi="Courier New" w:cs="Courier New"/>
                <w:sz w:val="18"/>
                <w:szCs w:val="18"/>
              </w:rPr>
            </w:pPr>
            <w:r>
              <w:rPr>
                <w:rFonts w:ascii="Courier New" w:hAnsi="Courier New" w:cs="Courier New"/>
                <w:sz w:val="18"/>
                <w:szCs w:val="18"/>
              </w:rPr>
              <w:t xml:space="preserve">= </w:t>
            </w:r>
            <w:r w:rsidRPr="00A07B02">
              <w:rPr>
                <w:rFonts w:ascii="Courier New" w:hAnsi="Courier New" w:cs="Courier New"/>
                <w:sz w:val="18"/>
                <w:szCs w:val="18"/>
              </w:rPr>
              <w:t>"</w:t>
            </w:r>
            <w:r w:rsidRPr="003C2CCB">
              <w:rPr>
                <w:rFonts w:ascii="Courier New" w:hAnsi="Courier New" w:cs="Courier New"/>
                <w:sz w:val="18"/>
                <w:szCs w:val="18"/>
              </w:rPr>
              <w:t>NOTSUP</w:t>
            </w:r>
            <w:r w:rsidRPr="00A07B02">
              <w:rPr>
                <w:rFonts w:ascii="Courier New" w:hAnsi="Courier New" w:cs="Courier New"/>
                <w:sz w:val="18"/>
                <w:szCs w:val="18"/>
              </w:rPr>
              <w:t>"</w:t>
            </w:r>
            <w:r w:rsidRPr="003C2CCB">
              <w:rPr>
                <w:rFonts w:ascii="Courier New" w:hAnsi="Courier New" w:cs="Courier New"/>
                <w:sz w:val="18"/>
                <w:szCs w:val="18"/>
              </w:rPr>
              <w:t xml:space="preserve">  error-number</w:t>
            </w:r>
            <w:r>
              <w:rPr>
                <w:rFonts w:ascii="Courier New" w:hAnsi="Courier New" w:cs="Courier New"/>
                <w:sz w:val="18"/>
                <w:szCs w:val="18"/>
              </w:rPr>
              <w:t xml:space="preserve"> [ error-description ]</w:t>
            </w:r>
          </w:p>
          <w:p w:rsidR="00A510F3" w:rsidRPr="003C2CCB" w:rsidRDefault="00A510F3" w:rsidP="00DD124F">
            <w:pPr>
              <w:autoSpaceDE w:val="0"/>
              <w:snapToGrid w:val="0"/>
              <w:rPr>
                <w:rFonts w:ascii="Courier New" w:hAnsi="Courier New" w:cs="Courier New"/>
                <w:sz w:val="18"/>
                <w:szCs w:val="18"/>
              </w:rPr>
            </w:pPr>
          </w:p>
        </w:tc>
      </w:tr>
      <w:tr w:rsidR="00A510F3" w:rsidRPr="003C2CCB">
        <w:trPr>
          <w:trHeight w:val="80"/>
        </w:trPr>
        <w:tc>
          <w:tcPr>
            <w:tcW w:w="2237" w:type="dxa"/>
            <w:shd w:val="clear" w:color="auto" w:fill="C2C2C2"/>
          </w:tcPr>
          <w:p w:rsidR="00A510F3" w:rsidRPr="00F83E0A" w:rsidRDefault="00A510F3" w:rsidP="00A510F3">
            <w:pPr>
              <w:pStyle w:val="HTMLPreformatted"/>
              <w:rPr>
                <w:rFonts w:cs="Courier New"/>
                <w:sz w:val="18"/>
                <w:szCs w:val="18"/>
                <w:lang w:val="en-US"/>
              </w:rPr>
            </w:pPr>
            <w:r w:rsidRPr="00F83E0A">
              <w:rPr>
                <w:rFonts w:cs="Courier New"/>
                <w:sz w:val="18"/>
                <w:szCs w:val="18"/>
                <w:lang w:val="en-US"/>
              </w:rPr>
              <w:t>error-number</w:t>
            </w:r>
          </w:p>
        </w:tc>
        <w:tc>
          <w:tcPr>
            <w:tcW w:w="320" w:type="dxa"/>
            <w:shd w:val="clear" w:color="auto" w:fill="C2C2C2"/>
          </w:tcPr>
          <w:p w:rsidR="00A510F3" w:rsidRPr="003C2CCB" w:rsidRDefault="00A510F3" w:rsidP="00A510F3">
            <w:pPr>
              <w:rPr>
                <w:rFonts w:ascii="Courier New" w:hAnsi="Courier New" w:cs="Courier New"/>
                <w:sz w:val="18"/>
                <w:szCs w:val="18"/>
              </w:rPr>
            </w:pPr>
            <w:r w:rsidRPr="003C2CCB">
              <w:rPr>
                <w:rFonts w:ascii="Courier New" w:hAnsi="Courier New" w:cs="Courier New"/>
                <w:sz w:val="18"/>
                <w:szCs w:val="18"/>
              </w:rPr>
              <w:t>=</w:t>
            </w:r>
          </w:p>
        </w:tc>
        <w:tc>
          <w:tcPr>
            <w:tcW w:w="5564" w:type="dxa"/>
            <w:shd w:val="clear" w:color="auto" w:fill="C2C2C2"/>
          </w:tcPr>
          <w:p w:rsidR="00A510F3" w:rsidRPr="003C2CCB" w:rsidRDefault="00A510F3" w:rsidP="00A510F3">
            <w:pPr>
              <w:pStyle w:val="CommentText"/>
              <w:rPr>
                <w:rFonts w:ascii="Courier New" w:hAnsi="Courier New" w:cs="Courier New"/>
                <w:sz w:val="18"/>
                <w:szCs w:val="18"/>
              </w:rPr>
            </w:pPr>
            <w:r w:rsidRPr="003C2CCB">
              <w:rPr>
                <w:rFonts w:ascii="Courier New" w:hAnsi="Courier New" w:cs="Courier New"/>
                <w:sz w:val="18"/>
                <w:szCs w:val="18"/>
              </w:rPr>
              <w:t>[</w:t>
            </w:r>
            <w:r w:rsidRPr="00F83E0A">
              <w:rPr>
                <w:rFonts w:ascii="Courier New" w:hAnsi="Courier New" w:cs="Courier New"/>
                <w:sz w:val="18"/>
                <w:szCs w:val="18"/>
                <w:lang w:val="en-US"/>
              </w:rPr>
              <w:t>"</w:t>
            </w:r>
            <w:r w:rsidRPr="003C2CCB">
              <w:rPr>
                <w:rFonts w:ascii="Courier New" w:hAnsi="Courier New" w:cs="Courier New"/>
                <w:sz w:val="18"/>
                <w:szCs w:val="18"/>
              </w:rPr>
              <w:t>-</w:t>
            </w:r>
            <w:r w:rsidRPr="00F83E0A">
              <w:rPr>
                <w:rFonts w:ascii="Courier New" w:hAnsi="Courier New" w:cs="Courier New"/>
                <w:sz w:val="18"/>
                <w:szCs w:val="18"/>
                <w:lang w:val="en-US"/>
              </w:rPr>
              <w:t>"</w:t>
            </w:r>
            <w:r w:rsidRPr="003C2CCB">
              <w:rPr>
                <w:rFonts w:ascii="Courier New" w:hAnsi="Courier New" w:cs="Courier New"/>
                <w:sz w:val="18"/>
                <w:szCs w:val="18"/>
              </w:rPr>
              <w:t>] 1*DIGIT</w:t>
            </w:r>
          </w:p>
          <w:p w:rsidR="00A510F3" w:rsidRPr="00F83E0A" w:rsidRDefault="00A510F3" w:rsidP="00A510F3">
            <w:pPr>
              <w:pStyle w:val="CommentText"/>
              <w:rPr>
                <w:rFonts w:ascii="Courier New" w:hAnsi="Courier New" w:cs="Courier New"/>
                <w:sz w:val="18"/>
                <w:szCs w:val="18"/>
                <w:lang w:val="en-US"/>
              </w:rPr>
            </w:pPr>
          </w:p>
        </w:tc>
      </w:tr>
      <w:tr w:rsidR="00A510F3" w:rsidRPr="003C2CCB">
        <w:trPr>
          <w:trHeight w:val="80"/>
        </w:trPr>
        <w:tc>
          <w:tcPr>
            <w:tcW w:w="2237" w:type="dxa"/>
            <w:shd w:val="clear" w:color="auto" w:fill="C2C2C2"/>
          </w:tcPr>
          <w:p w:rsidR="00A510F3" w:rsidRPr="00F83E0A" w:rsidRDefault="00A510F3" w:rsidP="00A510F3">
            <w:pPr>
              <w:pStyle w:val="HTMLPreformatted"/>
              <w:snapToGrid w:val="0"/>
              <w:rPr>
                <w:rFonts w:cs="Courier New"/>
                <w:sz w:val="18"/>
                <w:szCs w:val="18"/>
                <w:lang w:val="en-US"/>
              </w:rPr>
            </w:pPr>
            <w:r w:rsidRPr="00F83E0A">
              <w:rPr>
                <w:rFonts w:cs="Courier New"/>
                <w:sz w:val="18"/>
                <w:szCs w:val="18"/>
                <w:lang w:val="en-US"/>
              </w:rPr>
              <w:t>error-description</w:t>
            </w:r>
          </w:p>
        </w:tc>
        <w:tc>
          <w:tcPr>
            <w:tcW w:w="320" w:type="dxa"/>
            <w:shd w:val="clear" w:color="auto" w:fill="C2C2C2"/>
          </w:tcPr>
          <w:p w:rsidR="00A510F3" w:rsidRPr="00F83E0A" w:rsidRDefault="00A510F3" w:rsidP="00A510F3">
            <w:pPr>
              <w:pStyle w:val="HTMLPreformatted"/>
              <w:snapToGrid w:val="0"/>
              <w:rPr>
                <w:rFonts w:cs="Courier New"/>
                <w:sz w:val="18"/>
                <w:szCs w:val="18"/>
                <w:lang w:val="fr-FR"/>
              </w:rPr>
            </w:pPr>
          </w:p>
        </w:tc>
        <w:tc>
          <w:tcPr>
            <w:tcW w:w="5564" w:type="dxa"/>
            <w:shd w:val="clear" w:color="auto" w:fill="C2C2C2"/>
          </w:tcPr>
          <w:p w:rsidR="00A510F3" w:rsidRPr="00F83E0A" w:rsidRDefault="00A510F3" w:rsidP="00A510F3">
            <w:pPr>
              <w:pStyle w:val="HTMLPreformatted"/>
              <w:snapToGrid w:val="0"/>
              <w:rPr>
                <w:rFonts w:cs="Courier New"/>
                <w:sz w:val="18"/>
                <w:szCs w:val="18"/>
              </w:rPr>
            </w:pPr>
            <w:r w:rsidRPr="00F83E0A">
              <w:rPr>
                <w:rFonts w:cs="Courier New"/>
                <w:sz w:val="18"/>
                <w:szCs w:val="18"/>
                <w:lang w:val="en-US"/>
              </w:rPr>
              <w:t>base64-str</w:t>
            </w:r>
          </w:p>
        </w:tc>
      </w:tr>
      <w:tr w:rsidR="00A510F3" w:rsidRPr="003C2CCB">
        <w:trPr>
          <w:trHeight w:val="80"/>
        </w:trPr>
        <w:tc>
          <w:tcPr>
            <w:tcW w:w="2237" w:type="dxa"/>
            <w:shd w:val="clear" w:color="auto" w:fill="C2C2C2"/>
          </w:tcPr>
          <w:p w:rsidR="00A510F3" w:rsidRPr="00F83E0A" w:rsidRDefault="00A510F3" w:rsidP="00A510F3">
            <w:pPr>
              <w:pStyle w:val="HTMLPreformatted"/>
              <w:rPr>
                <w:rFonts w:cs="Courier New"/>
                <w:sz w:val="18"/>
                <w:szCs w:val="18"/>
                <w:lang w:val="en-US"/>
              </w:rPr>
            </w:pPr>
          </w:p>
        </w:tc>
        <w:tc>
          <w:tcPr>
            <w:tcW w:w="320" w:type="dxa"/>
            <w:shd w:val="clear" w:color="auto" w:fill="C2C2C2"/>
          </w:tcPr>
          <w:p w:rsidR="00A510F3" w:rsidRPr="003C2CCB" w:rsidRDefault="00A510F3" w:rsidP="00A510F3">
            <w:pPr>
              <w:rPr>
                <w:rFonts w:ascii="Courier New" w:hAnsi="Courier New" w:cs="Courier New"/>
                <w:sz w:val="18"/>
                <w:szCs w:val="18"/>
              </w:rPr>
            </w:pPr>
          </w:p>
        </w:tc>
        <w:tc>
          <w:tcPr>
            <w:tcW w:w="5564" w:type="dxa"/>
            <w:shd w:val="clear" w:color="auto" w:fill="C2C2C2"/>
          </w:tcPr>
          <w:p w:rsidR="00A510F3" w:rsidRPr="003C2CCB" w:rsidRDefault="00A510F3" w:rsidP="00A510F3">
            <w:pPr>
              <w:pStyle w:val="CommentText"/>
              <w:rPr>
                <w:rFonts w:ascii="Courier New" w:hAnsi="Courier New" w:cs="Courier New"/>
                <w:sz w:val="18"/>
                <w:szCs w:val="18"/>
              </w:rPr>
            </w:pPr>
          </w:p>
        </w:tc>
      </w:tr>
    </w:tbl>
    <w:p w:rsidR="00A24D8C" w:rsidRDefault="00A24D8C" w:rsidP="00E27D71">
      <w:pPr>
        <w:pStyle w:val="BodyText"/>
        <w:suppressLineNumbers/>
        <w:rPr>
          <w:rFonts w:ascii="Courier New" w:hAnsi="Courier New" w:cs="Courier New"/>
        </w:rPr>
      </w:pPr>
    </w:p>
    <w:p w:rsidR="00E27D71" w:rsidRPr="005500E2" w:rsidRDefault="00E27D71" w:rsidP="00E27D71">
      <w:pPr>
        <w:pStyle w:val="BodyText"/>
        <w:suppressLineNumbers/>
        <w:rPr>
          <w:rFonts w:ascii="Courier New" w:hAnsi="Courier New" w:cs="Courier New"/>
        </w:rPr>
      </w:pPr>
      <w:r w:rsidRPr="005500E2">
        <w:rPr>
          <w:rFonts w:ascii="Courier New" w:hAnsi="Courier New" w:cs="Courier New"/>
        </w:rPr>
        <w:t>error-number</w:t>
      </w:r>
    </w:p>
    <w:p w:rsidR="00E27D71" w:rsidRDefault="00E27D71" w:rsidP="005500E2">
      <w:pPr>
        <w:pStyle w:val="BodyText"/>
        <w:suppressLineNumbers/>
        <w:ind w:firstLine="720"/>
      </w:pPr>
      <w:r w:rsidRPr="00E27D71">
        <w:t>error number</w:t>
      </w:r>
      <w:r w:rsidR="00C75116">
        <w:t>.</w:t>
      </w:r>
    </w:p>
    <w:p w:rsidR="003C7408" w:rsidRDefault="003C7408" w:rsidP="003C7408">
      <w:pPr>
        <w:pStyle w:val="BodyText"/>
        <w:suppressLineNumbers/>
      </w:pPr>
      <w:r>
        <w:rPr>
          <w:rFonts w:ascii="Courier New" w:hAnsi="Courier New" w:cs="Courier New"/>
          <w:sz w:val="18"/>
          <w:szCs w:val="18"/>
        </w:rPr>
        <w:t>error-description</w:t>
      </w:r>
    </w:p>
    <w:p w:rsidR="003C7408" w:rsidRDefault="003C7408" w:rsidP="003C7408">
      <w:pPr>
        <w:pStyle w:val="BodyText"/>
        <w:suppressLineNumbers/>
        <w:ind w:firstLine="720"/>
      </w:pPr>
      <w:r>
        <w:t>Single line b</w:t>
      </w:r>
      <w:r w:rsidRPr="00E27D71">
        <w:t>ase64-encoded UTF-8</w:t>
      </w:r>
      <w:r>
        <w:t xml:space="preserve"> error description.</w:t>
      </w:r>
      <w:r w:rsidR="00D13F2A">
        <w:t xml:space="preserve"> Can be empty.</w:t>
      </w:r>
    </w:p>
    <w:p w:rsidR="00E81F85" w:rsidRDefault="00E81F85" w:rsidP="003C7408">
      <w:pPr>
        <w:pStyle w:val="BodyText"/>
        <w:suppressLineNumbers/>
        <w:ind w:firstLine="720"/>
      </w:pPr>
    </w:p>
    <w:p w:rsidR="00E81F85" w:rsidRPr="00AC5056" w:rsidRDefault="00E81F85" w:rsidP="00E81F85">
      <w:pPr>
        <w:pStyle w:val="BodyText"/>
        <w:suppressLineNumbers/>
        <w:rPr>
          <w:b/>
        </w:rPr>
      </w:pPr>
      <w:smartTag w:uri="urn:schemas-microsoft-com:office:smarttags" w:element="stockticker">
        <w:r w:rsidRPr="00AC5056">
          <w:rPr>
            <w:b/>
          </w:rPr>
          <w:t>EOC</w:t>
        </w:r>
      </w:smartTag>
    </w:p>
    <w:p w:rsidR="00E81F85" w:rsidRPr="00E27D71" w:rsidRDefault="00E81F85" w:rsidP="00E81F85">
      <w:pPr>
        <w:pStyle w:val="BodyText"/>
        <w:suppressLineNumbers/>
      </w:pPr>
      <w:r>
        <w:t>Same as on</w:t>
      </w:r>
      <w:r w:rsidRPr="00E27D71">
        <w:t xml:space="preserve"> Phase 1</w:t>
      </w:r>
      <w:r>
        <w:t xml:space="preserve"> (security mechanism and protocol handshake)</w:t>
      </w:r>
      <w:r w:rsidRPr="00E27D71">
        <w:t>.</w:t>
      </w:r>
    </w:p>
    <w:p w:rsidR="00E81F85" w:rsidRPr="00E27D71" w:rsidRDefault="00E81F85" w:rsidP="003C7408">
      <w:pPr>
        <w:pStyle w:val="BodyText"/>
        <w:suppressLineNumbers/>
        <w:ind w:firstLine="720"/>
      </w:pPr>
    </w:p>
    <w:p w:rsidR="00E27D71" w:rsidRPr="00E27D71" w:rsidRDefault="00E27D71" w:rsidP="00E27D71">
      <w:pPr>
        <w:pStyle w:val="BodyText"/>
        <w:suppressLineNumbers/>
      </w:pPr>
    </w:p>
    <w:p w:rsidR="00E27D71" w:rsidRPr="00E27D71" w:rsidRDefault="00E27D71" w:rsidP="00167806">
      <w:pPr>
        <w:pStyle w:val="Heading3"/>
      </w:pPr>
      <w:bookmarkStart w:id="166" w:name="_Toc509383682"/>
      <w:r w:rsidRPr="00E27D71">
        <w:t xml:space="preserve">Phase 4 </w:t>
      </w:r>
      <w:r w:rsidR="00A608ED">
        <w:t>(maintenance)</w:t>
      </w:r>
      <w:bookmarkEnd w:id="166"/>
    </w:p>
    <w:p w:rsidR="00E27D71" w:rsidRPr="00E27D71" w:rsidRDefault="00E27D71" w:rsidP="00E27D71">
      <w:pPr>
        <w:pStyle w:val="BodyText"/>
        <w:suppressLineNumbers/>
      </w:pPr>
    </w:p>
    <w:p w:rsidR="00E27D71" w:rsidRPr="00A608ED" w:rsidRDefault="00E27D71" w:rsidP="00E27D71">
      <w:pPr>
        <w:pStyle w:val="BodyText"/>
        <w:suppressLineNumbers/>
        <w:rPr>
          <w:b/>
        </w:rPr>
      </w:pPr>
      <w:r w:rsidRPr="00A608ED">
        <w:rPr>
          <w:b/>
        </w:rPr>
        <w:t>LICENSE</w:t>
      </w:r>
    </w:p>
    <w:p w:rsidR="00E27D71" w:rsidRPr="00E27D71" w:rsidRDefault="00E27D71" w:rsidP="00E27D71">
      <w:pPr>
        <w:pStyle w:val="BodyText"/>
        <w:suppressLineNumbers/>
      </w:pPr>
      <w:r w:rsidRPr="00E27D71">
        <w:lastRenderedPageBreak/>
        <w:t>Description: Client license</w:t>
      </w:r>
    </w:p>
    <w:p w:rsidR="000B27DC" w:rsidRDefault="00E732D4" w:rsidP="000B27DC">
      <w:pPr>
        <w:pStyle w:val="BodyText"/>
        <w:suppressLineNumbers/>
      </w:pPr>
      <w:r>
        <w:t>Sender:</w:t>
      </w:r>
      <w:r w:rsidR="00E27D71" w:rsidRPr="00E27D71">
        <w:t xml:space="preserve"> </w:t>
      </w:r>
      <w:r w:rsidR="00BD48B7">
        <w:t>client</w:t>
      </w:r>
      <w:r w:rsidR="00E27D71" w:rsidRPr="00E27D71">
        <w:t xml:space="preserve"> &amp; </w:t>
      </w:r>
      <w:r w:rsidR="0047009F">
        <w:t>server</w:t>
      </w:r>
      <w:r w:rsidR="000B27DC" w:rsidRPr="000B27DC">
        <w:t xml:space="preserve"> </w:t>
      </w:r>
    </w:p>
    <w:p w:rsidR="000B27DC" w:rsidRPr="00E27D71" w:rsidRDefault="000B27DC" w:rsidP="000B27DC">
      <w:pPr>
        <w:pStyle w:val="BodyText"/>
        <w:suppressLineNumbers/>
      </w:pPr>
      <w:r w:rsidRPr="00E27D71">
        <w:t>Syntax:</w:t>
      </w:r>
    </w:p>
    <w:p w:rsidR="00E27D71" w:rsidRPr="00E27D71" w:rsidRDefault="00E27D71" w:rsidP="00E27D71">
      <w:pPr>
        <w:pStyle w:val="BodyText"/>
        <w:suppressLineNumbers/>
      </w:pPr>
    </w:p>
    <w:tbl>
      <w:tblPr>
        <w:tblpPr w:leftFromText="180" w:rightFromText="180" w:vertAnchor="text" w:horzAnchor="margin" w:tblpX="250" w:tblpY="-32"/>
        <w:tblW w:w="7905" w:type="dxa"/>
        <w:shd w:val="clear" w:color="auto" w:fill="C2C2C2"/>
        <w:tblLayout w:type="fixed"/>
        <w:tblLook w:val="0000"/>
      </w:tblPr>
      <w:tblGrid>
        <w:gridCol w:w="1837"/>
        <w:gridCol w:w="236"/>
        <w:gridCol w:w="5832"/>
      </w:tblGrid>
      <w:tr w:rsidR="000B27DC" w:rsidRPr="003C2CCB">
        <w:trPr>
          <w:trHeight w:val="288"/>
        </w:trPr>
        <w:tc>
          <w:tcPr>
            <w:tcW w:w="1837" w:type="dxa"/>
            <w:shd w:val="clear" w:color="auto" w:fill="C2C2C2"/>
          </w:tcPr>
          <w:p w:rsidR="000B27DC" w:rsidRPr="000B27DC" w:rsidRDefault="000B27DC" w:rsidP="00CD3CE0">
            <w:pPr>
              <w:pStyle w:val="BodyText"/>
              <w:suppressLineNumbers/>
              <w:rPr>
                <w:rFonts w:ascii="Courier New" w:hAnsi="Courier New" w:cs="Courier New"/>
                <w:sz w:val="18"/>
                <w:szCs w:val="18"/>
              </w:rPr>
            </w:pPr>
          </w:p>
        </w:tc>
        <w:tc>
          <w:tcPr>
            <w:tcW w:w="236" w:type="dxa"/>
            <w:shd w:val="clear" w:color="auto" w:fill="C2C2C2"/>
          </w:tcPr>
          <w:p w:rsidR="000B27DC" w:rsidRPr="000B27DC" w:rsidRDefault="000B27DC" w:rsidP="00CD3CE0">
            <w:pPr>
              <w:pStyle w:val="BodyText"/>
              <w:suppressLineNumbers/>
              <w:rPr>
                <w:rFonts w:ascii="Courier New" w:hAnsi="Courier New" w:cs="Courier New"/>
                <w:sz w:val="18"/>
                <w:szCs w:val="18"/>
              </w:rPr>
            </w:pPr>
          </w:p>
        </w:tc>
        <w:tc>
          <w:tcPr>
            <w:tcW w:w="5832" w:type="dxa"/>
            <w:shd w:val="clear" w:color="auto" w:fill="C2C2C2"/>
          </w:tcPr>
          <w:p w:rsidR="000B27DC" w:rsidRPr="000B27DC" w:rsidRDefault="000B27DC" w:rsidP="00CD3CE0">
            <w:pPr>
              <w:pStyle w:val="BodyText"/>
              <w:suppressLineNumbers/>
              <w:rPr>
                <w:rFonts w:ascii="Courier New" w:hAnsi="Courier New" w:cs="Courier New"/>
                <w:sz w:val="18"/>
                <w:szCs w:val="18"/>
              </w:rPr>
            </w:pPr>
          </w:p>
        </w:tc>
      </w:tr>
      <w:tr w:rsidR="000B27DC" w:rsidRPr="003C2CCB">
        <w:trPr>
          <w:trHeight w:val="288"/>
        </w:trPr>
        <w:tc>
          <w:tcPr>
            <w:tcW w:w="1837" w:type="dxa"/>
            <w:shd w:val="clear" w:color="auto" w:fill="C2C2C2"/>
          </w:tcPr>
          <w:p w:rsidR="000B27DC" w:rsidRPr="000B27DC" w:rsidRDefault="000B27DC" w:rsidP="00CD3CE0">
            <w:pPr>
              <w:autoSpaceDE w:val="0"/>
              <w:snapToGrid w:val="0"/>
              <w:rPr>
                <w:rFonts w:ascii="Courier New" w:hAnsi="Courier New" w:cs="Courier New"/>
                <w:sz w:val="18"/>
                <w:szCs w:val="18"/>
              </w:rPr>
            </w:pPr>
            <w:smartTag w:uri="urn:schemas-microsoft-com:office:smarttags" w:element="stockticker">
              <w:r w:rsidRPr="000B27DC">
                <w:rPr>
                  <w:rFonts w:ascii="Courier New" w:hAnsi="Courier New" w:cs="Courier New"/>
                  <w:sz w:val="18"/>
                  <w:szCs w:val="18"/>
                </w:rPr>
                <w:t>ENC</w:t>
              </w:r>
            </w:smartTag>
            <w:r w:rsidRPr="000B27DC">
              <w:rPr>
                <w:rFonts w:ascii="Courier New" w:hAnsi="Courier New" w:cs="Courier New"/>
                <w:sz w:val="18"/>
                <w:szCs w:val="18"/>
              </w:rPr>
              <w:t>-LICENSE</w:t>
            </w:r>
          </w:p>
        </w:tc>
        <w:tc>
          <w:tcPr>
            <w:tcW w:w="236" w:type="dxa"/>
            <w:shd w:val="clear" w:color="auto" w:fill="C2C2C2"/>
          </w:tcPr>
          <w:p w:rsidR="000B27DC" w:rsidRPr="000B27DC" w:rsidRDefault="000B27DC" w:rsidP="00CD3CE0">
            <w:pPr>
              <w:autoSpaceDE w:val="0"/>
              <w:snapToGrid w:val="0"/>
              <w:rPr>
                <w:rFonts w:ascii="Courier New" w:hAnsi="Courier New" w:cs="Courier New"/>
                <w:sz w:val="18"/>
                <w:szCs w:val="18"/>
              </w:rPr>
            </w:pPr>
            <w:r w:rsidRPr="000B27DC">
              <w:rPr>
                <w:rFonts w:ascii="Courier New" w:hAnsi="Courier New" w:cs="Courier New"/>
                <w:sz w:val="18"/>
                <w:szCs w:val="18"/>
              </w:rPr>
              <w:t>=</w:t>
            </w:r>
          </w:p>
        </w:tc>
        <w:tc>
          <w:tcPr>
            <w:tcW w:w="5832" w:type="dxa"/>
            <w:shd w:val="clear" w:color="auto" w:fill="C2C2C2"/>
          </w:tcPr>
          <w:p w:rsidR="008359E7" w:rsidRDefault="000B27DC" w:rsidP="00CD3CE0">
            <w:pPr>
              <w:autoSpaceDE w:val="0"/>
              <w:snapToGrid w:val="0"/>
              <w:rPr>
                <w:rFonts w:ascii="Courier New" w:hAnsi="Courier New" w:cs="Courier New"/>
                <w:sz w:val="18"/>
                <w:szCs w:val="18"/>
              </w:rPr>
            </w:pPr>
            <w:r w:rsidRPr="000B27DC">
              <w:rPr>
                <w:rFonts w:ascii="Courier New" w:hAnsi="Courier New" w:cs="Courier New"/>
                <w:sz w:val="18"/>
                <w:szCs w:val="18"/>
              </w:rPr>
              <w:t xml:space="preserve">&lt;encrypted-LICENSE&gt; </w:t>
            </w:r>
          </w:p>
          <w:p w:rsidR="008359E7" w:rsidRDefault="00FA0661" w:rsidP="00CD3CE0">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0B27DC" w:rsidRPr="000B27DC" w:rsidRDefault="008359E7" w:rsidP="00CD3CE0">
            <w:pPr>
              <w:autoSpaceDE w:val="0"/>
              <w:snapToGrid w:val="0"/>
              <w:rPr>
                <w:rFonts w:ascii="Courier New" w:hAnsi="Courier New" w:cs="Courier New"/>
                <w:sz w:val="18"/>
                <w:szCs w:val="18"/>
              </w:rPr>
            </w:pPr>
            <w:r>
              <w:rPr>
                <w:rFonts w:ascii="Courier New" w:hAnsi="Courier New" w:cs="Courier New"/>
                <w:sz w:val="18"/>
                <w:szCs w:val="18"/>
              </w:rPr>
              <w:t xml:space="preserve">; </w:t>
            </w:r>
            <w:r w:rsidR="000B27DC" w:rsidRPr="000B27DC">
              <w:rPr>
                <w:rFonts w:ascii="Courier New" w:hAnsi="Courier New" w:cs="Courier New"/>
                <w:sz w:val="18"/>
                <w:szCs w:val="18"/>
              </w:rPr>
              <w:t>established on the Phase 2 (key agreement)</w:t>
            </w:r>
          </w:p>
          <w:p w:rsidR="000B27DC" w:rsidRPr="000B27DC" w:rsidRDefault="000B27DC" w:rsidP="00CD3CE0">
            <w:pPr>
              <w:autoSpaceDE w:val="0"/>
              <w:snapToGrid w:val="0"/>
              <w:rPr>
                <w:rFonts w:ascii="Courier New" w:hAnsi="Courier New" w:cs="Courier New"/>
                <w:sz w:val="18"/>
                <w:szCs w:val="18"/>
              </w:rPr>
            </w:pPr>
          </w:p>
        </w:tc>
      </w:tr>
      <w:tr w:rsidR="000B27DC" w:rsidRPr="003C2CCB">
        <w:trPr>
          <w:trHeight w:val="288"/>
        </w:trPr>
        <w:tc>
          <w:tcPr>
            <w:tcW w:w="1837" w:type="dxa"/>
            <w:shd w:val="clear" w:color="auto" w:fill="C2C2C2"/>
          </w:tcPr>
          <w:p w:rsidR="000B27DC" w:rsidRPr="000B27DC" w:rsidRDefault="000B27DC" w:rsidP="00CD3CE0">
            <w:pPr>
              <w:autoSpaceDE w:val="0"/>
              <w:snapToGrid w:val="0"/>
              <w:rPr>
                <w:rFonts w:ascii="Courier New" w:hAnsi="Courier New" w:cs="Courier New"/>
                <w:sz w:val="18"/>
                <w:szCs w:val="18"/>
              </w:rPr>
            </w:pPr>
            <w:r w:rsidRPr="000B27DC">
              <w:rPr>
                <w:rFonts w:ascii="Courier New" w:hAnsi="Courier New" w:cs="Courier New"/>
                <w:sz w:val="18"/>
                <w:szCs w:val="18"/>
              </w:rPr>
              <w:t>LICENSE</w:t>
            </w:r>
          </w:p>
        </w:tc>
        <w:tc>
          <w:tcPr>
            <w:tcW w:w="236" w:type="dxa"/>
            <w:shd w:val="clear" w:color="auto" w:fill="C2C2C2"/>
          </w:tcPr>
          <w:p w:rsidR="000B27DC" w:rsidRPr="000B27DC" w:rsidRDefault="000B27DC" w:rsidP="00CD3CE0">
            <w:pPr>
              <w:autoSpaceDE w:val="0"/>
              <w:snapToGrid w:val="0"/>
              <w:rPr>
                <w:rFonts w:ascii="Courier New" w:hAnsi="Courier New" w:cs="Courier New"/>
                <w:sz w:val="18"/>
                <w:szCs w:val="18"/>
              </w:rPr>
            </w:pPr>
            <w:r w:rsidRPr="000B27DC">
              <w:rPr>
                <w:rFonts w:ascii="Courier New" w:hAnsi="Courier New" w:cs="Courier New"/>
                <w:sz w:val="18"/>
                <w:szCs w:val="18"/>
              </w:rPr>
              <w:t>=</w:t>
            </w:r>
          </w:p>
        </w:tc>
        <w:tc>
          <w:tcPr>
            <w:tcW w:w="5832" w:type="dxa"/>
            <w:shd w:val="clear" w:color="auto" w:fill="C2C2C2"/>
          </w:tcPr>
          <w:p w:rsidR="000B27DC" w:rsidRPr="000B27DC" w:rsidRDefault="0051545B" w:rsidP="00CD3CE0">
            <w:pPr>
              <w:autoSpaceDE w:val="0"/>
              <w:snapToGrid w:val="0"/>
              <w:rPr>
                <w:rFonts w:ascii="Courier New" w:hAnsi="Courier New" w:cs="Courier New"/>
                <w:sz w:val="18"/>
                <w:szCs w:val="18"/>
              </w:rPr>
            </w:pPr>
            <w:r w:rsidRPr="00A07B02">
              <w:rPr>
                <w:rFonts w:ascii="Courier New" w:hAnsi="Courier New" w:cs="Courier New"/>
                <w:sz w:val="18"/>
                <w:szCs w:val="18"/>
              </w:rPr>
              <w:t>"</w:t>
            </w:r>
            <w:r w:rsidR="000B27DC" w:rsidRPr="000B27DC">
              <w:rPr>
                <w:rFonts w:ascii="Courier New" w:hAnsi="Courier New" w:cs="Courier New"/>
                <w:sz w:val="18"/>
                <w:szCs w:val="18"/>
              </w:rPr>
              <w:t>LICENSE</w:t>
            </w:r>
            <w:r w:rsidRPr="00A07B02">
              <w:rPr>
                <w:rFonts w:ascii="Courier New" w:hAnsi="Courier New" w:cs="Courier New"/>
                <w:sz w:val="18"/>
                <w:szCs w:val="18"/>
              </w:rPr>
              <w:t>"</w:t>
            </w:r>
            <w:r w:rsidR="000B27DC" w:rsidRPr="000B27DC">
              <w:rPr>
                <w:rFonts w:ascii="Courier New" w:hAnsi="Courier New" w:cs="Courier New"/>
                <w:sz w:val="18"/>
                <w:szCs w:val="18"/>
              </w:rPr>
              <w:t xml:space="preserve"> license</w:t>
            </w:r>
          </w:p>
        </w:tc>
      </w:tr>
      <w:tr w:rsidR="00A33723" w:rsidRPr="003C2CCB">
        <w:trPr>
          <w:trHeight w:val="307"/>
        </w:trPr>
        <w:tc>
          <w:tcPr>
            <w:tcW w:w="1837" w:type="dxa"/>
            <w:shd w:val="clear" w:color="auto" w:fill="C2C2C2"/>
          </w:tcPr>
          <w:p w:rsidR="00A33723" w:rsidRPr="00F83E0A" w:rsidRDefault="00A33723" w:rsidP="00A33723">
            <w:pPr>
              <w:pStyle w:val="HTMLPreformatted"/>
              <w:snapToGrid w:val="0"/>
              <w:rPr>
                <w:rFonts w:cs="Courier New"/>
                <w:sz w:val="18"/>
                <w:szCs w:val="18"/>
                <w:lang w:val="en-US"/>
              </w:rPr>
            </w:pPr>
            <w:r w:rsidRPr="00F83E0A">
              <w:rPr>
                <w:rFonts w:cs="Courier New"/>
                <w:sz w:val="18"/>
                <w:szCs w:val="18"/>
                <w:lang w:val="en-US"/>
              </w:rPr>
              <w:t>license</w:t>
            </w:r>
          </w:p>
        </w:tc>
        <w:tc>
          <w:tcPr>
            <w:tcW w:w="236" w:type="dxa"/>
            <w:shd w:val="clear" w:color="auto" w:fill="C2C2C2"/>
          </w:tcPr>
          <w:p w:rsidR="00A33723" w:rsidRPr="00F83E0A" w:rsidRDefault="00A33723" w:rsidP="00A33723">
            <w:pPr>
              <w:pStyle w:val="HTMLPreformatted"/>
              <w:snapToGrid w:val="0"/>
              <w:rPr>
                <w:rFonts w:cs="Courier New"/>
                <w:sz w:val="18"/>
                <w:szCs w:val="18"/>
                <w:lang w:val="en-US"/>
              </w:rPr>
            </w:pPr>
            <w:r w:rsidRPr="00F83E0A">
              <w:rPr>
                <w:rFonts w:cs="Courier New"/>
                <w:sz w:val="18"/>
                <w:szCs w:val="18"/>
                <w:lang w:val="en-US"/>
              </w:rPr>
              <w:t>=</w:t>
            </w:r>
          </w:p>
        </w:tc>
        <w:tc>
          <w:tcPr>
            <w:tcW w:w="5832" w:type="dxa"/>
            <w:shd w:val="clear" w:color="auto" w:fill="C2C2C2"/>
          </w:tcPr>
          <w:p w:rsidR="00A33723" w:rsidRPr="00F83E0A" w:rsidRDefault="00920793" w:rsidP="00A33723">
            <w:pPr>
              <w:pStyle w:val="HTMLPreformatted"/>
              <w:snapToGrid w:val="0"/>
              <w:rPr>
                <w:rFonts w:cs="Courier New"/>
                <w:sz w:val="18"/>
                <w:szCs w:val="18"/>
                <w:lang w:val="en-US"/>
              </w:rPr>
            </w:pPr>
            <w:r w:rsidRPr="00F83E0A">
              <w:rPr>
                <w:rFonts w:cs="Courier New"/>
                <w:sz w:val="18"/>
                <w:szCs w:val="18"/>
                <w:lang w:val="en-US"/>
              </w:rPr>
              <w:t>base64-str</w:t>
            </w:r>
          </w:p>
        </w:tc>
      </w:tr>
    </w:tbl>
    <w:p w:rsidR="00E27D71" w:rsidRPr="000B27DC" w:rsidRDefault="00E27D71" w:rsidP="00E27D71">
      <w:pPr>
        <w:pStyle w:val="BodyText"/>
        <w:suppressLineNumbers/>
        <w:rPr>
          <w:rFonts w:ascii="Courier New" w:hAnsi="Courier New" w:cs="Courier New"/>
        </w:rPr>
      </w:pPr>
      <w:r w:rsidRPr="000B27DC">
        <w:rPr>
          <w:rFonts w:ascii="Courier New" w:hAnsi="Courier New" w:cs="Courier New"/>
        </w:rPr>
        <w:t>license</w:t>
      </w:r>
    </w:p>
    <w:p w:rsidR="00E27D71" w:rsidRPr="00E27D71" w:rsidRDefault="00EF6137" w:rsidP="000B27DC">
      <w:pPr>
        <w:pStyle w:val="BodyText"/>
        <w:suppressLineNumbers/>
        <w:ind w:firstLine="720"/>
      </w:pPr>
      <w:r>
        <w:t>Single line</w:t>
      </w:r>
      <w:r w:rsidR="00952748">
        <w:t xml:space="preserve"> </w:t>
      </w:r>
      <w:r w:rsidR="00E27D71" w:rsidRPr="00E27D71">
        <w:t>base64-encoded UTF-8 text of the license</w:t>
      </w:r>
      <w:r w:rsidR="008C3165">
        <w:t xml:space="preserve">. </w:t>
      </w:r>
      <w:r w:rsidR="00C81E11">
        <w:t>License exchange is due</w:t>
      </w:r>
      <w:r w:rsidR="008C3165">
        <w:t xml:space="preserve"> future releases.</w:t>
      </w:r>
    </w:p>
    <w:p w:rsidR="00E27D71" w:rsidRPr="00E27D71" w:rsidRDefault="00E27D71" w:rsidP="00E27D71">
      <w:pPr>
        <w:pStyle w:val="BodyText"/>
        <w:suppressLineNumbers/>
      </w:pPr>
    </w:p>
    <w:p w:rsidR="00E27D71" w:rsidRPr="00E27D71" w:rsidRDefault="00E27D71" w:rsidP="00E27D71">
      <w:pPr>
        <w:pStyle w:val="BodyText"/>
        <w:suppressLineNumbers/>
      </w:pPr>
    </w:p>
    <w:p w:rsidR="00E27D71" w:rsidRPr="00A608ED" w:rsidRDefault="00E27D71" w:rsidP="00E27D71">
      <w:pPr>
        <w:pStyle w:val="BodyText"/>
        <w:suppressLineNumbers/>
        <w:rPr>
          <w:b/>
        </w:rPr>
      </w:pPr>
      <w:r w:rsidRPr="00A608ED">
        <w:rPr>
          <w:b/>
        </w:rPr>
        <w:t>LASTMSG</w:t>
      </w:r>
    </w:p>
    <w:p w:rsidR="00E27D71" w:rsidRPr="00E27D71" w:rsidRDefault="00E27D71" w:rsidP="00E27D71">
      <w:pPr>
        <w:pStyle w:val="BodyText"/>
        <w:suppressLineNumbers/>
      </w:pPr>
      <w:r w:rsidRPr="00E27D71">
        <w:t>Description: Check for the last messages received for the client</w:t>
      </w:r>
    </w:p>
    <w:p w:rsidR="00A92935" w:rsidRDefault="00E732D4" w:rsidP="00A92935">
      <w:pPr>
        <w:pStyle w:val="BodyText"/>
        <w:suppressLineNumbers/>
      </w:pPr>
      <w:r>
        <w:t>Sender:</w:t>
      </w:r>
      <w:r w:rsidR="00E27D71" w:rsidRPr="00E27D71">
        <w:t xml:space="preserve"> </w:t>
      </w:r>
      <w:r w:rsidR="00BD48B7">
        <w:t>client</w:t>
      </w:r>
      <w:r w:rsidR="00A92935" w:rsidRPr="00A92935">
        <w:t xml:space="preserve"> </w:t>
      </w:r>
    </w:p>
    <w:p w:rsidR="00A92935" w:rsidRDefault="00A92935" w:rsidP="00A92935">
      <w:pPr>
        <w:pStyle w:val="BodyText"/>
        <w:suppressLineNumbers/>
      </w:pPr>
      <w:r w:rsidRPr="00E27D71">
        <w:t>Syntax:</w:t>
      </w:r>
    </w:p>
    <w:p w:rsidR="00E27D71" w:rsidRPr="00E27D71" w:rsidRDefault="00E27D71" w:rsidP="00E27D71">
      <w:pPr>
        <w:pStyle w:val="BodyText"/>
        <w:suppressLineNumbers/>
      </w:pPr>
    </w:p>
    <w:tbl>
      <w:tblPr>
        <w:tblpPr w:leftFromText="180" w:rightFromText="180" w:vertAnchor="text" w:horzAnchor="margin" w:tblpX="250" w:tblpY="-32"/>
        <w:tblW w:w="7905" w:type="dxa"/>
        <w:shd w:val="clear" w:color="auto" w:fill="C2C2C2"/>
        <w:tblLayout w:type="fixed"/>
        <w:tblLook w:val="0000"/>
      </w:tblPr>
      <w:tblGrid>
        <w:gridCol w:w="2269"/>
        <w:gridCol w:w="236"/>
        <w:gridCol w:w="5400"/>
      </w:tblGrid>
      <w:tr w:rsidR="00064261" w:rsidRPr="003C2CCB">
        <w:trPr>
          <w:trHeight w:val="288"/>
        </w:trPr>
        <w:tc>
          <w:tcPr>
            <w:tcW w:w="2269" w:type="dxa"/>
            <w:shd w:val="clear" w:color="auto" w:fill="C2C2C2"/>
          </w:tcPr>
          <w:p w:rsidR="00064261" w:rsidRPr="00064261" w:rsidRDefault="00064261" w:rsidP="00CD3CE0">
            <w:pPr>
              <w:pStyle w:val="BodyText"/>
              <w:suppressLineNumbers/>
              <w:rPr>
                <w:rFonts w:ascii="Courier New" w:hAnsi="Courier New" w:cs="Courier New"/>
                <w:sz w:val="18"/>
                <w:szCs w:val="18"/>
              </w:rPr>
            </w:pPr>
          </w:p>
        </w:tc>
        <w:tc>
          <w:tcPr>
            <w:tcW w:w="236" w:type="dxa"/>
            <w:shd w:val="clear" w:color="auto" w:fill="C2C2C2"/>
          </w:tcPr>
          <w:p w:rsidR="00064261" w:rsidRPr="00064261" w:rsidRDefault="00064261" w:rsidP="00CD3CE0">
            <w:pPr>
              <w:pStyle w:val="BodyText"/>
              <w:suppressLineNumbers/>
              <w:rPr>
                <w:rFonts w:ascii="Courier New" w:hAnsi="Courier New" w:cs="Courier New"/>
                <w:sz w:val="18"/>
                <w:szCs w:val="18"/>
              </w:rPr>
            </w:pPr>
          </w:p>
        </w:tc>
        <w:tc>
          <w:tcPr>
            <w:tcW w:w="5400" w:type="dxa"/>
            <w:shd w:val="clear" w:color="auto" w:fill="C2C2C2"/>
          </w:tcPr>
          <w:p w:rsidR="00064261" w:rsidRPr="00064261" w:rsidRDefault="00064261" w:rsidP="00CD3CE0">
            <w:pPr>
              <w:pStyle w:val="BodyText"/>
              <w:suppressLineNumbers/>
              <w:rPr>
                <w:rFonts w:ascii="Courier New" w:hAnsi="Courier New" w:cs="Courier New"/>
                <w:sz w:val="18"/>
                <w:szCs w:val="18"/>
              </w:rPr>
            </w:pPr>
          </w:p>
        </w:tc>
      </w:tr>
      <w:tr w:rsidR="00064261" w:rsidRPr="003C2CCB">
        <w:trPr>
          <w:trHeight w:val="288"/>
        </w:trPr>
        <w:tc>
          <w:tcPr>
            <w:tcW w:w="2269" w:type="dxa"/>
            <w:shd w:val="clear" w:color="auto" w:fill="C2C2C2"/>
          </w:tcPr>
          <w:p w:rsidR="00064261" w:rsidRPr="00064261" w:rsidRDefault="00064261" w:rsidP="00CD3CE0">
            <w:pPr>
              <w:autoSpaceDE w:val="0"/>
              <w:snapToGrid w:val="0"/>
              <w:rPr>
                <w:rFonts w:ascii="Courier New" w:hAnsi="Courier New" w:cs="Courier New"/>
                <w:sz w:val="18"/>
                <w:szCs w:val="18"/>
              </w:rPr>
            </w:pPr>
            <w:smartTag w:uri="urn:schemas-microsoft-com:office:smarttags" w:element="stockticker">
              <w:r w:rsidRPr="00064261">
                <w:rPr>
                  <w:rFonts w:ascii="Courier New" w:hAnsi="Courier New" w:cs="Courier New"/>
                  <w:sz w:val="18"/>
                  <w:szCs w:val="18"/>
                </w:rPr>
                <w:t>ENC</w:t>
              </w:r>
            </w:smartTag>
            <w:r w:rsidRPr="00064261">
              <w:rPr>
                <w:rFonts w:ascii="Courier New" w:hAnsi="Courier New" w:cs="Courier New"/>
                <w:sz w:val="18"/>
                <w:szCs w:val="18"/>
              </w:rPr>
              <w:t>-LASTMSG</w:t>
            </w:r>
          </w:p>
        </w:tc>
        <w:tc>
          <w:tcPr>
            <w:tcW w:w="236" w:type="dxa"/>
            <w:shd w:val="clear" w:color="auto" w:fill="C2C2C2"/>
          </w:tcPr>
          <w:p w:rsidR="00064261" w:rsidRPr="00064261" w:rsidRDefault="00064261" w:rsidP="00CD3CE0">
            <w:pPr>
              <w:autoSpaceDE w:val="0"/>
              <w:snapToGrid w:val="0"/>
              <w:rPr>
                <w:rFonts w:ascii="Courier New" w:hAnsi="Courier New" w:cs="Courier New"/>
                <w:sz w:val="18"/>
                <w:szCs w:val="18"/>
              </w:rPr>
            </w:pPr>
            <w:r w:rsidRPr="00064261">
              <w:rPr>
                <w:rFonts w:ascii="Courier New" w:hAnsi="Courier New" w:cs="Courier New"/>
                <w:sz w:val="18"/>
                <w:szCs w:val="18"/>
              </w:rPr>
              <w:t>=</w:t>
            </w:r>
          </w:p>
        </w:tc>
        <w:tc>
          <w:tcPr>
            <w:tcW w:w="5400" w:type="dxa"/>
            <w:shd w:val="clear" w:color="auto" w:fill="C2C2C2"/>
          </w:tcPr>
          <w:p w:rsidR="00D207DE" w:rsidRDefault="00064261" w:rsidP="00CD3CE0">
            <w:pPr>
              <w:autoSpaceDE w:val="0"/>
              <w:snapToGrid w:val="0"/>
              <w:rPr>
                <w:rFonts w:ascii="Courier New" w:hAnsi="Courier New" w:cs="Courier New"/>
                <w:sz w:val="18"/>
                <w:szCs w:val="18"/>
              </w:rPr>
            </w:pPr>
            <w:r w:rsidRPr="00064261">
              <w:rPr>
                <w:rFonts w:ascii="Courier New" w:hAnsi="Courier New" w:cs="Courier New"/>
                <w:sz w:val="18"/>
                <w:szCs w:val="18"/>
              </w:rPr>
              <w:t xml:space="preserve">&lt;encrypted-LASTMSG&gt; </w:t>
            </w:r>
          </w:p>
          <w:p w:rsidR="00D207DE" w:rsidRDefault="00FA0661" w:rsidP="00CD3CE0">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064261" w:rsidRPr="00064261" w:rsidRDefault="00D207DE" w:rsidP="00CD3CE0">
            <w:pPr>
              <w:autoSpaceDE w:val="0"/>
              <w:snapToGrid w:val="0"/>
              <w:rPr>
                <w:rFonts w:ascii="Courier New" w:hAnsi="Courier New" w:cs="Courier New"/>
                <w:sz w:val="18"/>
                <w:szCs w:val="18"/>
              </w:rPr>
            </w:pPr>
            <w:r>
              <w:rPr>
                <w:rFonts w:ascii="Courier New" w:hAnsi="Courier New" w:cs="Courier New"/>
                <w:sz w:val="18"/>
                <w:szCs w:val="18"/>
              </w:rPr>
              <w:t xml:space="preserve">; </w:t>
            </w:r>
            <w:r w:rsidR="00064261" w:rsidRPr="00064261">
              <w:rPr>
                <w:rFonts w:ascii="Courier New" w:hAnsi="Courier New" w:cs="Courier New"/>
                <w:sz w:val="18"/>
                <w:szCs w:val="18"/>
              </w:rPr>
              <w:t>established on the Phase 2 (key agreement)</w:t>
            </w:r>
          </w:p>
          <w:p w:rsidR="00064261" w:rsidRPr="00064261" w:rsidRDefault="00064261" w:rsidP="00CD3CE0">
            <w:pPr>
              <w:autoSpaceDE w:val="0"/>
              <w:snapToGrid w:val="0"/>
              <w:rPr>
                <w:rFonts w:ascii="Courier New" w:hAnsi="Courier New" w:cs="Courier New"/>
                <w:sz w:val="18"/>
                <w:szCs w:val="18"/>
              </w:rPr>
            </w:pPr>
          </w:p>
        </w:tc>
      </w:tr>
      <w:tr w:rsidR="00064261" w:rsidRPr="003C2CCB">
        <w:trPr>
          <w:trHeight w:val="288"/>
        </w:trPr>
        <w:tc>
          <w:tcPr>
            <w:tcW w:w="2269" w:type="dxa"/>
            <w:shd w:val="clear" w:color="auto" w:fill="C2C2C2"/>
          </w:tcPr>
          <w:p w:rsidR="00064261" w:rsidRPr="00064261" w:rsidRDefault="00064261" w:rsidP="00CD3CE0">
            <w:pPr>
              <w:autoSpaceDE w:val="0"/>
              <w:snapToGrid w:val="0"/>
              <w:rPr>
                <w:rFonts w:ascii="Courier New" w:hAnsi="Courier New" w:cs="Courier New"/>
                <w:sz w:val="18"/>
                <w:szCs w:val="18"/>
              </w:rPr>
            </w:pPr>
            <w:r w:rsidRPr="00064261">
              <w:rPr>
                <w:rFonts w:ascii="Courier New" w:hAnsi="Courier New" w:cs="Courier New"/>
                <w:sz w:val="18"/>
                <w:szCs w:val="18"/>
              </w:rPr>
              <w:t>LASTMSG</w:t>
            </w:r>
          </w:p>
        </w:tc>
        <w:tc>
          <w:tcPr>
            <w:tcW w:w="236" w:type="dxa"/>
            <w:shd w:val="clear" w:color="auto" w:fill="C2C2C2"/>
          </w:tcPr>
          <w:p w:rsidR="00064261" w:rsidRPr="00064261" w:rsidRDefault="00064261" w:rsidP="00CD3CE0">
            <w:pPr>
              <w:autoSpaceDE w:val="0"/>
              <w:snapToGrid w:val="0"/>
              <w:rPr>
                <w:rFonts w:ascii="Courier New" w:hAnsi="Courier New" w:cs="Courier New"/>
                <w:sz w:val="18"/>
                <w:szCs w:val="18"/>
              </w:rPr>
            </w:pPr>
            <w:r w:rsidRPr="00064261">
              <w:rPr>
                <w:rFonts w:ascii="Courier New" w:hAnsi="Courier New" w:cs="Courier New"/>
                <w:sz w:val="18"/>
                <w:szCs w:val="18"/>
              </w:rPr>
              <w:t>=</w:t>
            </w:r>
          </w:p>
        </w:tc>
        <w:tc>
          <w:tcPr>
            <w:tcW w:w="5400" w:type="dxa"/>
            <w:shd w:val="clear" w:color="auto" w:fill="C2C2C2"/>
          </w:tcPr>
          <w:p w:rsidR="00064261" w:rsidRPr="00064261" w:rsidRDefault="0051545B" w:rsidP="00CD3CE0">
            <w:pPr>
              <w:autoSpaceDE w:val="0"/>
              <w:snapToGrid w:val="0"/>
              <w:rPr>
                <w:rFonts w:ascii="Courier New" w:hAnsi="Courier New" w:cs="Courier New"/>
                <w:sz w:val="18"/>
                <w:szCs w:val="18"/>
              </w:rPr>
            </w:pPr>
            <w:r w:rsidRPr="00A07B02">
              <w:rPr>
                <w:rFonts w:ascii="Courier New" w:hAnsi="Courier New" w:cs="Courier New"/>
                <w:sz w:val="18"/>
                <w:szCs w:val="18"/>
              </w:rPr>
              <w:t>"</w:t>
            </w:r>
            <w:r w:rsidR="00064261" w:rsidRPr="00064261">
              <w:rPr>
                <w:rFonts w:ascii="Courier New" w:hAnsi="Courier New" w:cs="Courier New"/>
                <w:sz w:val="18"/>
                <w:szCs w:val="18"/>
              </w:rPr>
              <w:t>LASTMSG</w:t>
            </w:r>
            <w:r w:rsidRPr="00A07B02">
              <w:rPr>
                <w:rFonts w:ascii="Courier New" w:hAnsi="Courier New" w:cs="Courier New"/>
                <w:sz w:val="18"/>
                <w:szCs w:val="18"/>
              </w:rPr>
              <w:t>"</w:t>
            </w:r>
            <w:r w:rsidR="00064261" w:rsidRPr="00064261">
              <w:rPr>
                <w:rFonts w:ascii="Courier New" w:hAnsi="Courier New" w:cs="Courier New"/>
                <w:sz w:val="18"/>
                <w:szCs w:val="18"/>
              </w:rPr>
              <w:t xml:space="preserve"> timestamp</w:t>
            </w:r>
          </w:p>
        </w:tc>
      </w:tr>
      <w:tr w:rsidR="00064261" w:rsidRPr="003C2CCB">
        <w:trPr>
          <w:trHeight w:val="288"/>
        </w:trPr>
        <w:tc>
          <w:tcPr>
            <w:tcW w:w="2269" w:type="dxa"/>
            <w:shd w:val="clear" w:color="auto" w:fill="C2C2C2"/>
          </w:tcPr>
          <w:p w:rsidR="00064261" w:rsidRPr="00F83E0A" w:rsidRDefault="00064261" w:rsidP="00064261">
            <w:pPr>
              <w:pStyle w:val="HTMLPreformatted"/>
              <w:snapToGrid w:val="0"/>
              <w:rPr>
                <w:rFonts w:cs="Courier New"/>
                <w:sz w:val="18"/>
                <w:szCs w:val="18"/>
                <w:lang w:val="en-US"/>
              </w:rPr>
            </w:pPr>
            <w:r w:rsidRPr="00F83E0A">
              <w:rPr>
                <w:rFonts w:cs="Courier New"/>
                <w:sz w:val="18"/>
                <w:szCs w:val="18"/>
                <w:lang w:val="en-US"/>
              </w:rPr>
              <w:t>timestamp</w:t>
            </w:r>
          </w:p>
        </w:tc>
        <w:tc>
          <w:tcPr>
            <w:tcW w:w="236" w:type="dxa"/>
            <w:shd w:val="clear" w:color="auto" w:fill="C2C2C2"/>
          </w:tcPr>
          <w:p w:rsidR="00064261" w:rsidRPr="00F83E0A" w:rsidRDefault="00064261" w:rsidP="00064261">
            <w:pPr>
              <w:pStyle w:val="HTMLPreformatted"/>
              <w:snapToGrid w:val="0"/>
              <w:rPr>
                <w:rFonts w:cs="Courier New"/>
                <w:sz w:val="18"/>
                <w:szCs w:val="18"/>
                <w:lang w:val="fr-FR"/>
              </w:rPr>
            </w:pPr>
            <w:r w:rsidRPr="00F83E0A">
              <w:rPr>
                <w:rFonts w:cs="Courier New"/>
                <w:sz w:val="18"/>
                <w:szCs w:val="18"/>
                <w:lang w:val="fr-FR"/>
              </w:rPr>
              <w:t>=</w:t>
            </w:r>
          </w:p>
        </w:tc>
        <w:tc>
          <w:tcPr>
            <w:tcW w:w="5400" w:type="dxa"/>
            <w:shd w:val="clear" w:color="auto" w:fill="C2C2C2"/>
          </w:tcPr>
          <w:p w:rsidR="00064261" w:rsidRPr="00F83E0A" w:rsidRDefault="00D21B11" w:rsidP="00064261">
            <w:pPr>
              <w:pStyle w:val="HTMLPreformatted"/>
              <w:snapToGrid w:val="0"/>
              <w:rPr>
                <w:rFonts w:cs="Courier New"/>
                <w:sz w:val="18"/>
                <w:szCs w:val="18"/>
                <w:lang w:val="en-US"/>
              </w:rPr>
            </w:pPr>
            <w:r w:rsidRPr="00F83E0A">
              <w:rPr>
                <w:rFonts w:cs="Courier New"/>
                <w:sz w:val="18"/>
                <w:szCs w:val="18"/>
                <w:lang w:val="en-US"/>
              </w:rPr>
              <w:t>utc</w:t>
            </w:r>
            <w:r w:rsidR="00064261" w:rsidRPr="00F83E0A">
              <w:rPr>
                <w:rFonts w:cs="Courier New"/>
                <w:sz w:val="18"/>
                <w:szCs w:val="18"/>
                <w:lang w:val="en-US"/>
              </w:rPr>
              <w:t xml:space="preserve"> / number-of-messages / </w:t>
            </w:r>
            <w:r w:rsidR="0051545B" w:rsidRPr="00F83E0A">
              <w:rPr>
                <w:rFonts w:cs="Courier New"/>
                <w:sz w:val="18"/>
                <w:szCs w:val="18"/>
                <w:lang w:val="en-US"/>
              </w:rPr>
              <w:t>"</w:t>
            </w:r>
            <w:smartTag w:uri="urn:schemas-microsoft-com:office:smarttags" w:element="stockticker">
              <w:r w:rsidR="00064261" w:rsidRPr="00F83E0A">
                <w:rPr>
                  <w:rFonts w:cs="Courier New"/>
                  <w:sz w:val="18"/>
                  <w:szCs w:val="18"/>
                  <w:lang w:val="en-US"/>
                </w:rPr>
                <w:t>ALL</w:t>
              </w:r>
            </w:smartTag>
            <w:r w:rsidR="0051545B" w:rsidRPr="00F83E0A">
              <w:rPr>
                <w:rFonts w:cs="Courier New"/>
                <w:sz w:val="18"/>
                <w:szCs w:val="18"/>
                <w:lang w:val="en-US"/>
              </w:rPr>
              <w:t>"</w:t>
            </w:r>
          </w:p>
        </w:tc>
      </w:tr>
      <w:tr w:rsidR="00064261" w:rsidRPr="003C2CCB">
        <w:trPr>
          <w:trHeight w:val="288"/>
        </w:trPr>
        <w:tc>
          <w:tcPr>
            <w:tcW w:w="2269" w:type="dxa"/>
            <w:shd w:val="clear" w:color="auto" w:fill="C2C2C2"/>
          </w:tcPr>
          <w:p w:rsidR="00064261" w:rsidRPr="00064261" w:rsidRDefault="00064261" w:rsidP="00064261">
            <w:pPr>
              <w:rPr>
                <w:rFonts w:ascii="Courier New" w:hAnsi="Courier New" w:cs="Courier New"/>
                <w:sz w:val="18"/>
                <w:szCs w:val="18"/>
              </w:rPr>
            </w:pPr>
            <w:r w:rsidRPr="00064261">
              <w:rPr>
                <w:rFonts w:ascii="Courier New" w:hAnsi="Courier New" w:cs="Courier New"/>
                <w:sz w:val="18"/>
                <w:szCs w:val="18"/>
              </w:rPr>
              <w:t>time</w:t>
            </w:r>
          </w:p>
        </w:tc>
        <w:tc>
          <w:tcPr>
            <w:tcW w:w="236" w:type="dxa"/>
            <w:shd w:val="clear" w:color="auto" w:fill="C2C2C2"/>
          </w:tcPr>
          <w:p w:rsidR="00064261" w:rsidRPr="00064261" w:rsidRDefault="00064261" w:rsidP="00064261">
            <w:pPr>
              <w:rPr>
                <w:rFonts w:ascii="Courier New" w:hAnsi="Courier New" w:cs="Courier New"/>
                <w:sz w:val="18"/>
                <w:szCs w:val="18"/>
              </w:rPr>
            </w:pPr>
            <w:r w:rsidRPr="00064261">
              <w:rPr>
                <w:rFonts w:ascii="Courier New" w:hAnsi="Courier New" w:cs="Courier New"/>
                <w:sz w:val="18"/>
                <w:szCs w:val="18"/>
              </w:rPr>
              <w:t>=</w:t>
            </w:r>
          </w:p>
        </w:tc>
        <w:tc>
          <w:tcPr>
            <w:tcW w:w="5400" w:type="dxa"/>
            <w:shd w:val="clear" w:color="auto" w:fill="C2C2C2"/>
          </w:tcPr>
          <w:p w:rsidR="00064261" w:rsidRPr="00064261" w:rsidRDefault="00064261" w:rsidP="00064261">
            <w:pPr>
              <w:rPr>
                <w:rFonts w:ascii="Courier New" w:hAnsi="Courier New" w:cs="Courier New"/>
                <w:sz w:val="18"/>
                <w:szCs w:val="18"/>
              </w:rPr>
            </w:pPr>
            <w:r w:rsidRPr="00064261">
              <w:rPr>
                <w:rFonts w:ascii="Courier New" w:hAnsi="Courier New" w:cs="Courier New"/>
                <w:sz w:val="18"/>
                <w:szCs w:val="18"/>
              </w:rPr>
              <w:t>&lt;ISO8601-time&gt;</w:t>
            </w:r>
          </w:p>
        </w:tc>
      </w:tr>
      <w:tr w:rsidR="00064261" w:rsidRPr="003C2CCB">
        <w:trPr>
          <w:trHeight w:val="288"/>
        </w:trPr>
        <w:tc>
          <w:tcPr>
            <w:tcW w:w="2269" w:type="dxa"/>
            <w:shd w:val="clear" w:color="auto" w:fill="C2C2C2"/>
          </w:tcPr>
          <w:p w:rsidR="00064261" w:rsidRPr="00F83E0A" w:rsidRDefault="00064261" w:rsidP="00064261">
            <w:pPr>
              <w:pStyle w:val="HTMLPreformatted"/>
              <w:snapToGrid w:val="0"/>
              <w:rPr>
                <w:rFonts w:cs="Courier New"/>
                <w:sz w:val="18"/>
                <w:szCs w:val="18"/>
                <w:lang w:val="en-US"/>
              </w:rPr>
            </w:pPr>
            <w:r w:rsidRPr="00F83E0A">
              <w:rPr>
                <w:rFonts w:cs="Courier New"/>
                <w:sz w:val="18"/>
                <w:szCs w:val="18"/>
                <w:lang w:val="en-US"/>
              </w:rPr>
              <w:t>number-of-messages</w:t>
            </w:r>
          </w:p>
        </w:tc>
        <w:tc>
          <w:tcPr>
            <w:tcW w:w="236" w:type="dxa"/>
            <w:shd w:val="clear" w:color="auto" w:fill="C2C2C2"/>
          </w:tcPr>
          <w:p w:rsidR="00064261" w:rsidRPr="00F83E0A" w:rsidRDefault="00064261" w:rsidP="00064261">
            <w:pPr>
              <w:pStyle w:val="HTMLPreformatted"/>
              <w:snapToGrid w:val="0"/>
              <w:rPr>
                <w:rFonts w:cs="Courier New"/>
                <w:sz w:val="18"/>
                <w:szCs w:val="18"/>
                <w:lang w:val="fr-FR"/>
              </w:rPr>
            </w:pPr>
            <w:r w:rsidRPr="00F83E0A">
              <w:rPr>
                <w:rFonts w:cs="Courier New"/>
                <w:sz w:val="18"/>
                <w:szCs w:val="18"/>
                <w:lang w:val="fr-FR"/>
              </w:rPr>
              <w:t>=</w:t>
            </w:r>
          </w:p>
        </w:tc>
        <w:tc>
          <w:tcPr>
            <w:tcW w:w="5400" w:type="dxa"/>
            <w:shd w:val="clear" w:color="auto" w:fill="C2C2C2"/>
          </w:tcPr>
          <w:p w:rsidR="00064261" w:rsidRPr="00F83E0A" w:rsidRDefault="00064261" w:rsidP="00064261">
            <w:pPr>
              <w:pStyle w:val="HTMLPreformatted"/>
              <w:rPr>
                <w:rFonts w:cs="Courier New"/>
                <w:sz w:val="18"/>
                <w:szCs w:val="18"/>
                <w:lang w:val="en-US"/>
              </w:rPr>
            </w:pPr>
            <w:r w:rsidRPr="00F83E0A">
              <w:rPr>
                <w:rFonts w:cs="Courier New"/>
                <w:sz w:val="18"/>
                <w:szCs w:val="18"/>
              </w:rPr>
              <w:t>non-neg-dec</w:t>
            </w:r>
          </w:p>
        </w:tc>
      </w:tr>
    </w:tbl>
    <w:p w:rsidR="00E27D71" w:rsidRPr="00064261" w:rsidRDefault="00E27D71" w:rsidP="00E27D71">
      <w:pPr>
        <w:pStyle w:val="BodyText"/>
        <w:suppressLineNumbers/>
        <w:rPr>
          <w:rFonts w:ascii="Courier New" w:hAnsi="Courier New" w:cs="Courier New"/>
        </w:rPr>
      </w:pPr>
      <w:r w:rsidRPr="00064261">
        <w:rPr>
          <w:rFonts w:ascii="Courier New" w:hAnsi="Courier New" w:cs="Courier New"/>
        </w:rPr>
        <w:t>time</w:t>
      </w:r>
    </w:p>
    <w:p w:rsidR="00E27D71" w:rsidRPr="00E27D71" w:rsidRDefault="00D21B11" w:rsidP="00064261">
      <w:pPr>
        <w:pStyle w:val="BodyText"/>
        <w:suppressLineNumbers/>
        <w:ind w:left="720"/>
      </w:pPr>
      <w:r>
        <w:t>UTC t</w:t>
      </w:r>
      <w:r w:rsidR="00E27D71" w:rsidRPr="00E27D71">
        <w:t xml:space="preserve">ime starting from which the client would like to receive messages. Time is in ISO8601 format (e.g. </w:t>
      </w:r>
      <w:r w:rsidR="008B6657">
        <w:t>“</w:t>
      </w:r>
      <w:r>
        <w:t>2</w:t>
      </w:r>
      <w:r w:rsidRPr="00D21B11">
        <w:t>008-11-05T13:15:30+0000</w:t>
      </w:r>
      <w:r w:rsidR="008B6657">
        <w:t>”</w:t>
      </w:r>
      <w:r w:rsidR="00E27D71" w:rsidRPr="00E27D71">
        <w:t>)</w:t>
      </w:r>
    </w:p>
    <w:p w:rsidR="00E27D71" w:rsidRPr="00064261" w:rsidRDefault="00E27D71" w:rsidP="00E27D71">
      <w:pPr>
        <w:pStyle w:val="BodyText"/>
        <w:suppressLineNumbers/>
        <w:rPr>
          <w:rFonts w:ascii="Courier New" w:hAnsi="Courier New" w:cs="Courier New"/>
        </w:rPr>
      </w:pPr>
      <w:r w:rsidRPr="00064261">
        <w:rPr>
          <w:rFonts w:ascii="Courier New" w:hAnsi="Courier New" w:cs="Courier New"/>
        </w:rPr>
        <w:t>number-of-messages</w:t>
      </w:r>
    </w:p>
    <w:p w:rsidR="00E27D71" w:rsidRPr="00E27D71" w:rsidRDefault="00E27D71" w:rsidP="00064261">
      <w:pPr>
        <w:pStyle w:val="BodyText"/>
        <w:suppressLineNumbers/>
        <w:ind w:firstLine="720"/>
      </w:pPr>
      <w:r w:rsidRPr="00E27D71">
        <w:t>Maximum number of messages the client would like to receive.</w:t>
      </w:r>
    </w:p>
    <w:p w:rsidR="00E27D71" w:rsidRPr="00064261" w:rsidRDefault="00E27D71" w:rsidP="00E27D71">
      <w:pPr>
        <w:pStyle w:val="BodyText"/>
        <w:suppressLineNumbers/>
        <w:rPr>
          <w:rFonts w:ascii="Courier New" w:hAnsi="Courier New" w:cs="Courier New"/>
        </w:rPr>
      </w:pPr>
      <w:r w:rsidRPr="00064261">
        <w:rPr>
          <w:rFonts w:ascii="Courier New" w:hAnsi="Courier New" w:cs="Courier New"/>
        </w:rPr>
        <w:t xml:space="preserve"> “</w:t>
      </w:r>
      <w:smartTag w:uri="urn:schemas-microsoft-com:office:smarttags" w:element="stockticker">
        <w:r w:rsidRPr="00064261">
          <w:rPr>
            <w:rFonts w:ascii="Courier New" w:hAnsi="Courier New" w:cs="Courier New"/>
          </w:rPr>
          <w:t>ALL</w:t>
        </w:r>
      </w:smartTag>
      <w:r w:rsidRPr="00064261">
        <w:rPr>
          <w:rFonts w:ascii="Courier New" w:hAnsi="Courier New" w:cs="Courier New"/>
        </w:rPr>
        <w:t>”</w:t>
      </w:r>
    </w:p>
    <w:p w:rsidR="00E27D71" w:rsidRPr="00E27D71" w:rsidRDefault="00E27D71" w:rsidP="00064261">
      <w:pPr>
        <w:pStyle w:val="BodyText"/>
        <w:suppressLineNumbers/>
        <w:ind w:firstLine="720"/>
      </w:pPr>
      <w:r w:rsidRPr="00E27D71">
        <w:t>Request all available messages.</w:t>
      </w:r>
    </w:p>
    <w:p w:rsidR="00E27D71" w:rsidRDefault="00E27D71" w:rsidP="00E27D71">
      <w:pPr>
        <w:pStyle w:val="BodyText"/>
        <w:suppressLineNumbers/>
      </w:pPr>
    </w:p>
    <w:p w:rsidR="00EA53EE" w:rsidRPr="00E27D71" w:rsidRDefault="00EA53EE" w:rsidP="00E27D71">
      <w:pPr>
        <w:pStyle w:val="BodyText"/>
        <w:suppressLineNumbers/>
      </w:pPr>
    </w:p>
    <w:p w:rsidR="00E27D71" w:rsidRPr="00A608ED" w:rsidRDefault="00E27D71" w:rsidP="00E27D71">
      <w:pPr>
        <w:pStyle w:val="BodyText"/>
        <w:suppressLineNumbers/>
        <w:rPr>
          <w:b/>
        </w:rPr>
      </w:pPr>
      <w:r w:rsidRPr="00A608ED">
        <w:rPr>
          <w:b/>
        </w:rPr>
        <w:t>NEWMSG</w:t>
      </w:r>
    </w:p>
    <w:p w:rsidR="00E27D71" w:rsidRPr="00E27D71" w:rsidRDefault="00E27D71" w:rsidP="00E27D71">
      <w:pPr>
        <w:pStyle w:val="BodyText"/>
        <w:suppressLineNumbers/>
      </w:pPr>
      <w:r w:rsidRPr="00E27D71">
        <w:t>Description: The new message</w:t>
      </w:r>
      <w:r w:rsidR="00887347">
        <w:t>s</w:t>
      </w:r>
    </w:p>
    <w:p w:rsidR="00DB69D5" w:rsidRDefault="0047009F" w:rsidP="00DB69D5">
      <w:pPr>
        <w:pStyle w:val="BodyText"/>
        <w:suppressLineNumbers/>
      </w:pPr>
      <w:r>
        <w:t>Sender: server</w:t>
      </w:r>
      <w:r w:rsidR="00DB69D5" w:rsidRPr="00DB69D5">
        <w:t xml:space="preserve"> </w:t>
      </w:r>
    </w:p>
    <w:p w:rsidR="00DB69D5" w:rsidRDefault="00DB69D5" w:rsidP="00DB69D5">
      <w:pPr>
        <w:pStyle w:val="BodyText"/>
        <w:suppressLineNumbers/>
      </w:pPr>
      <w:r w:rsidRPr="00E27D71">
        <w:t>Syntax:</w:t>
      </w:r>
      <w:r w:rsidR="00505A58">
        <w:t xml:space="preserve"> </w:t>
      </w:r>
    </w:p>
    <w:p w:rsidR="00E27D71" w:rsidRPr="00E27D71" w:rsidRDefault="00E27D71" w:rsidP="00E27D71">
      <w:pPr>
        <w:pStyle w:val="BodyText"/>
        <w:suppressLineNumbers/>
      </w:pPr>
    </w:p>
    <w:tbl>
      <w:tblPr>
        <w:tblpPr w:leftFromText="180" w:rightFromText="180" w:vertAnchor="text" w:horzAnchor="margin" w:tblpX="250" w:tblpY="-32"/>
        <w:tblW w:w="7905" w:type="dxa"/>
        <w:shd w:val="clear" w:color="auto" w:fill="C2C2C2"/>
        <w:tblLayout w:type="fixed"/>
        <w:tblLook w:val="0000"/>
      </w:tblPr>
      <w:tblGrid>
        <w:gridCol w:w="2269"/>
        <w:gridCol w:w="236"/>
        <w:gridCol w:w="5400"/>
      </w:tblGrid>
      <w:tr w:rsidR="00DB69D5" w:rsidRPr="003C2CCB">
        <w:trPr>
          <w:trHeight w:val="288"/>
        </w:trPr>
        <w:tc>
          <w:tcPr>
            <w:tcW w:w="2269" w:type="dxa"/>
            <w:shd w:val="clear" w:color="auto" w:fill="C2C2C2"/>
          </w:tcPr>
          <w:p w:rsidR="00DB69D5" w:rsidRPr="00176B9A" w:rsidRDefault="00DB69D5" w:rsidP="00CD3CE0">
            <w:pPr>
              <w:pStyle w:val="BodyText"/>
              <w:suppressLineNumbers/>
              <w:rPr>
                <w:rFonts w:ascii="Courier New" w:hAnsi="Courier New" w:cs="Courier New"/>
                <w:sz w:val="18"/>
                <w:szCs w:val="18"/>
              </w:rPr>
            </w:pPr>
          </w:p>
        </w:tc>
        <w:tc>
          <w:tcPr>
            <w:tcW w:w="236" w:type="dxa"/>
            <w:shd w:val="clear" w:color="auto" w:fill="C2C2C2"/>
          </w:tcPr>
          <w:p w:rsidR="00DB69D5" w:rsidRPr="00176B9A" w:rsidRDefault="00DB69D5" w:rsidP="00CD3CE0">
            <w:pPr>
              <w:pStyle w:val="BodyText"/>
              <w:suppressLineNumbers/>
              <w:rPr>
                <w:rFonts w:ascii="Courier New" w:hAnsi="Courier New" w:cs="Courier New"/>
                <w:sz w:val="18"/>
                <w:szCs w:val="18"/>
              </w:rPr>
            </w:pPr>
          </w:p>
        </w:tc>
        <w:tc>
          <w:tcPr>
            <w:tcW w:w="5400" w:type="dxa"/>
            <w:shd w:val="clear" w:color="auto" w:fill="C2C2C2"/>
          </w:tcPr>
          <w:p w:rsidR="00DB69D5" w:rsidRPr="00176B9A" w:rsidRDefault="00DB69D5" w:rsidP="00CD3CE0">
            <w:pPr>
              <w:pStyle w:val="BodyText"/>
              <w:suppressLineNumbers/>
              <w:rPr>
                <w:rFonts w:ascii="Courier New" w:hAnsi="Courier New" w:cs="Courier New"/>
                <w:sz w:val="18"/>
                <w:szCs w:val="18"/>
              </w:rPr>
            </w:pPr>
          </w:p>
        </w:tc>
      </w:tr>
      <w:tr w:rsidR="00176B9A" w:rsidRPr="003C2CCB">
        <w:trPr>
          <w:trHeight w:val="288"/>
        </w:trPr>
        <w:tc>
          <w:tcPr>
            <w:tcW w:w="2269" w:type="dxa"/>
            <w:shd w:val="clear" w:color="auto" w:fill="C2C2C2"/>
          </w:tcPr>
          <w:p w:rsidR="00176B9A" w:rsidRPr="00176B9A" w:rsidRDefault="00176B9A" w:rsidP="00CD3CE0">
            <w:pPr>
              <w:autoSpaceDE w:val="0"/>
              <w:snapToGrid w:val="0"/>
              <w:rPr>
                <w:rFonts w:ascii="Courier New" w:hAnsi="Courier New" w:cs="Courier New"/>
                <w:sz w:val="18"/>
                <w:szCs w:val="18"/>
              </w:rPr>
            </w:pPr>
            <w:smartTag w:uri="urn:schemas-microsoft-com:office:smarttags" w:element="stockticker">
              <w:r w:rsidRPr="00176B9A">
                <w:rPr>
                  <w:rFonts w:ascii="Courier New" w:hAnsi="Courier New" w:cs="Courier New"/>
                  <w:sz w:val="18"/>
                  <w:szCs w:val="18"/>
                </w:rPr>
                <w:t>ENC</w:t>
              </w:r>
            </w:smartTag>
            <w:r w:rsidRPr="00176B9A">
              <w:rPr>
                <w:rFonts w:ascii="Courier New" w:hAnsi="Courier New" w:cs="Courier New"/>
                <w:sz w:val="18"/>
                <w:szCs w:val="18"/>
              </w:rPr>
              <w:t>-NEWMSG</w:t>
            </w:r>
          </w:p>
        </w:tc>
        <w:tc>
          <w:tcPr>
            <w:tcW w:w="236" w:type="dxa"/>
            <w:shd w:val="clear" w:color="auto" w:fill="C2C2C2"/>
          </w:tcPr>
          <w:p w:rsidR="00176B9A" w:rsidRPr="00176B9A" w:rsidRDefault="00176B9A" w:rsidP="00CD3CE0">
            <w:pPr>
              <w:autoSpaceDE w:val="0"/>
              <w:snapToGrid w:val="0"/>
              <w:rPr>
                <w:rFonts w:ascii="Courier New" w:hAnsi="Courier New" w:cs="Courier New"/>
                <w:sz w:val="18"/>
                <w:szCs w:val="18"/>
              </w:rPr>
            </w:pPr>
            <w:r w:rsidRPr="00176B9A">
              <w:rPr>
                <w:rFonts w:ascii="Courier New" w:hAnsi="Courier New" w:cs="Courier New"/>
                <w:sz w:val="18"/>
                <w:szCs w:val="18"/>
              </w:rPr>
              <w:t>=</w:t>
            </w:r>
          </w:p>
        </w:tc>
        <w:tc>
          <w:tcPr>
            <w:tcW w:w="5400" w:type="dxa"/>
            <w:shd w:val="clear" w:color="auto" w:fill="C2C2C2"/>
          </w:tcPr>
          <w:p w:rsidR="00992387" w:rsidRDefault="00176B9A" w:rsidP="00CD3CE0">
            <w:pPr>
              <w:autoSpaceDE w:val="0"/>
              <w:snapToGrid w:val="0"/>
              <w:rPr>
                <w:rFonts w:ascii="Courier New" w:hAnsi="Courier New" w:cs="Courier New"/>
                <w:sz w:val="18"/>
                <w:szCs w:val="18"/>
              </w:rPr>
            </w:pPr>
            <w:r w:rsidRPr="00176B9A">
              <w:rPr>
                <w:rFonts w:ascii="Courier New" w:hAnsi="Courier New" w:cs="Courier New"/>
                <w:sz w:val="18"/>
                <w:szCs w:val="18"/>
              </w:rPr>
              <w:t xml:space="preserve">&lt;encrypted-NEWMSG&gt; </w:t>
            </w:r>
          </w:p>
          <w:p w:rsidR="00992387" w:rsidRDefault="00FA0661" w:rsidP="00CD3CE0">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176B9A" w:rsidRPr="00176B9A" w:rsidRDefault="00992387" w:rsidP="00CD3CE0">
            <w:pPr>
              <w:autoSpaceDE w:val="0"/>
              <w:snapToGrid w:val="0"/>
              <w:rPr>
                <w:rFonts w:ascii="Courier New" w:hAnsi="Courier New" w:cs="Courier New"/>
                <w:sz w:val="18"/>
                <w:szCs w:val="18"/>
              </w:rPr>
            </w:pPr>
            <w:r>
              <w:rPr>
                <w:rFonts w:ascii="Courier New" w:hAnsi="Courier New" w:cs="Courier New"/>
                <w:sz w:val="18"/>
                <w:szCs w:val="18"/>
              </w:rPr>
              <w:t xml:space="preserve">; </w:t>
            </w:r>
            <w:r w:rsidR="00176B9A" w:rsidRPr="00176B9A">
              <w:rPr>
                <w:rFonts w:ascii="Courier New" w:hAnsi="Courier New" w:cs="Courier New"/>
                <w:sz w:val="18"/>
                <w:szCs w:val="18"/>
              </w:rPr>
              <w:t>established on the Phase 2 (key agreement)</w:t>
            </w:r>
          </w:p>
          <w:p w:rsidR="00176B9A" w:rsidRPr="00176B9A" w:rsidRDefault="00176B9A" w:rsidP="00CD3CE0">
            <w:pPr>
              <w:autoSpaceDE w:val="0"/>
              <w:snapToGrid w:val="0"/>
              <w:rPr>
                <w:rFonts w:ascii="Courier New" w:hAnsi="Courier New" w:cs="Courier New"/>
                <w:sz w:val="18"/>
                <w:szCs w:val="18"/>
              </w:rPr>
            </w:pPr>
          </w:p>
        </w:tc>
      </w:tr>
      <w:tr w:rsidR="00176B9A" w:rsidRPr="003C2CCB">
        <w:trPr>
          <w:trHeight w:val="288"/>
        </w:trPr>
        <w:tc>
          <w:tcPr>
            <w:tcW w:w="2269" w:type="dxa"/>
            <w:shd w:val="clear" w:color="auto" w:fill="C2C2C2"/>
          </w:tcPr>
          <w:p w:rsidR="00176B9A" w:rsidRPr="00176B9A" w:rsidRDefault="00176B9A" w:rsidP="00CD3CE0">
            <w:pPr>
              <w:autoSpaceDE w:val="0"/>
              <w:snapToGrid w:val="0"/>
              <w:rPr>
                <w:rFonts w:ascii="Courier New" w:hAnsi="Courier New" w:cs="Courier New"/>
                <w:sz w:val="18"/>
                <w:szCs w:val="18"/>
              </w:rPr>
            </w:pPr>
            <w:r w:rsidRPr="00176B9A">
              <w:rPr>
                <w:rFonts w:ascii="Courier New" w:hAnsi="Courier New" w:cs="Courier New"/>
                <w:sz w:val="18"/>
                <w:szCs w:val="18"/>
              </w:rPr>
              <w:t>NEWMSG</w:t>
            </w:r>
          </w:p>
        </w:tc>
        <w:tc>
          <w:tcPr>
            <w:tcW w:w="236" w:type="dxa"/>
            <w:shd w:val="clear" w:color="auto" w:fill="C2C2C2"/>
          </w:tcPr>
          <w:p w:rsidR="00176B9A" w:rsidRPr="00176B9A" w:rsidRDefault="00176B9A" w:rsidP="00CD3CE0">
            <w:pPr>
              <w:autoSpaceDE w:val="0"/>
              <w:snapToGrid w:val="0"/>
              <w:rPr>
                <w:rFonts w:ascii="Courier New" w:hAnsi="Courier New" w:cs="Courier New"/>
                <w:sz w:val="18"/>
                <w:szCs w:val="18"/>
              </w:rPr>
            </w:pPr>
            <w:r w:rsidRPr="00176B9A">
              <w:rPr>
                <w:rFonts w:ascii="Courier New" w:hAnsi="Courier New" w:cs="Courier New"/>
                <w:sz w:val="18"/>
                <w:szCs w:val="18"/>
              </w:rPr>
              <w:t>=</w:t>
            </w:r>
          </w:p>
        </w:tc>
        <w:tc>
          <w:tcPr>
            <w:tcW w:w="5400" w:type="dxa"/>
            <w:shd w:val="clear" w:color="auto" w:fill="C2C2C2"/>
          </w:tcPr>
          <w:p w:rsidR="00176B9A" w:rsidRPr="00176B9A" w:rsidRDefault="005D65DA" w:rsidP="00D21B11">
            <w:pPr>
              <w:autoSpaceDE w:val="0"/>
              <w:snapToGrid w:val="0"/>
              <w:rPr>
                <w:rFonts w:ascii="Courier New" w:hAnsi="Courier New" w:cs="Courier New"/>
                <w:sz w:val="18"/>
                <w:szCs w:val="18"/>
              </w:rPr>
            </w:pPr>
            <w:r w:rsidRPr="00A07B02">
              <w:rPr>
                <w:rFonts w:ascii="Courier New" w:hAnsi="Courier New" w:cs="Courier New"/>
                <w:sz w:val="18"/>
                <w:szCs w:val="18"/>
              </w:rPr>
              <w:t>"</w:t>
            </w:r>
            <w:r w:rsidR="00176B9A" w:rsidRPr="00176B9A">
              <w:rPr>
                <w:rFonts w:ascii="Courier New" w:hAnsi="Courier New" w:cs="Courier New"/>
                <w:sz w:val="18"/>
                <w:szCs w:val="18"/>
              </w:rPr>
              <w:t>NEWMSG</w:t>
            </w:r>
            <w:r w:rsidRPr="00A07B02">
              <w:rPr>
                <w:rFonts w:ascii="Courier New" w:hAnsi="Courier New" w:cs="Courier New"/>
                <w:sz w:val="18"/>
                <w:szCs w:val="18"/>
              </w:rPr>
              <w:t>"</w:t>
            </w:r>
            <w:r w:rsidR="00176B9A" w:rsidRPr="00176B9A">
              <w:rPr>
                <w:rFonts w:ascii="Courier New" w:hAnsi="Courier New" w:cs="Courier New"/>
                <w:sz w:val="18"/>
                <w:szCs w:val="18"/>
              </w:rPr>
              <w:t xml:space="preserve"> </w:t>
            </w:r>
            <w:r w:rsidR="00505A58">
              <w:rPr>
                <w:rFonts w:ascii="Courier New" w:hAnsi="Courier New" w:cs="Courier New"/>
                <w:sz w:val="18"/>
                <w:szCs w:val="18"/>
              </w:rPr>
              <w:t xml:space="preserve">[ </w:t>
            </w:r>
            <w:r w:rsidR="00D21B11">
              <w:rPr>
                <w:rFonts w:ascii="Courier New" w:hAnsi="Courier New" w:cs="Courier New"/>
                <w:sz w:val="18"/>
                <w:szCs w:val="18"/>
              </w:rPr>
              <w:t>utc</w:t>
            </w:r>
            <w:r w:rsidR="00176B9A" w:rsidRPr="00176B9A">
              <w:rPr>
                <w:rFonts w:ascii="Courier New" w:hAnsi="Courier New" w:cs="Courier New"/>
                <w:sz w:val="18"/>
                <w:szCs w:val="18"/>
              </w:rPr>
              <w:t xml:space="preserve">  message </w:t>
            </w:r>
            <w:r w:rsidR="00505A58">
              <w:rPr>
                <w:rFonts w:ascii="Courier New" w:hAnsi="Courier New" w:cs="Courier New"/>
                <w:sz w:val="18"/>
                <w:szCs w:val="18"/>
              </w:rPr>
              <w:t>[</w:t>
            </w:r>
            <w:r w:rsidR="00887347">
              <w:rPr>
                <w:rFonts w:ascii="Courier New" w:hAnsi="Courier New" w:cs="Courier New"/>
                <w:sz w:val="18"/>
                <w:szCs w:val="18"/>
              </w:rPr>
              <w:t xml:space="preserve"> </w:t>
            </w:r>
            <w:r w:rsidR="00D21B11">
              <w:rPr>
                <w:rFonts w:ascii="Courier New" w:hAnsi="Courier New" w:cs="Courier New"/>
                <w:sz w:val="18"/>
                <w:szCs w:val="18"/>
              </w:rPr>
              <w:t>utc</w:t>
            </w:r>
            <w:r w:rsidR="00505A58">
              <w:rPr>
                <w:rFonts w:ascii="Courier New" w:hAnsi="Courier New" w:cs="Courier New"/>
                <w:sz w:val="18"/>
                <w:szCs w:val="18"/>
              </w:rPr>
              <w:t xml:space="preserve"> message</w:t>
            </w:r>
            <w:r w:rsidR="00887347">
              <w:rPr>
                <w:rFonts w:ascii="Courier New" w:hAnsi="Courier New" w:cs="Courier New"/>
                <w:sz w:val="18"/>
                <w:szCs w:val="18"/>
              </w:rPr>
              <w:t xml:space="preserve"> </w:t>
            </w:r>
            <w:r w:rsidR="00505A58">
              <w:rPr>
                <w:rFonts w:ascii="Courier New" w:hAnsi="Courier New" w:cs="Courier New"/>
                <w:sz w:val="18"/>
                <w:szCs w:val="18"/>
              </w:rPr>
              <w:t xml:space="preserve">] … </w:t>
            </w:r>
            <w:r w:rsidR="00176B9A" w:rsidRPr="00176B9A">
              <w:rPr>
                <w:rFonts w:ascii="Courier New" w:hAnsi="Courier New" w:cs="Courier New"/>
                <w:sz w:val="18"/>
                <w:szCs w:val="18"/>
              </w:rPr>
              <w:t>]</w:t>
            </w:r>
          </w:p>
        </w:tc>
      </w:tr>
      <w:tr w:rsidR="00176B9A" w:rsidRPr="003C2CCB">
        <w:trPr>
          <w:trHeight w:val="288"/>
        </w:trPr>
        <w:tc>
          <w:tcPr>
            <w:tcW w:w="2269" w:type="dxa"/>
            <w:shd w:val="clear" w:color="auto" w:fill="C2C2C2"/>
          </w:tcPr>
          <w:p w:rsidR="00176B9A" w:rsidRPr="00176B9A" w:rsidRDefault="00756E2A" w:rsidP="00CD3CE0">
            <w:pPr>
              <w:rPr>
                <w:rFonts w:ascii="Courier New" w:hAnsi="Courier New" w:cs="Courier New"/>
                <w:sz w:val="18"/>
                <w:szCs w:val="18"/>
              </w:rPr>
            </w:pPr>
            <w:r>
              <w:rPr>
                <w:rFonts w:ascii="Courier New" w:hAnsi="Courier New" w:cs="Courier New"/>
                <w:sz w:val="18"/>
                <w:szCs w:val="18"/>
              </w:rPr>
              <w:t>utc</w:t>
            </w:r>
          </w:p>
        </w:tc>
        <w:tc>
          <w:tcPr>
            <w:tcW w:w="236" w:type="dxa"/>
            <w:shd w:val="clear" w:color="auto" w:fill="C2C2C2"/>
          </w:tcPr>
          <w:p w:rsidR="00176B9A" w:rsidRPr="00176B9A" w:rsidRDefault="00176B9A" w:rsidP="00CD3CE0">
            <w:pPr>
              <w:rPr>
                <w:rFonts w:ascii="Courier New" w:hAnsi="Courier New" w:cs="Courier New"/>
                <w:sz w:val="18"/>
                <w:szCs w:val="18"/>
              </w:rPr>
            </w:pPr>
            <w:r w:rsidRPr="00176B9A">
              <w:rPr>
                <w:rFonts w:ascii="Courier New" w:hAnsi="Courier New" w:cs="Courier New"/>
                <w:sz w:val="18"/>
                <w:szCs w:val="18"/>
              </w:rPr>
              <w:t>=</w:t>
            </w:r>
          </w:p>
        </w:tc>
        <w:tc>
          <w:tcPr>
            <w:tcW w:w="5400" w:type="dxa"/>
            <w:shd w:val="clear" w:color="auto" w:fill="C2C2C2"/>
          </w:tcPr>
          <w:p w:rsidR="00176B9A" w:rsidRPr="00176B9A" w:rsidRDefault="00176B9A" w:rsidP="00CD3CE0">
            <w:pPr>
              <w:rPr>
                <w:rFonts w:ascii="Courier New" w:hAnsi="Courier New" w:cs="Courier New"/>
                <w:sz w:val="18"/>
                <w:szCs w:val="18"/>
              </w:rPr>
            </w:pPr>
            <w:r w:rsidRPr="00176B9A">
              <w:rPr>
                <w:rFonts w:ascii="Courier New" w:hAnsi="Courier New" w:cs="Courier New"/>
                <w:sz w:val="18"/>
                <w:szCs w:val="18"/>
              </w:rPr>
              <w:t>&lt;ISO8601-time&gt;</w:t>
            </w:r>
          </w:p>
        </w:tc>
      </w:tr>
      <w:tr w:rsidR="006D579C" w:rsidRPr="003C2CCB">
        <w:trPr>
          <w:trHeight w:val="288"/>
        </w:trPr>
        <w:tc>
          <w:tcPr>
            <w:tcW w:w="2269" w:type="dxa"/>
            <w:shd w:val="clear" w:color="auto" w:fill="C2C2C2"/>
          </w:tcPr>
          <w:p w:rsidR="006D579C" w:rsidRPr="00176B9A" w:rsidRDefault="006D579C" w:rsidP="00CD3CE0">
            <w:pPr>
              <w:rPr>
                <w:rFonts w:ascii="Courier New" w:hAnsi="Courier New" w:cs="Courier New"/>
                <w:sz w:val="18"/>
                <w:szCs w:val="18"/>
              </w:rPr>
            </w:pPr>
            <w:r>
              <w:rPr>
                <w:rFonts w:ascii="Courier New" w:hAnsi="Courier New" w:cs="Courier New"/>
                <w:sz w:val="18"/>
                <w:szCs w:val="18"/>
              </w:rPr>
              <w:t>message</w:t>
            </w:r>
          </w:p>
        </w:tc>
        <w:tc>
          <w:tcPr>
            <w:tcW w:w="236" w:type="dxa"/>
            <w:shd w:val="clear" w:color="auto" w:fill="C2C2C2"/>
          </w:tcPr>
          <w:p w:rsidR="006D579C" w:rsidRPr="00176B9A" w:rsidRDefault="006D579C" w:rsidP="00CD3CE0">
            <w:pPr>
              <w:rPr>
                <w:rFonts w:ascii="Courier New" w:hAnsi="Courier New" w:cs="Courier New"/>
                <w:sz w:val="18"/>
                <w:szCs w:val="18"/>
              </w:rPr>
            </w:pPr>
            <w:r>
              <w:rPr>
                <w:rFonts w:ascii="Courier New" w:hAnsi="Courier New" w:cs="Courier New"/>
                <w:sz w:val="18"/>
                <w:szCs w:val="18"/>
              </w:rPr>
              <w:t>=</w:t>
            </w:r>
          </w:p>
        </w:tc>
        <w:tc>
          <w:tcPr>
            <w:tcW w:w="5400" w:type="dxa"/>
            <w:shd w:val="clear" w:color="auto" w:fill="C2C2C2"/>
          </w:tcPr>
          <w:p w:rsidR="006D579C" w:rsidRPr="00176B9A" w:rsidRDefault="00CE0E42" w:rsidP="00CD3CE0">
            <w:pPr>
              <w:rPr>
                <w:rFonts w:ascii="Courier New" w:hAnsi="Courier New" w:cs="Courier New"/>
                <w:sz w:val="18"/>
                <w:szCs w:val="18"/>
              </w:rPr>
            </w:pPr>
            <w:r>
              <w:rPr>
                <w:rFonts w:ascii="Courier New" w:hAnsi="Courier New" w:cs="Courier New"/>
                <w:sz w:val="18"/>
                <w:szCs w:val="18"/>
              </w:rPr>
              <w:t>base64-str</w:t>
            </w:r>
          </w:p>
        </w:tc>
      </w:tr>
      <w:tr w:rsidR="00CE0E42" w:rsidRPr="003C2CCB">
        <w:trPr>
          <w:trHeight w:val="162"/>
        </w:trPr>
        <w:tc>
          <w:tcPr>
            <w:tcW w:w="2269" w:type="dxa"/>
            <w:shd w:val="clear" w:color="auto" w:fill="C2C2C2"/>
          </w:tcPr>
          <w:p w:rsidR="00CE0E42" w:rsidRPr="00F83E0A" w:rsidRDefault="00CE0E42" w:rsidP="00CE0E42">
            <w:pPr>
              <w:pStyle w:val="HTMLPreformatted"/>
              <w:rPr>
                <w:rFonts w:cs="Courier New"/>
                <w:sz w:val="18"/>
                <w:szCs w:val="18"/>
                <w:lang w:val="en-US"/>
              </w:rPr>
            </w:pPr>
          </w:p>
        </w:tc>
        <w:tc>
          <w:tcPr>
            <w:tcW w:w="236" w:type="dxa"/>
            <w:shd w:val="clear" w:color="auto" w:fill="C2C2C2"/>
          </w:tcPr>
          <w:p w:rsidR="00CE0E42" w:rsidRPr="00176B9A" w:rsidRDefault="00CE0E42" w:rsidP="00CE0E42">
            <w:pPr>
              <w:rPr>
                <w:rFonts w:ascii="Courier New" w:hAnsi="Courier New" w:cs="Courier New"/>
                <w:sz w:val="18"/>
                <w:szCs w:val="18"/>
              </w:rPr>
            </w:pPr>
          </w:p>
        </w:tc>
        <w:tc>
          <w:tcPr>
            <w:tcW w:w="5400" w:type="dxa"/>
            <w:shd w:val="clear" w:color="auto" w:fill="C2C2C2"/>
          </w:tcPr>
          <w:p w:rsidR="00CE0E42" w:rsidRPr="00F83E0A" w:rsidRDefault="00CE0E42" w:rsidP="00CE0E42">
            <w:pPr>
              <w:pStyle w:val="CommentText"/>
              <w:rPr>
                <w:rFonts w:ascii="Courier New" w:hAnsi="Courier New" w:cs="Courier New"/>
                <w:sz w:val="18"/>
                <w:szCs w:val="18"/>
                <w:lang w:val="en-US"/>
              </w:rPr>
            </w:pPr>
          </w:p>
        </w:tc>
      </w:tr>
    </w:tbl>
    <w:p w:rsidR="00E27D71" w:rsidRPr="00176B9A" w:rsidRDefault="00D21B11" w:rsidP="00E27D71">
      <w:pPr>
        <w:pStyle w:val="BodyText"/>
        <w:suppressLineNumbers/>
        <w:rPr>
          <w:rFonts w:ascii="Courier New" w:hAnsi="Courier New" w:cs="Courier New"/>
        </w:rPr>
      </w:pPr>
      <w:r>
        <w:rPr>
          <w:rFonts w:ascii="Courier New" w:hAnsi="Courier New" w:cs="Courier New"/>
        </w:rPr>
        <w:lastRenderedPageBreak/>
        <w:t>utc</w:t>
      </w:r>
    </w:p>
    <w:p w:rsidR="00E27D71" w:rsidRPr="00E27D71" w:rsidRDefault="00E27D71" w:rsidP="00176B9A">
      <w:pPr>
        <w:pStyle w:val="BodyText"/>
        <w:suppressLineNumbers/>
        <w:ind w:firstLine="720"/>
      </w:pPr>
      <w:r w:rsidRPr="00E27D71">
        <w:t xml:space="preserve">message </w:t>
      </w:r>
      <w:r w:rsidR="00D21B11">
        <w:t xml:space="preserve">UTC </w:t>
      </w:r>
      <w:r w:rsidRPr="00E27D71">
        <w:t xml:space="preserve">timestamp in </w:t>
      </w:r>
      <w:smartTag w:uri="urn:schemas-microsoft-com:office:smarttags" w:element="stockticker">
        <w:r w:rsidRPr="00E27D71">
          <w:t>ISO</w:t>
        </w:r>
      </w:smartTag>
      <w:r w:rsidRPr="00E27D71">
        <w:t xml:space="preserve">8601 format (e.g. </w:t>
      </w:r>
      <w:r w:rsidR="008B6657">
        <w:t>“</w:t>
      </w:r>
      <w:r w:rsidR="00D21B11">
        <w:t>2</w:t>
      </w:r>
      <w:r w:rsidR="00D21B11" w:rsidRPr="00D21B11">
        <w:t>008-11-05T13:15:30+0000</w:t>
      </w:r>
      <w:r w:rsidR="008B6657">
        <w:t>”</w:t>
      </w:r>
      <w:r w:rsidRPr="00E27D71">
        <w:t>)</w:t>
      </w:r>
    </w:p>
    <w:p w:rsidR="00E27D71" w:rsidRPr="00176B9A" w:rsidRDefault="00E27D71" w:rsidP="00E27D71">
      <w:pPr>
        <w:pStyle w:val="BodyText"/>
        <w:suppressLineNumbers/>
        <w:rPr>
          <w:rFonts w:ascii="Courier New" w:hAnsi="Courier New" w:cs="Courier New"/>
        </w:rPr>
      </w:pPr>
      <w:r w:rsidRPr="00176B9A">
        <w:rPr>
          <w:rFonts w:ascii="Courier New" w:hAnsi="Courier New" w:cs="Courier New"/>
        </w:rPr>
        <w:t>message</w:t>
      </w:r>
    </w:p>
    <w:p w:rsidR="00E27D71" w:rsidRDefault="00EF6137" w:rsidP="00176B9A">
      <w:pPr>
        <w:pStyle w:val="BodyText"/>
        <w:suppressLineNumbers/>
        <w:ind w:firstLine="720"/>
      </w:pPr>
      <w:r>
        <w:t xml:space="preserve">Single line </w:t>
      </w:r>
      <w:r w:rsidR="00E27D71" w:rsidRPr="00E27D71">
        <w:t>base64-encoded UTF-8 message text</w:t>
      </w:r>
    </w:p>
    <w:p w:rsidR="00505A58" w:rsidRDefault="00D21B11" w:rsidP="00D21B11">
      <w:pPr>
        <w:pStyle w:val="BodyText"/>
        <w:suppressLineNumbers/>
      </w:pPr>
      <w:r>
        <w:t xml:space="preserve">The messages are returned </w:t>
      </w:r>
      <w:r w:rsidRPr="00D21B11">
        <w:t>sorted by date in ascending order</w:t>
      </w:r>
    </w:p>
    <w:p w:rsidR="00E27D71" w:rsidRDefault="00E27D71" w:rsidP="00E27D71">
      <w:pPr>
        <w:pStyle w:val="BodyText"/>
        <w:suppressLineNumbers/>
      </w:pPr>
    </w:p>
    <w:p w:rsidR="00300445" w:rsidRPr="00E27D71" w:rsidRDefault="00300445" w:rsidP="00E27D71">
      <w:pPr>
        <w:pStyle w:val="BodyText"/>
        <w:suppressLineNumbers/>
      </w:pPr>
    </w:p>
    <w:p w:rsidR="00D90E29" w:rsidRPr="00895576" w:rsidRDefault="00D90E29" w:rsidP="00D90E29">
      <w:pPr>
        <w:pStyle w:val="BodyText"/>
        <w:suppressLineNumbers/>
        <w:rPr>
          <w:b/>
        </w:rPr>
      </w:pPr>
      <w:r w:rsidRPr="00895576">
        <w:rPr>
          <w:b/>
        </w:rPr>
        <w:t>ERR</w:t>
      </w:r>
    </w:p>
    <w:p w:rsidR="00750773" w:rsidRPr="00E27D71" w:rsidRDefault="00750773" w:rsidP="00750773">
      <w:pPr>
        <w:pStyle w:val="BodyText"/>
        <w:suppressLineNumbers/>
      </w:pPr>
      <w:r>
        <w:t>Same as on</w:t>
      </w:r>
      <w:r w:rsidRPr="00E27D71">
        <w:t xml:space="preserve"> Phase </w:t>
      </w:r>
      <w:r>
        <w:t>3 (authentication)</w:t>
      </w:r>
      <w:r w:rsidRPr="00E27D71">
        <w:t>.</w:t>
      </w:r>
    </w:p>
    <w:p w:rsidR="00B03420" w:rsidRDefault="00B03420" w:rsidP="00D90E29">
      <w:pPr>
        <w:pStyle w:val="BodyText"/>
        <w:suppressLineNumbers/>
        <w:ind w:firstLine="720"/>
      </w:pPr>
    </w:p>
    <w:p w:rsidR="00B03420" w:rsidRDefault="00B03420" w:rsidP="00B03420">
      <w:pPr>
        <w:pStyle w:val="BodyText"/>
        <w:suppressLineNumbers/>
        <w:rPr>
          <w:b/>
        </w:rPr>
      </w:pPr>
    </w:p>
    <w:p w:rsidR="00B03420" w:rsidRPr="00895576" w:rsidRDefault="00B03420" w:rsidP="00B03420">
      <w:pPr>
        <w:pStyle w:val="BodyText"/>
        <w:suppressLineNumbers/>
        <w:rPr>
          <w:b/>
        </w:rPr>
      </w:pPr>
      <w:r w:rsidRPr="00895576">
        <w:rPr>
          <w:b/>
        </w:rPr>
        <w:t>NOTSUP</w:t>
      </w:r>
    </w:p>
    <w:p w:rsidR="00E81F85" w:rsidRPr="00E27D71" w:rsidRDefault="00E81F85" w:rsidP="00E81F85">
      <w:pPr>
        <w:pStyle w:val="BodyText"/>
        <w:suppressLineNumbers/>
      </w:pPr>
      <w:r>
        <w:t>Same as on</w:t>
      </w:r>
      <w:r w:rsidRPr="00E27D71">
        <w:t xml:space="preserve"> Phase </w:t>
      </w:r>
      <w:r>
        <w:t>3 (authentication)</w:t>
      </w:r>
      <w:r w:rsidRPr="00E27D71">
        <w:t>.</w:t>
      </w:r>
    </w:p>
    <w:p w:rsidR="00B03420" w:rsidRDefault="00B03420" w:rsidP="00D90E29">
      <w:pPr>
        <w:pStyle w:val="BodyText"/>
        <w:suppressLineNumbers/>
        <w:ind w:firstLine="720"/>
      </w:pPr>
    </w:p>
    <w:p w:rsidR="00E81F85" w:rsidRPr="00AC5056" w:rsidRDefault="00E81F85" w:rsidP="00E81F85">
      <w:pPr>
        <w:pStyle w:val="BodyText"/>
        <w:suppressLineNumbers/>
        <w:rPr>
          <w:b/>
        </w:rPr>
      </w:pPr>
      <w:smartTag w:uri="urn:schemas-microsoft-com:office:smarttags" w:element="stockticker">
        <w:r w:rsidRPr="00AC5056">
          <w:rPr>
            <w:b/>
          </w:rPr>
          <w:t>EOC</w:t>
        </w:r>
      </w:smartTag>
    </w:p>
    <w:p w:rsidR="00E81F85" w:rsidRPr="00E27D71" w:rsidRDefault="00E81F85" w:rsidP="00E81F85">
      <w:pPr>
        <w:pStyle w:val="BodyText"/>
        <w:suppressLineNumbers/>
      </w:pPr>
      <w:r>
        <w:t>Same as on</w:t>
      </w:r>
      <w:r w:rsidRPr="00E27D71">
        <w:t xml:space="preserve"> Phase 1</w:t>
      </w:r>
      <w:r>
        <w:t xml:space="preserve"> (security mechanism and protocol handshake)</w:t>
      </w:r>
      <w:r w:rsidRPr="00E27D71">
        <w:t>.</w:t>
      </w:r>
    </w:p>
    <w:p w:rsidR="00E81F85" w:rsidRDefault="00E81F85" w:rsidP="00D90E29">
      <w:pPr>
        <w:pStyle w:val="BodyText"/>
        <w:suppressLineNumbers/>
        <w:ind w:firstLine="720"/>
      </w:pPr>
    </w:p>
    <w:p w:rsidR="00D90E29" w:rsidRDefault="00D90E29" w:rsidP="00D90E29">
      <w:pPr>
        <w:pStyle w:val="BodyText"/>
        <w:suppressLineNumbers/>
      </w:pPr>
    </w:p>
    <w:p w:rsidR="00E27D71" w:rsidRPr="00E27D71" w:rsidRDefault="00E27D71" w:rsidP="00167806">
      <w:pPr>
        <w:pStyle w:val="Heading3"/>
      </w:pPr>
      <w:bookmarkStart w:id="167" w:name="_Toc509383683"/>
      <w:r w:rsidRPr="00E27D71">
        <w:t xml:space="preserve">Phase 5 </w:t>
      </w:r>
      <w:r w:rsidR="006021D8">
        <w:t>(</w:t>
      </w:r>
      <w:r w:rsidR="006D5A93">
        <w:t>service provision</w:t>
      </w:r>
      <w:r w:rsidR="006021D8">
        <w:t>)</w:t>
      </w:r>
      <w:bookmarkEnd w:id="167"/>
    </w:p>
    <w:p w:rsidR="00E27D71" w:rsidRPr="00E27D71" w:rsidRDefault="00E27D71" w:rsidP="00E27D71">
      <w:pPr>
        <w:pStyle w:val="BodyText"/>
        <w:suppressLineNumbers/>
      </w:pPr>
    </w:p>
    <w:p w:rsidR="00E27D71" w:rsidRPr="00087097" w:rsidRDefault="00E27D71" w:rsidP="00E27D71">
      <w:pPr>
        <w:pStyle w:val="BodyText"/>
        <w:suppressLineNumbers/>
        <w:rPr>
          <w:b/>
        </w:rPr>
      </w:pPr>
      <w:r w:rsidRPr="00087097">
        <w:rPr>
          <w:b/>
        </w:rPr>
        <w:t>FORMAT</w:t>
      </w:r>
    </w:p>
    <w:p w:rsidR="00E27D71" w:rsidRPr="00E27D71" w:rsidRDefault="00E27D71" w:rsidP="00E27D71">
      <w:pPr>
        <w:pStyle w:val="BodyText"/>
        <w:suppressLineNumbers/>
      </w:pPr>
      <w:r w:rsidRPr="00E27D71">
        <w:t>Description: Certificate format requested by the client</w:t>
      </w:r>
    </w:p>
    <w:p w:rsidR="00171AC1" w:rsidRDefault="00E732D4" w:rsidP="00171AC1">
      <w:pPr>
        <w:pStyle w:val="BodyText"/>
        <w:suppressLineNumbers/>
      </w:pPr>
      <w:r>
        <w:t>Sender:</w:t>
      </w:r>
      <w:r w:rsidR="00E27D71" w:rsidRPr="00E27D71">
        <w:t xml:space="preserve"> </w:t>
      </w:r>
      <w:r w:rsidR="00BD48B7">
        <w:t>client</w:t>
      </w:r>
      <w:r w:rsidR="00171AC1" w:rsidRPr="00171AC1">
        <w:t xml:space="preserve"> </w:t>
      </w:r>
    </w:p>
    <w:p w:rsidR="00171AC1" w:rsidRDefault="00171AC1" w:rsidP="00171AC1">
      <w:pPr>
        <w:pStyle w:val="BodyText"/>
        <w:suppressLineNumbers/>
      </w:pPr>
      <w:r w:rsidRPr="00E27D71">
        <w:t>Syntax:</w:t>
      </w:r>
    </w:p>
    <w:p w:rsidR="00E27D71" w:rsidRPr="00E27D71" w:rsidRDefault="00E27D71" w:rsidP="00E27D71">
      <w:pPr>
        <w:pStyle w:val="BodyText"/>
        <w:suppressLineNumbers/>
      </w:pPr>
    </w:p>
    <w:tbl>
      <w:tblPr>
        <w:tblpPr w:leftFromText="180" w:rightFromText="180" w:vertAnchor="text" w:horzAnchor="margin" w:tblpX="250" w:tblpY="-32"/>
        <w:tblW w:w="7905" w:type="dxa"/>
        <w:shd w:val="clear" w:color="auto" w:fill="C2C2C2"/>
        <w:tblLayout w:type="fixed"/>
        <w:tblLook w:val="0000"/>
      </w:tblPr>
      <w:tblGrid>
        <w:gridCol w:w="2269"/>
        <w:gridCol w:w="236"/>
        <w:gridCol w:w="5400"/>
      </w:tblGrid>
      <w:tr w:rsidR="00300445" w:rsidRPr="003C2CCB">
        <w:trPr>
          <w:trHeight w:val="288"/>
        </w:trPr>
        <w:tc>
          <w:tcPr>
            <w:tcW w:w="2269" w:type="dxa"/>
            <w:shd w:val="clear" w:color="auto" w:fill="C2C2C2"/>
          </w:tcPr>
          <w:p w:rsidR="00300445" w:rsidRPr="00300445" w:rsidRDefault="00300445" w:rsidP="00CD3CE0">
            <w:pPr>
              <w:pStyle w:val="BodyText"/>
              <w:suppressLineNumbers/>
              <w:rPr>
                <w:rFonts w:ascii="Courier New" w:hAnsi="Courier New" w:cs="Courier New"/>
                <w:sz w:val="18"/>
                <w:szCs w:val="18"/>
              </w:rPr>
            </w:pPr>
          </w:p>
        </w:tc>
        <w:tc>
          <w:tcPr>
            <w:tcW w:w="236" w:type="dxa"/>
            <w:shd w:val="clear" w:color="auto" w:fill="C2C2C2"/>
          </w:tcPr>
          <w:p w:rsidR="00300445" w:rsidRPr="00300445" w:rsidRDefault="00300445" w:rsidP="00CD3CE0">
            <w:pPr>
              <w:pStyle w:val="BodyText"/>
              <w:suppressLineNumbers/>
              <w:rPr>
                <w:rFonts w:ascii="Courier New" w:hAnsi="Courier New" w:cs="Courier New"/>
                <w:sz w:val="18"/>
                <w:szCs w:val="18"/>
              </w:rPr>
            </w:pPr>
          </w:p>
        </w:tc>
        <w:tc>
          <w:tcPr>
            <w:tcW w:w="5400" w:type="dxa"/>
            <w:shd w:val="clear" w:color="auto" w:fill="C2C2C2"/>
          </w:tcPr>
          <w:p w:rsidR="00300445" w:rsidRPr="00300445" w:rsidRDefault="00300445" w:rsidP="00CD3CE0">
            <w:pPr>
              <w:pStyle w:val="BodyText"/>
              <w:suppressLineNumbers/>
              <w:rPr>
                <w:rFonts w:ascii="Courier New" w:hAnsi="Courier New" w:cs="Courier New"/>
                <w:sz w:val="18"/>
                <w:szCs w:val="18"/>
              </w:rPr>
            </w:pPr>
          </w:p>
        </w:tc>
      </w:tr>
      <w:tr w:rsidR="00300445" w:rsidRPr="003C2CCB">
        <w:trPr>
          <w:trHeight w:val="288"/>
        </w:trPr>
        <w:tc>
          <w:tcPr>
            <w:tcW w:w="2269" w:type="dxa"/>
            <w:shd w:val="clear" w:color="auto" w:fill="C2C2C2"/>
          </w:tcPr>
          <w:p w:rsidR="00300445" w:rsidRPr="00300445" w:rsidRDefault="00300445" w:rsidP="00CD3CE0">
            <w:pPr>
              <w:autoSpaceDE w:val="0"/>
              <w:snapToGrid w:val="0"/>
              <w:rPr>
                <w:rFonts w:ascii="Courier New" w:hAnsi="Courier New" w:cs="Courier New"/>
                <w:sz w:val="18"/>
                <w:szCs w:val="18"/>
              </w:rPr>
            </w:pPr>
            <w:smartTag w:uri="urn:schemas-microsoft-com:office:smarttags" w:element="stockticker">
              <w:r w:rsidRPr="00300445">
                <w:rPr>
                  <w:rFonts w:ascii="Courier New" w:hAnsi="Courier New" w:cs="Courier New"/>
                  <w:sz w:val="18"/>
                  <w:szCs w:val="18"/>
                </w:rPr>
                <w:t>ENC</w:t>
              </w:r>
            </w:smartTag>
            <w:r w:rsidRPr="00300445">
              <w:rPr>
                <w:rFonts w:ascii="Courier New" w:hAnsi="Courier New" w:cs="Courier New"/>
                <w:sz w:val="18"/>
                <w:szCs w:val="18"/>
              </w:rPr>
              <w:t>-FORMAT</w:t>
            </w:r>
          </w:p>
        </w:tc>
        <w:tc>
          <w:tcPr>
            <w:tcW w:w="236" w:type="dxa"/>
            <w:shd w:val="clear" w:color="auto" w:fill="C2C2C2"/>
          </w:tcPr>
          <w:p w:rsidR="00300445" w:rsidRPr="00300445" w:rsidRDefault="00300445" w:rsidP="00CD3CE0">
            <w:pPr>
              <w:autoSpaceDE w:val="0"/>
              <w:snapToGrid w:val="0"/>
              <w:rPr>
                <w:rFonts w:ascii="Courier New" w:hAnsi="Courier New" w:cs="Courier New"/>
                <w:sz w:val="18"/>
                <w:szCs w:val="18"/>
              </w:rPr>
            </w:pPr>
            <w:r w:rsidRPr="00300445">
              <w:rPr>
                <w:rFonts w:ascii="Courier New" w:hAnsi="Courier New" w:cs="Courier New"/>
                <w:sz w:val="18"/>
                <w:szCs w:val="18"/>
              </w:rPr>
              <w:t>=</w:t>
            </w:r>
          </w:p>
        </w:tc>
        <w:tc>
          <w:tcPr>
            <w:tcW w:w="5400" w:type="dxa"/>
            <w:shd w:val="clear" w:color="auto" w:fill="C2C2C2"/>
          </w:tcPr>
          <w:p w:rsidR="00282620" w:rsidRDefault="00300445" w:rsidP="00CD3CE0">
            <w:pPr>
              <w:autoSpaceDE w:val="0"/>
              <w:snapToGrid w:val="0"/>
              <w:rPr>
                <w:rFonts w:ascii="Courier New" w:hAnsi="Courier New" w:cs="Courier New"/>
                <w:sz w:val="18"/>
                <w:szCs w:val="18"/>
              </w:rPr>
            </w:pPr>
            <w:r w:rsidRPr="00300445">
              <w:rPr>
                <w:rFonts w:ascii="Courier New" w:hAnsi="Courier New" w:cs="Courier New"/>
                <w:sz w:val="18"/>
                <w:szCs w:val="18"/>
              </w:rPr>
              <w:t xml:space="preserve">&lt;encrypted-FORMAT&gt; </w:t>
            </w:r>
          </w:p>
          <w:p w:rsidR="00282620" w:rsidRDefault="00FA0661" w:rsidP="00CD3CE0">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300445" w:rsidRPr="00300445" w:rsidRDefault="00282620" w:rsidP="00CD3CE0">
            <w:pPr>
              <w:autoSpaceDE w:val="0"/>
              <w:snapToGrid w:val="0"/>
              <w:rPr>
                <w:rFonts w:ascii="Courier New" w:hAnsi="Courier New" w:cs="Courier New"/>
                <w:sz w:val="18"/>
                <w:szCs w:val="18"/>
              </w:rPr>
            </w:pPr>
            <w:r>
              <w:rPr>
                <w:rFonts w:ascii="Courier New" w:hAnsi="Courier New" w:cs="Courier New"/>
                <w:sz w:val="18"/>
                <w:szCs w:val="18"/>
              </w:rPr>
              <w:t xml:space="preserve">; </w:t>
            </w:r>
            <w:r w:rsidR="00300445" w:rsidRPr="00300445">
              <w:rPr>
                <w:rFonts w:ascii="Courier New" w:hAnsi="Courier New" w:cs="Courier New"/>
                <w:sz w:val="18"/>
                <w:szCs w:val="18"/>
              </w:rPr>
              <w:t>established on the Phase 2 (key agreement)</w:t>
            </w:r>
          </w:p>
          <w:p w:rsidR="00300445" w:rsidRPr="00300445" w:rsidRDefault="00300445" w:rsidP="00CD3CE0">
            <w:pPr>
              <w:autoSpaceDE w:val="0"/>
              <w:snapToGrid w:val="0"/>
              <w:rPr>
                <w:rFonts w:ascii="Courier New" w:hAnsi="Courier New" w:cs="Courier New"/>
                <w:sz w:val="18"/>
                <w:szCs w:val="18"/>
              </w:rPr>
            </w:pPr>
          </w:p>
        </w:tc>
      </w:tr>
      <w:tr w:rsidR="00300445" w:rsidRPr="003C2CCB">
        <w:trPr>
          <w:trHeight w:val="288"/>
        </w:trPr>
        <w:tc>
          <w:tcPr>
            <w:tcW w:w="2269" w:type="dxa"/>
            <w:shd w:val="clear" w:color="auto" w:fill="C2C2C2"/>
          </w:tcPr>
          <w:p w:rsidR="00300445" w:rsidRPr="00300445" w:rsidRDefault="00300445" w:rsidP="00CD3CE0">
            <w:pPr>
              <w:autoSpaceDE w:val="0"/>
              <w:snapToGrid w:val="0"/>
              <w:rPr>
                <w:rFonts w:ascii="Courier New" w:hAnsi="Courier New" w:cs="Courier New"/>
                <w:sz w:val="18"/>
                <w:szCs w:val="18"/>
              </w:rPr>
            </w:pPr>
            <w:r w:rsidRPr="00300445">
              <w:rPr>
                <w:rFonts w:ascii="Courier New" w:hAnsi="Courier New" w:cs="Courier New"/>
                <w:sz w:val="18"/>
                <w:szCs w:val="18"/>
              </w:rPr>
              <w:t>FORMAT</w:t>
            </w:r>
          </w:p>
        </w:tc>
        <w:tc>
          <w:tcPr>
            <w:tcW w:w="236" w:type="dxa"/>
            <w:shd w:val="clear" w:color="auto" w:fill="C2C2C2"/>
          </w:tcPr>
          <w:p w:rsidR="00300445" w:rsidRPr="00300445" w:rsidRDefault="00300445" w:rsidP="00CD3CE0">
            <w:pPr>
              <w:autoSpaceDE w:val="0"/>
              <w:snapToGrid w:val="0"/>
              <w:rPr>
                <w:rFonts w:ascii="Courier New" w:hAnsi="Courier New" w:cs="Courier New"/>
                <w:sz w:val="18"/>
                <w:szCs w:val="18"/>
              </w:rPr>
            </w:pPr>
            <w:r w:rsidRPr="00300445">
              <w:rPr>
                <w:rFonts w:ascii="Courier New" w:hAnsi="Courier New" w:cs="Courier New"/>
                <w:sz w:val="18"/>
                <w:szCs w:val="18"/>
              </w:rPr>
              <w:t>=</w:t>
            </w:r>
          </w:p>
        </w:tc>
        <w:tc>
          <w:tcPr>
            <w:tcW w:w="5400" w:type="dxa"/>
            <w:shd w:val="clear" w:color="auto" w:fill="C2C2C2"/>
          </w:tcPr>
          <w:p w:rsidR="00300445" w:rsidRPr="00300445" w:rsidRDefault="005D65DA" w:rsidP="00CD3CE0">
            <w:pPr>
              <w:autoSpaceDE w:val="0"/>
              <w:snapToGrid w:val="0"/>
              <w:rPr>
                <w:rFonts w:ascii="Courier New" w:hAnsi="Courier New" w:cs="Courier New"/>
                <w:sz w:val="18"/>
                <w:szCs w:val="18"/>
              </w:rPr>
            </w:pPr>
            <w:r w:rsidRPr="00A07B02">
              <w:rPr>
                <w:rFonts w:ascii="Courier New" w:hAnsi="Courier New" w:cs="Courier New"/>
                <w:sz w:val="18"/>
                <w:szCs w:val="18"/>
              </w:rPr>
              <w:t>"</w:t>
            </w:r>
            <w:r w:rsidR="00300445" w:rsidRPr="00300445">
              <w:rPr>
                <w:rFonts w:ascii="Courier New" w:hAnsi="Courier New" w:cs="Courier New"/>
                <w:sz w:val="18"/>
                <w:szCs w:val="18"/>
              </w:rPr>
              <w:t>FORMAT</w:t>
            </w:r>
            <w:r w:rsidRPr="00A07B02">
              <w:rPr>
                <w:rFonts w:ascii="Courier New" w:hAnsi="Courier New" w:cs="Courier New"/>
                <w:sz w:val="18"/>
                <w:szCs w:val="18"/>
              </w:rPr>
              <w:t>"</w:t>
            </w:r>
            <w:r w:rsidR="00300445" w:rsidRPr="00300445">
              <w:rPr>
                <w:rFonts w:ascii="Courier New" w:hAnsi="Courier New" w:cs="Courier New"/>
                <w:sz w:val="18"/>
                <w:szCs w:val="18"/>
              </w:rPr>
              <w:t xml:space="preserve"> cert-format</w:t>
            </w:r>
          </w:p>
        </w:tc>
      </w:tr>
      <w:tr w:rsidR="003B2A5D" w:rsidRPr="003C2CCB">
        <w:trPr>
          <w:trHeight w:val="288"/>
        </w:trPr>
        <w:tc>
          <w:tcPr>
            <w:tcW w:w="2269" w:type="dxa"/>
            <w:shd w:val="clear" w:color="auto" w:fill="C2C2C2"/>
          </w:tcPr>
          <w:p w:rsidR="003B2A5D" w:rsidRPr="00F83E0A" w:rsidRDefault="003B2A5D" w:rsidP="00CD3CE0">
            <w:pPr>
              <w:pStyle w:val="HTMLPreformatted"/>
              <w:snapToGrid w:val="0"/>
              <w:rPr>
                <w:rFonts w:cs="Courier New"/>
                <w:sz w:val="18"/>
                <w:szCs w:val="18"/>
                <w:lang w:val="en-US"/>
              </w:rPr>
            </w:pPr>
            <w:r w:rsidRPr="00F83E0A">
              <w:rPr>
                <w:rFonts w:cs="Courier New"/>
                <w:sz w:val="18"/>
                <w:szCs w:val="18"/>
                <w:lang w:val="en-US"/>
              </w:rPr>
              <w:t>cert-format</w:t>
            </w:r>
          </w:p>
        </w:tc>
        <w:tc>
          <w:tcPr>
            <w:tcW w:w="236" w:type="dxa"/>
            <w:shd w:val="clear" w:color="auto" w:fill="C2C2C2"/>
          </w:tcPr>
          <w:p w:rsidR="003B2A5D" w:rsidRPr="00F83E0A" w:rsidRDefault="003B2A5D" w:rsidP="00CD3CE0">
            <w:pPr>
              <w:pStyle w:val="HTMLPreformatted"/>
              <w:snapToGrid w:val="0"/>
              <w:rPr>
                <w:rFonts w:cs="Courier New"/>
                <w:sz w:val="18"/>
                <w:szCs w:val="18"/>
                <w:lang w:val="fr-FR"/>
              </w:rPr>
            </w:pPr>
            <w:r w:rsidRPr="00F83E0A">
              <w:rPr>
                <w:rFonts w:cs="Courier New"/>
                <w:sz w:val="18"/>
                <w:szCs w:val="18"/>
                <w:lang w:val="fr-FR"/>
              </w:rPr>
              <w:t>=</w:t>
            </w:r>
          </w:p>
        </w:tc>
        <w:tc>
          <w:tcPr>
            <w:tcW w:w="5400" w:type="dxa"/>
            <w:shd w:val="clear" w:color="auto" w:fill="C2C2C2"/>
          </w:tcPr>
          <w:p w:rsidR="003B2A5D" w:rsidRPr="00F83E0A" w:rsidRDefault="003B2A5D" w:rsidP="00CD3CE0">
            <w:pPr>
              <w:pStyle w:val="HTMLPreformatted"/>
              <w:snapToGrid w:val="0"/>
              <w:rPr>
                <w:rFonts w:cs="Courier New"/>
                <w:sz w:val="18"/>
                <w:szCs w:val="18"/>
                <w:lang w:val="en-US"/>
              </w:rPr>
            </w:pPr>
            <w:r w:rsidRPr="00F83E0A">
              <w:rPr>
                <w:rFonts w:cs="Courier New"/>
                <w:sz w:val="18"/>
                <w:szCs w:val="18"/>
                <w:lang w:val="en-US"/>
              </w:rPr>
              <w:t xml:space="preserve">( </w:t>
            </w:r>
            <w:r w:rsidR="005D65DA" w:rsidRPr="00F83E0A">
              <w:rPr>
                <w:rFonts w:cs="Courier New"/>
                <w:sz w:val="18"/>
                <w:szCs w:val="18"/>
                <w:lang w:val="en-US"/>
              </w:rPr>
              <w:t>"</w:t>
            </w:r>
            <w:r w:rsidRPr="00F83E0A">
              <w:rPr>
                <w:rFonts w:cs="Courier New"/>
                <w:sz w:val="18"/>
                <w:szCs w:val="18"/>
                <w:lang w:val="en-US"/>
              </w:rPr>
              <w:t>PEM</w:t>
            </w:r>
            <w:r w:rsidR="005D65DA" w:rsidRPr="00F83E0A">
              <w:rPr>
                <w:rFonts w:cs="Courier New"/>
                <w:sz w:val="18"/>
                <w:szCs w:val="18"/>
                <w:lang w:val="en-US"/>
              </w:rPr>
              <w:t>"</w:t>
            </w:r>
            <w:r w:rsidRPr="00F83E0A">
              <w:rPr>
                <w:rFonts w:cs="Courier New"/>
                <w:sz w:val="18"/>
                <w:szCs w:val="18"/>
                <w:lang w:val="en-US"/>
              </w:rPr>
              <w:t xml:space="preserve"> / </w:t>
            </w:r>
            <w:r w:rsidR="005D65DA" w:rsidRPr="00F83E0A">
              <w:rPr>
                <w:rFonts w:cs="Courier New"/>
                <w:sz w:val="18"/>
                <w:szCs w:val="18"/>
                <w:lang w:val="en-US"/>
              </w:rPr>
              <w:t>"</w:t>
            </w:r>
            <w:r w:rsidRPr="00F83E0A">
              <w:rPr>
                <w:rFonts w:cs="Courier New"/>
                <w:sz w:val="18"/>
                <w:szCs w:val="18"/>
                <w:lang w:val="en-US"/>
              </w:rPr>
              <w:t>P12</w:t>
            </w:r>
            <w:r w:rsidR="005D65DA" w:rsidRPr="00F83E0A">
              <w:rPr>
                <w:rFonts w:cs="Courier New"/>
                <w:sz w:val="18"/>
                <w:szCs w:val="18"/>
                <w:lang w:val="en-US"/>
              </w:rPr>
              <w:t>"</w:t>
            </w:r>
            <w:r w:rsidRPr="00F83E0A">
              <w:rPr>
                <w:rFonts w:cs="Courier New"/>
                <w:sz w:val="18"/>
                <w:szCs w:val="18"/>
                <w:lang w:val="en-US"/>
              </w:rPr>
              <w:t xml:space="preserve"> ) [ </w:t>
            </w:r>
            <w:r w:rsidR="005D65DA" w:rsidRPr="00F83E0A">
              <w:rPr>
                <w:rFonts w:cs="Courier New"/>
                <w:sz w:val="18"/>
                <w:szCs w:val="18"/>
                <w:lang w:val="en-US"/>
              </w:rPr>
              <w:t>"</w:t>
            </w:r>
            <w:r w:rsidRPr="00F83E0A">
              <w:rPr>
                <w:rFonts w:cs="Courier New"/>
                <w:sz w:val="18"/>
                <w:szCs w:val="18"/>
                <w:lang w:val="en-US"/>
              </w:rPr>
              <w:t>chain</w:t>
            </w:r>
            <w:r w:rsidR="005D65DA" w:rsidRPr="00F83E0A">
              <w:rPr>
                <w:rFonts w:cs="Courier New"/>
                <w:sz w:val="18"/>
                <w:szCs w:val="18"/>
                <w:lang w:val="en-US"/>
              </w:rPr>
              <w:t>"</w:t>
            </w:r>
            <w:r w:rsidRPr="00F83E0A">
              <w:rPr>
                <w:rFonts w:cs="Courier New"/>
                <w:sz w:val="18"/>
                <w:szCs w:val="18"/>
                <w:lang w:val="en-US"/>
              </w:rPr>
              <w:t xml:space="preserve"> ]</w:t>
            </w:r>
          </w:p>
        </w:tc>
      </w:tr>
      <w:tr w:rsidR="003B2A5D" w:rsidRPr="003C2CCB">
        <w:trPr>
          <w:trHeight w:val="162"/>
        </w:trPr>
        <w:tc>
          <w:tcPr>
            <w:tcW w:w="2269" w:type="dxa"/>
            <w:shd w:val="clear" w:color="auto" w:fill="C2C2C2"/>
          </w:tcPr>
          <w:p w:rsidR="003B2A5D" w:rsidRPr="00F83E0A" w:rsidRDefault="003B2A5D" w:rsidP="00CD3CE0">
            <w:pPr>
              <w:pStyle w:val="HTMLPreformatted"/>
              <w:rPr>
                <w:rFonts w:cs="Courier New"/>
                <w:sz w:val="18"/>
                <w:szCs w:val="18"/>
                <w:lang w:val="en-US"/>
              </w:rPr>
            </w:pPr>
          </w:p>
        </w:tc>
        <w:tc>
          <w:tcPr>
            <w:tcW w:w="236" w:type="dxa"/>
            <w:shd w:val="clear" w:color="auto" w:fill="C2C2C2"/>
          </w:tcPr>
          <w:p w:rsidR="003B2A5D" w:rsidRPr="00300445" w:rsidRDefault="003B2A5D" w:rsidP="00CD3CE0">
            <w:pPr>
              <w:rPr>
                <w:rFonts w:ascii="Courier New" w:hAnsi="Courier New" w:cs="Courier New"/>
                <w:sz w:val="18"/>
                <w:szCs w:val="18"/>
              </w:rPr>
            </w:pPr>
          </w:p>
        </w:tc>
        <w:tc>
          <w:tcPr>
            <w:tcW w:w="5400" w:type="dxa"/>
            <w:shd w:val="clear" w:color="auto" w:fill="C2C2C2"/>
          </w:tcPr>
          <w:p w:rsidR="003B2A5D" w:rsidRPr="00300445" w:rsidRDefault="003B2A5D" w:rsidP="00CD3CE0">
            <w:pPr>
              <w:pStyle w:val="CommentText"/>
              <w:rPr>
                <w:rFonts w:ascii="Courier New" w:hAnsi="Courier New" w:cs="Courier New"/>
                <w:sz w:val="18"/>
                <w:szCs w:val="18"/>
                <w:lang w:val="ru-RU"/>
              </w:rPr>
            </w:pPr>
          </w:p>
        </w:tc>
      </w:tr>
    </w:tbl>
    <w:p w:rsidR="00E27D71" w:rsidRPr="003B2A5D" w:rsidRDefault="00E27D71" w:rsidP="00E27D71">
      <w:pPr>
        <w:pStyle w:val="BodyText"/>
        <w:suppressLineNumbers/>
        <w:rPr>
          <w:rFonts w:ascii="Courier New" w:hAnsi="Courier New" w:cs="Courier New"/>
        </w:rPr>
      </w:pPr>
      <w:r w:rsidRPr="003B2A5D">
        <w:rPr>
          <w:rFonts w:ascii="Courier New" w:hAnsi="Courier New" w:cs="Courier New"/>
        </w:rPr>
        <w:t>“PEM”</w:t>
      </w:r>
    </w:p>
    <w:p w:rsidR="00E27D71" w:rsidRPr="00E27D71" w:rsidRDefault="00E27D71" w:rsidP="003B2A5D">
      <w:pPr>
        <w:pStyle w:val="BodyText"/>
        <w:suppressLineNumbers/>
        <w:ind w:firstLine="720"/>
      </w:pPr>
      <w:r w:rsidRPr="00E27D71">
        <w:t>Request</w:t>
      </w:r>
      <w:r w:rsidR="00F36F07">
        <w:t xml:space="preserve"> </w:t>
      </w:r>
      <w:r w:rsidR="003B2A5D">
        <w:t>PEM-</w:t>
      </w:r>
      <w:r w:rsidRPr="00E27D71">
        <w:t>encoded cert</w:t>
      </w:r>
      <w:r w:rsidR="00BE7084">
        <w:t>ificate</w:t>
      </w:r>
    </w:p>
    <w:p w:rsidR="00E27D71" w:rsidRPr="003B2A5D" w:rsidRDefault="00E27D71" w:rsidP="00E27D71">
      <w:pPr>
        <w:pStyle w:val="BodyText"/>
        <w:suppressLineNumbers/>
        <w:rPr>
          <w:rFonts w:ascii="Courier New" w:hAnsi="Courier New" w:cs="Courier New"/>
        </w:rPr>
      </w:pPr>
      <w:r w:rsidRPr="003B2A5D">
        <w:rPr>
          <w:rFonts w:ascii="Courier New" w:hAnsi="Courier New" w:cs="Courier New"/>
        </w:rPr>
        <w:t>“P12”</w:t>
      </w:r>
    </w:p>
    <w:p w:rsidR="00E27D71" w:rsidRPr="00E27D71" w:rsidRDefault="00E27D71" w:rsidP="003B2A5D">
      <w:pPr>
        <w:pStyle w:val="BodyText"/>
        <w:suppressLineNumbers/>
        <w:ind w:firstLine="720"/>
      </w:pPr>
      <w:r w:rsidRPr="00E27D71">
        <w:t>Request P</w:t>
      </w:r>
      <w:r w:rsidR="00A0232C">
        <w:t>KCS#</w:t>
      </w:r>
      <w:r w:rsidRPr="00E27D71">
        <w:t>12</w:t>
      </w:r>
      <w:r w:rsidR="003B2A5D">
        <w:t>-</w:t>
      </w:r>
      <w:r w:rsidRPr="00E27D71">
        <w:t>encoding cert</w:t>
      </w:r>
      <w:r w:rsidR="00BE7084">
        <w:t>ificate</w:t>
      </w:r>
    </w:p>
    <w:p w:rsidR="00E27D71" w:rsidRPr="003B2A5D" w:rsidRDefault="00E27D71" w:rsidP="00E27D71">
      <w:pPr>
        <w:pStyle w:val="BodyText"/>
        <w:suppressLineNumbers/>
        <w:rPr>
          <w:rFonts w:ascii="Courier New" w:hAnsi="Courier New" w:cs="Courier New"/>
        </w:rPr>
      </w:pPr>
      <w:r w:rsidRPr="003B2A5D">
        <w:rPr>
          <w:rFonts w:ascii="Courier New" w:hAnsi="Courier New" w:cs="Courier New"/>
        </w:rPr>
        <w:t>“chain”</w:t>
      </w:r>
    </w:p>
    <w:p w:rsidR="00E27D71" w:rsidRPr="00E27D71" w:rsidRDefault="00E27D71" w:rsidP="003B2A5D">
      <w:pPr>
        <w:pStyle w:val="BodyText"/>
        <w:suppressLineNumbers/>
        <w:ind w:firstLine="720"/>
      </w:pPr>
      <w:r w:rsidRPr="00E27D71">
        <w:t xml:space="preserve">Request the whole </w:t>
      </w:r>
      <w:r w:rsidR="00213A7A" w:rsidRPr="00E27D71">
        <w:t>certificate chain</w:t>
      </w:r>
      <w:r w:rsidRPr="00E27D71">
        <w:t>, i.e. with issuing CAs</w:t>
      </w:r>
    </w:p>
    <w:p w:rsidR="00E27D71" w:rsidRPr="00E27D71" w:rsidRDefault="00E27D71" w:rsidP="00E27D71">
      <w:pPr>
        <w:pStyle w:val="BodyText"/>
        <w:suppressLineNumbers/>
      </w:pPr>
    </w:p>
    <w:p w:rsidR="00E27D71" w:rsidRPr="00E27D71" w:rsidRDefault="00E27D71" w:rsidP="00E27D71">
      <w:pPr>
        <w:pStyle w:val="BodyText"/>
        <w:suppressLineNumbers/>
      </w:pPr>
    </w:p>
    <w:p w:rsidR="00C83E74" w:rsidRPr="00E27D71" w:rsidRDefault="00C83E74" w:rsidP="00E27D71">
      <w:pPr>
        <w:pStyle w:val="BodyText"/>
        <w:suppressLineNumbers/>
      </w:pPr>
    </w:p>
    <w:p w:rsidR="00E27D71" w:rsidRPr="00B40D8D" w:rsidRDefault="00E27D71" w:rsidP="00E27D71">
      <w:pPr>
        <w:pStyle w:val="BodyText"/>
        <w:suppressLineNumbers/>
        <w:rPr>
          <w:b/>
        </w:rPr>
      </w:pPr>
      <w:r w:rsidRPr="00B40D8D">
        <w:rPr>
          <w:b/>
        </w:rPr>
        <w:t>URL</w:t>
      </w:r>
    </w:p>
    <w:p w:rsidR="00E27D71" w:rsidRPr="00E27D71" w:rsidRDefault="00E27D71" w:rsidP="00E27D71">
      <w:pPr>
        <w:pStyle w:val="BodyText"/>
        <w:suppressLineNumbers/>
      </w:pPr>
      <w:r w:rsidRPr="00E27D71">
        <w:t>Description: URL resolution request</w:t>
      </w:r>
    </w:p>
    <w:p w:rsidR="00E27D71" w:rsidRPr="00E27D71" w:rsidRDefault="0047009F" w:rsidP="00E27D71">
      <w:pPr>
        <w:pStyle w:val="BodyText"/>
        <w:suppressLineNumbers/>
      </w:pPr>
      <w:r>
        <w:t>Sender: server</w:t>
      </w:r>
    </w:p>
    <w:p w:rsidR="00E27D71" w:rsidRDefault="00E27D71" w:rsidP="00E27D71">
      <w:pPr>
        <w:pStyle w:val="BodyText"/>
        <w:suppressLineNumbers/>
      </w:pPr>
      <w:r w:rsidRPr="00E27D71">
        <w:t>Syntax:</w:t>
      </w:r>
    </w:p>
    <w:p w:rsidR="000B0682" w:rsidRPr="000B0682" w:rsidRDefault="000B0682" w:rsidP="00E27D71">
      <w:pPr>
        <w:pStyle w:val="BodyText"/>
        <w:suppressLineNumbers/>
        <w:rPr>
          <w:rFonts w:ascii="Courier New" w:hAnsi="Courier New" w:cs="Courier New"/>
        </w:rPr>
      </w:pPr>
    </w:p>
    <w:tbl>
      <w:tblPr>
        <w:tblpPr w:leftFromText="180" w:rightFromText="180" w:vertAnchor="text" w:horzAnchor="margin" w:tblpX="250" w:tblpY="-32"/>
        <w:tblW w:w="6825" w:type="dxa"/>
        <w:shd w:val="clear" w:color="auto" w:fill="C2C2C2"/>
        <w:tblLayout w:type="fixed"/>
        <w:tblLook w:val="0000"/>
      </w:tblPr>
      <w:tblGrid>
        <w:gridCol w:w="1189"/>
        <w:gridCol w:w="236"/>
        <w:gridCol w:w="5400"/>
      </w:tblGrid>
      <w:tr w:rsidR="000B0682" w:rsidRPr="000B0682">
        <w:trPr>
          <w:trHeight w:val="288"/>
        </w:trPr>
        <w:tc>
          <w:tcPr>
            <w:tcW w:w="1189" w:type="dxa"/>
            <w:shd w:val="clear" w:color="auto" w:fill="C2C2C2"/>
          </w:tcPr>
          <w:p w:rsidR="000B0682" w:rsidRPr="000B0682" w:rsidRDefault="000B0682" w:rsidP="00CD3CE0">
            <w:pPr>
              <w:pStyle w:val="BodyText"/>
              <w:suppressLineNumbers/>
              <w:rPr>
                <w:rFonts w:ascii="Courier New" w:hAnsi="Courier New" w:cs="Courier New"/>
                <w:sz w:val="18"/>
                <w:szCs w:val="18"/>
              </w:rPr>
            </w:pPr>
          </w:p>
        </w:tc>
        <w:tc>
          <w:tcPr>
            <w:tcW w:w="236" w:type="dxa"/>
            <w:shd w:val="clear" w:color="auto" w:fill="C2C2C2"/>
          </w:tcPr>
          <w:p w:rsidR="000B0682" w:rsidRPr="000B0682" w:rsidRDefault="000B0682" w:rsidP="00CD3CE0">
            <w:pPr>
              <w:pStyle w:val="BodyText"/>
              <w:suppressLineNumbers/>
              <w:rPr>
                <w:rFonts w:ascii="Courier New" w:hAnsi="Courier New" w:cs="Courier New"/>
                <w:sz w:val="18"/>
                <w:szCs w:val="18"/>
              </w:rPr>
            </w:pPr>
          </w:p>
        </w:tc>
        <w:tc>
          <w:tcPr>
            <w:tcW w:w="5400" w:type="dxa"/>
            <w:shd w:val="clear" w:color="auto" w:fill="C2C2C2"/>
          </w:tcPr>
          <w:p w:rsidR="000B0682" w:rsidRPr="000B0682" w:rsidRDefault="000B0682" w:rsidP="00CD3CE0">
            <w:pPr>
              <w:pStyle w:val="BodyText"/>
              <w:suppressLineNumbers/>
              <w:rPr>
                <w:rFonts w:ascii="Courier New" w:hAnsi="Courier New" w:cs="Courier New"/>
                <w:sz w:val="18"/>
                <w:szCs w:val="18"/>
              </w:rPr>
            </w:pPr>
          </w:p>
        </w:tc>
      </w:tr>
      <w:tr w:rsidR="000B0682" w:rsidRPr="000B0682">
        <w:trPr>
          <w:trHeight w:val="288"/>
        </w:trPr>
        <w:tc>
          <w:tcPr>
            <w:tcW w:w="1189" w:type="dxa"/>
            <w:shd w:val="clear" w:color="auto" w:fill="C2C2C2"/>
          </w:tcPr>
          <w:p w:rsidR="000B0682" w:rsidRPr="000B0682" w:rsidRDefault="000B0682" w:rsidP="00CD3CE0">
            <w:pPr>
              <w:autoSpaceDE w:val="0"/>
              <w:snapToGrid w:val="0"/>
              <w:rPr>
                <w:rFonts w:ascii="Courier New" w:hAnsi="Courier New" w:cs="Courier New"/>
                <w:sz w:val="18"/>
                <w:szCs w:val="18"/>
              </w:rPr>
            </w:pPr>
            <w:smartTag w:uri="urn:schemas-microsoft-com:office:smarttags" w:element="stockticker">
              <w:r w:rsidRPr="000B0682">
                <w:rPr>
                  <w:rFonts w:ascii="Courier New" w:hAnsi="Courier New" w:cs="Courier New"/>
                  <w:sz w:val="18"/>
                  <w:szCs w:val="18"/>
                </w:rPr>
                <w:t>ENC</w:t>
              </w:r>
            </w:smartTag>
            <w:r w:rsidRPr="000B0682">
              <w:rPr>
                <w:rFonts w:ascii="Courier New" w:hAnsi="Courier New" w:cs="Courier New"/>
                <w:sz w:val="18"/>
                <w:szCs w:val="18"/>
              </w:rPr>
              <w:t>-URL</w:t>
            </w:r>
          </w:p>
        </w:tc>
        <w:tc>
          <w:tcPr>
            <w:tcW w:w="236" w:type="dxa"/>
            <w:shd w:val="clear" w:color="auto" w:fill="C2C2C2"/>
          </w:tcPr>
          <w:p w:rsidR="000B0682" w:rsidRPr="000B0682" w:rsidRDefault="000B0682" w:rsidP="00CD3CE0">
            <w:pPr>
              <w:autoSpaceDE w:val="0"/>
              <w:snapToGrid w:val="0"/>
              <w:rPr>
                <w:rFonts w:ascii="Courier New" w:hAnsi="Courier New" w:cs="Courier New"/>
                <w:sz w:val="18"/>
                <w:szCs w:val="18"/>
              </w:rPr>
            </w:pPr>
            <w:r w:rsidRPr="000B0682">
              <w:rPr>
                <w:rFonts w:ascii="Courier New" w:hAnsi="Courier New" w:cs="Courier New"/>
                <w:sz w:val="18"/>
                <w:szCs w:val="18"/>
              </w:rPr>
              <w:t>=</w:t>
            </w:r>
          </w:p>
        </w:tc>
        <w:tc>
          <w:tcPr>
            <w:tcW w:w="5400" w:type="dxa"/>
            <w:shd w:val="clear" w:color="auto" w:fill="C2C2C2"/>
          </w:tcPr>
          <w:p w:rsidR="000B0682" w:rsidRPr="000B0682" w:rsidRDefault="000B0682" w:rsidP="00CD3CE0">
            <w:pPr>
              <w:autoSpaceDE w:val="0"/>
              <w:snapToGrid w:val="0"/>
              <w:rPr>
                <w:rFonts w:ascii="Courier New" w:hAnsi="Courier New" w:cs="Courier New"/>
                <w:sz w:val="18"/>
                <w:szCs w:val="18"/>
              </w:rPr>
            </w:pPr>
            <w:r w:rsidRPr="000B0682">
              <w:rPr>
                <w:rFonts w:ascii="Courier New" w:hAnsi="Courier New" w:cs="Courier New"/>
                <w:sz w:val="18"/>
                <w:szCs w:val="18"/>
              </w:rPr>
              <w:t xml:space="preserve">&lt;encrypted-URL&gt; </w:t>
            </w:r>
          </w:p>
          <w:p w:rsidR="000B0682" w:rsidRPr="000B0682" w:rsidRDefault="00FA0661" w:rsidP="00CD3CE0">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0B0682" w:rsidRPr="000B0682" w:rsidRDefault="000B0682" w:rsidP="00CD3CE0">
            <w:pPr>
              <w:autoSpaceDE w:val="0"/>
              <w:snapToGrid w:val="0"/>
              <w:rPr>
                <w:rFonts w:ascii="Courier New" w:hAnsi="Courier New" w:cs="Courier New"/>
                <w:sz w:val="18"/>
                <w:szCs w:val="18"/>
              </w:rPr>
            </w:pPr>
            <w:r w:rsidRPr="000B0682">
              <w:rPr>
                <w:rFonts w:ascii="Courier New" w:hAnsi="Courier New" w:cs="Courier New"/>
                <w:sz w:val="18"/>
                <w:szCs w:val="18"/>
              </w:rPr>
              <w:t>; established on the Phase 2 (key agreement)</w:t>
            </w:r>
          </w:p>
          <w:p w:rsidR="000B0682" w:rsidRPr="000B0682" w:rsidRDefault="000B0682" w:rsidP="00CD3CE0">
            <w:pPr>
              <w:autoSpaceDE w:val="0"/>
              <w:snapToGrid w:val="0"/>
              <w:rPr>
                <w:rFonts w:ascii="Courier New" w:hAnsi="Courier New" w:cs="Courier New"/>
                <w:sz w:val="18"/>
                <w:szCs w:val="18"/>
              </w:rPr>
            </w:pPr>
          </w:p>
        </w:tc>
      </w:tr>
      <w:tr w:rsidR="000B0682" w:rsidRPr="000B0682">
        <w:trPr>
          <w:trHeight w:val="288"/>
        </w:trPr>
        <w:tc>
          <w:tcPr>
            <w:tcW w:w="1189" w:type="dxa"/>
            <w:shd w:val="clear" w:color="auto" w:fill="C2C2C2"/>
          </w:tcPr>
          <w:p w:rsidR="000B0682" w:rsidRPr="000B0682" w:rsidRDefault="000B0682" w:rsidP="00CD3CE0">
            <w:pPr>
              <w:autoSpaceDE w:val="0"/>
              <w:snapToGrid w:val="0"/>
              <w:rPr>
                <w:rFonts w:ascii="Courier New" w:hAnsi="Courier New" w:cs="Courier New"/>
                <w:sz w:val="18"/>
                <w:szCs w:val="18"/>
              </w:rPr>
            </w:pPr>
            <w:r w:rsidRPr="000B0682">
              <w:rPr>
                <w:rFonts w:ascii="Courier New" w:hAnsi="Courier New" w:cs="Courier New"/>
                <w:sz w:val="18"/>
                <w:szCs w:val="18"/>
              </w:rPr>
              <w:t>URL</w:t>
            </w:r>
          </w:p>
        </w:tc>
        <w:tc>
          <w:tcPr>
            <w:tcW w:w="236" w:type="dxa"/>
            <w:shd w:val="clear" w:color="auto" w:fill="C2C2C2"/>
          </w:tcPr>
          <w:p w:rsidR="000B0682" w:rsidRPr="000B0682" w:rsidRDefault="000B0682" w:rsidP="00CD3CE0">
            <w:pPr>
              <w:autoSpaceDE w:val="0"/>
              <w:snapToGrid w:val="0"/>
              <w:rPr>
                <w:rFonts w:ascii="Courier New" w:hAnsi="Courier New" w:cs="Courier New"/>
                <w:sz w:val="18"/>
                <w:szCs w:val="18"/>
              </w:rPr>
            </w:pPr>
            <w:r w:rsidRPr="000B0682">
              <w:rPr>
                <w:rFonts w:ascii="Courier New" w:hAnsi="Courier New" w:cs="Courier New"/>
                <w:sz w:val="18"/>
                <w:szCs w:val="18"/>
              </w:rPr>
              <w:t>=</w:t>
            </w:r>
          </w:p>
        </w:tc>
        <w:tc>
          <w:tcPr>
            <w:tcW w:w="5400" w:type="dxa"/>
            <w:shd w:val="clear" w:color="auto" w:fill="C2C2C2"/>
          </w:tcPr>
          <w:p w:rsidR="000B0682" w:rsidRPr="000B0682" w:rsidRDefault="005D65DA" w:rsidP="00CD3CE0">
            <w:pPr>
              <w:autoSpaceDE w:val="0"/>
              <w:snapToGrid w:val="0"/>
              <w:rPr>
                <w:rFonts w:ascii="Courier New" w:hAnsi="Courier New" w:cs="Courier New"/>
                <w:sz w:val="18"/>
                <w:szCs w:val="18"/>
              </w:rPr>
            </w:pPr>
            <w:r w:rsidRPr="00A07B02">
              <w:rPr>
                <w:rFonts w:ascii="Courier New" w:hAnsi="Courier New" w:cs="Courier New"/>
                <w:sz w:val="18"/>
                <w:szCs w:val="18"/>
              </w:rPr>
              <w:t>"</w:t>
            </w:r>
            <w:r w:rsidR="000B0682" w:rsidRPr="000B0682">
              <w:rPr>
                <w:rFonts w:ascii="Courier New" w:hAnsi="Courier New" w:cs="Courier New"/>
                <w:sz w:val="18"/>
                <w:szCs w:val="18"/>
              </w:rPr>
              <w:t>URL</w:t>
            </w:r>
            <w:r w:rsidRPr="00A07B02">
              <w:rPr>
                <w:rFonts w:ascii="Courier New" w:hAnsi="Courier New" w:cs="Courier New"/>
                <w:sz w:val="18"/>
                <w:szCs w:val="18"/>
              </w:rPr>
              <w:t>"</w:t>
            </w:r>
            <w:r w:rsidR="000B0682" w:rsidRPr="000B0682">
              <w:rPr>
                <w:rFonts w:ascii="Courier New" w:hAnsi="Courier New" w:cs="Courier New"/>
                <w:sz w:val="18"/>
                <w:szCs w:val="18"/>
              </w:rPr>
              <w:t xml:space="preserve"> </w:t>
            </w:r>
            <w:r w:rsidR="00D651F5">
              <w:rPr>
                <w:rFonts w:ascii="Courier New" w:hAnsi="Courier New" w:cs="Courier New"/>
                <w:sz w:val="18"/>
                <w:szCs w:val="18"/>
              </w:rPr>
              <w:t>rfc-</w:t>
            </w:r>
            <w:r w:rsidR="000B0682" w:rsidRPr="000B0682">
              <w:rPr>
                <w:rFonts w:ascii="Courier New" w:hAnsi="Courier New" w:cs="Courier New"/>
                <w:sz w:val="18"/>
                <w:szCs w:val="18"/>
              </w:rPr>
              <w:t>url</w:t>
            </w:r>
          </w:p>
        </w:tc>
      </w:tr>
      <w:tr w:rsidR="000B0682" w:rsidRPr="000B0682">
        <w:trPr>
          <w:trHeight w:val="162"/>
        </w:trPr>
        <w:tc>
          <w:tcPr>
            <w:tcW w:w="1189" w:type="dxa"/>
            <w:shd w:val="clear" w:color="auto" w:fill="C2C2C2"/>
          </w:tcPr>
          <w:p w:rsidR="000B0682" w:rsidRPr="00F83E0A" w:rsidRDefault="00D651F5" w:rsidP="00CD3CE0">
            <w:pPr>
              <w:pStyle w:val="HTMLPreformatted"/>
              <w:snapToGrid w:val="0"/>
              <w:rPr>
                <w:rFonts w:cs="Courier New"/>
                <w:sz w:val="18"/>
                <w:szCs w:val="18"/>
                <w:lang w:val="en-US"/>
              </w:rPr>
            </w:pPr>
            <w:r w:rsidRPr="00F83E0A">
              <w:rPr>
                <w:rFonts w:cs="Courier New"/>
                <w:sz w:val="18"/>
                <w:szCs w:val="18"/>
                <w:lang w:val="en-US"/>
              </w:rPr>
              <w:t>rfc-url</w:t>
            </w:r>
          </w:p>
        </w:tc>
        <w:tc>
          <w:tcPr>
            <w:tcW w:w="236" w:type="dxa"/>
            <w:shd w:val="clear" w:color="auto" w:fill="C2C2C2"/>
          </w:tcPr>
          <w:p w:rsidR="000B0682" w:rsidRPr="00F83E0A" w:rsidRDefault="000B0682" w:rsidP="00CD3CE0">
            <w:pPr>
              <w:pStyle w:val="HTMLPreformatted"/>
              <w:snapToGrid w:val="0"/>
              <w:rPr>
                <w:rFonts w:cs="Courier New"/>
                <w:sz w:val="18"/>
                <w:szCs w:val="18"/>
                <w:lang w:val="fr-FR"/>
              </w:rPr>
            </w:pPr>
            <w:r w:rsidRPr="00F83E0A">
              <w:rPr>
                <w:rFonts w:cs="Courier New"/>
                <w:sz w:val="18"/>
                <w:szCs w:val="18"/>
                <w:lang w:val="fr-FR"/>
              </w:rPr>
              <w:t>=</w:t>
            </w:r>
          </w:p>
        </w:tc>
        <w:tc>
          <w:tcPr>
            <w:tcW w:w="5400" w:type="dxa"/>
            <w:shd w:val="clear" w:color="auto" w:fill="C2C2C2"/>
          </w:tcPr>
          <w:p w:rsidR="000B0682" w:rsidRPr="00F83E0A" w:rsidRDefault="00F07054" w:rsidP="00CD3CE0">
            <w:pPr>
              <w:pStyle w:val="HTMLPreformatted"/>
              <w:snapToGrid w:val="0"/>
              <w:rPr>
                <w:rFonts w:cs="Courier New"/>
                <w:sz w:val="18"/>
                <w:szCs w:val="18"/>
                <w:lang w:val="en-US"/>
              </w:rPr>
            </w:pPr>
            <w:r w:rsidRPr="00F83E0A">
              <w:rPr>
                <w:rFonts w:cs="Courier New"/>
                <w:sz w:val="18"/>
                <w:szCs w:val="18"/>
                <w:lang w:val="en-US"/>
              </w:rPr>
              <w:t>base64-str</w:t>
            </w:r>
          </w:p>
        </w:tc>
      </w:tr>
      <w:tr w:rsidR="000B0682" w:rsidRPr="000B0682">
        <w:trPr>
          <w:trHeight w:val="162"/>
        </w:trPr>
        <w:tc>
          <w:tcPr>
            <w:tcW w:w="1189" w:type="dxa"/>
            <w:shd w:val="clear" w:color="auto" w:fill="C2C2C2"/>
          </w:tcPr>
          <w:p w:rsidR="000B0682" w:rsidRPr="00F83E0A" w:rsidRDefault="000B0682" w:rsidP="00CD3CE0">
            <w:pPr>
              <w:pStyle w:val="HTMLPreformatted"/>
              <w:snapToGrid w:val="0"/>
              <w:rPr>
                <w:rFonts w:cs="Courier New"/>
                <w:lang w:val="en-US"/>
              </w:rPr>
            </w:pPr>
          </w:p>
        </w:tc>
        <w:tc>
          <w:tcPr>
            <w:tcW w:w="236" w:type="dxa"/>
            <w:shd w:val="clear" w:color="auto" w:fill="C2C2C2"/>
          </w:tcPr>
          <w:p w:rsidR="000B0682" w:rsidRPr="00F83E0A" w:rsidRDefault="000B0682" w:rsidP="00CD3CE0">
            <w:pPr>
              <w:pStyle w:val="HTMLPreformatted"/>
              <w:snapToGrid w:val="0"/>
              <w:rPr>
                <w:rFonts w:cs="Courier New"/>
                <w:lang w:val="fr-FR"/>
              </w:rPr>
            </w:pPr>
          </w:p>
        </w:tc>
        <w:tc>
          <w:tcPr>
            <w:tcW w:w="5400" w:type="dxa"/>
            <w:shd w:val="clear" w:color="auto" w:fill="C2C2C2"/>
          </w:tcPr>
          <w:p w:rsidR="000B0682" w:rsidRPr="00F83E0A" w:rsidRDefault="000B0682" w:rsidP="00CD3CE0">
            <w:pPr>
              <w:pStyle w:val="HTMLPreformatted"/>
              <w:snapToGrid w:val="0"/>
              <w:rPr>
                <w:rFonts w:cs="Courier New"/>
                <w:lang w:val="en-US"/>
              </w:rPr>
            </w:pPr>
          </w:p>
        </w:tc>
      </w:tr>
    </w:tbl>
    <w:p w:rsidR="000B0682" w:rsidRPr="00E27D71" w:rsidRDefault="000B0682" w:rsidP="00E27D71">
      <w:pPr>
        <w:pStyle w:val="BodyText"/>
        <w:suppressLineNumbers/>
      </w:pPr>
    </w:p>
    <w:p w:rsidR="00E27D71" w:rsidRPr="00E27D71" w:rsidRDefault="00E27D71" w:rsidP="00E27D71">
      <w:pPr>
        <w:pStyle w:val="BodyText"/>
        <w:suppressLineNumbers/>
      </w:pPr>
    </w:p>
    <w:p w:rsidR="00E27D71" w:rsidRPr="00E27D71" w:rsidRDefault="00E27D71" w:rsidP="00E27D71">
      <w:pPr>
        <w:pStyle w:val="BodyText"/>
        <w:suppressLineNumbers/>
      </w:pPr>
    </w:p>
    <w:p w:rsidR="00E27D71" w:rsidRPr="00E27D71" w:rsidRDefault="00E27D71" w:rsidP="00E27D71">
      <w:pPr>
        <w:pStyle w:val="BodyText"/>
        <w:suppressLineNumbers/>
      </w:pPr>
    </w:p>
    <w:p w:rsidR="000B0682" w:rsidRDefault="000B0682" w:rsidP="00E27D71">
      <w:pPr>
        <w:pStyle w:val="BodyText"/>
        <w:suppressLineNumbers/>
      </w:pPr>
    </w:p>
    <w:p w:rsidR="000B0682" w:rsidRDefault="000B0682" w:rsidP="00E27D71">
      <w:pPr>
        <w:pStyle w:val="BodyText"/>
        <w:suppressLineNumbers/>
      </w:pPr>
    </w:p>
    <w:p w:rsidR="000B0682" w:rsidRDefault="000B0682" w:rsidP="00E27D71">
      <w:pPr>
        <w:pStyle w:val="BodyText"/>
        <w:suppressLineNumbers/>
      </w:pPr>
    </w:p>
    <w:p w:rsidR="000B0682" w:rsidRDefault="000B0682" w:rsidP="00E27D71">
      <w:pPr>
        <w:pStyle w:val="BodyText"/>
        <w:suppressLineNumbers/>
      </w:pPr>
    </w:p>
    <w:p w:rsidR="000B0682" w:rsidRDefault="000B0682" w:rsidP="00E27D71">
      <w:pPr>
        <w:pStyle w:val="BodyText"/>
        <w:suppressLineNumbers/>
      </w:pPr>
    </w:p>
    <w:p w:rsidR="00E27D71" w:rsidRPr="001C5B6F" w:rsidRDefault="00D651F5" w:rsidP="00E27D71">
      <w:pPr>
        <w:pStyle w:val="BodyText"/>
        <w:suppressLineNumbers/>
        <w:rPr>
          <w:rFonts w:ascii="Courier New" w:hAnsi="Courier New" w:cs="Courier New"/>
        </w:rPr>
      </w:pPr>
      <w:r>
        <w:rPr>
          <w:rFonts w:ascii="Courier New" w:hAnsi="Courier New" w:cs="Courier New"/>
        </w:rPr>
        <w:t>rfc-</w:t>
      </w:r>
      <w:r w:rsidR="00E27D71" w:rsidRPr="001C5B6F">
        <w:rPr>
          <w:rFonts w:ascii="Courier New" w:hAnsi="Courier New" w:cs="Courier New"/>
        </w:rPr>
        <w:t>url</w:t>
      </w:r>
    </w:p>
    <w:p w:rsidR="00E27D71" w:rsidRPr="00E27D71" w:rsidRDefault="00F07054" w:rsidP="00463153">
      <w:pPr>
        <w:pStyle w:val="BodyText"/>
        <w:suppressLineNumbers/>
        <w:ind w:firstLine="720"/>
      </w:pPr>
      <w:r>
        <w:t xml:space="preserve">Single line </w:t>
      </w:r>
      <w:r w:rsidRPr="00E27D71">
        <w:t xml:space="preserve">base64-encoded </w:t>
      </w:r>
      <w:r w:rsidR="00E27D71" w:rsidRPr="00E27D71">
        <w:t>RFC 3986-compliant URL.</w:t>
      </w:r>
    </w:p>
    <w:p w:rsidR="00E27D71" w:rsidRDefault="00E27D71" w:rsidP="00E27D71">
      <w:pPr>
        <w:pStyle w:val="BodyText"/>
        <w:suppressLineNumbers/>
      </w:pPr>
    </w:p>
    <w:p w:rsidR="001C5B6F" w:rsidRPr="00E27D71" w:rsidRDefault="001C5B6F" w:rsidP="00E27D71">
      <w:pPr>
        <w:pStyle w:val="BodyText"/>
        <w:suppressLineNumbers/>
      </w:pPr>
    </w:p>
    <w:p w:rsidR="00E27D71" w:rsidRPr="00B40D8D" w:rsidRDefault="00E27D71" w:rsidP="00E27D71">
      <w:pPr>
        <w:pStyle w:val="BodyText"/>
        <w:suppressLineNumbers/>
        <w:rPr>
          <w:b/>
        </w:rPr>
      </w:pPr>
      <w:r w:rsidRPr="00B40D8D">
        <w:rPr>
          <w:b/>
        </w:rPr>
        <w:t>RESOLVED</w:t>
      </w:r>
    </w:p>
    <w:p w:rsidR="00E27D71" w:rsidRPr="00E27D71" w:rsidRDefault="00E27D71" w:rsidP="00E27D71">
      <w:pPr>
        <w:pStyle w:val="BodyText"/>
        <w:suppressLineNumbers/>
      </w:pPr>
      <w:r w:rsidRPr="00E27D71">
        <w:t>Description: IP address(es) resolved from the URL</w:t>
      </w:r>
    </w:p>
    <w:p w:rsidR="00E27D71" w:rsidRPr="00E27D71" w:rsidRDefault="00E732D4" w:rsidP="00E27D71">
      <w:pPr>
        <w:pStyle w:val="BodyText"/>
        <w:suppressLineNumbers/>
      </w:pPr>
      <w:r>
        <w:t>Sender:</w:t>
      </w:r>
      <w:r w:rsidR="00E27D71" w:rsidRPr="00E27D71">
        <w:t xml:space="preserve"> </w:t>
      </w:r>
      <w:r w:rsidR="00BD48B7">
        <w:t>client</w:t>
      </w:r>
    </w:p>
    <w:p w:rsidR="00E27D71" w:rsidRPr="00E27D71" w:rsidRDefault="00E27D71" w:rsidP="00E27D71">
      <w:pPr>
        <w:pStyle w:val="BodyText"/>
        <w:suppressLineNumbers/>
      </w:pPr>
      <w:r w:rsidRPr="00E27D71">
        <w:t>Syntax:</w:t>
      </w:r>
    </w:p>
    <w:p w:rsidR="00786247" w:rsidRDefault="00786247" w:rsidP="00E27D71">
      <w:pPr>
        <w:pStyle w:val="BodyText"/>
        <w:suppressLineNumbers/>
      </w:pPr>
    </w:p>
    <w:tbl>
      <w:tblPr>
        <w:tblpPr w:leftFromText="180" w:rightFromText="180" w:vertAnchor="text" w:horzAnchor="margin" w:tblpX="250" w:tblpY="-32"/>
        <w:tblW w:w="7257" w:type="dxa"/>
        <w:shd w:val="clear" w:color="auto" w:fill="C2C2C2"/>
        <w:tblLayout w:type="fixed"/>
        <w:tblLook w:val="0000"/>
      </w:tblPr>
      <w:tblGrid>
        <w:gridCol w:w="1621"/>
        <w:gridCol w:w="236"/>
        <w:gridCol w:w="5400"/>
      </w:tblGrid>
      <w:tr w:rsidR="00786247" w:rsidRPr="000B0682">
        <w:trPr>
          <w:trHeight w:val="288"/>
        </w:trPr>
        <w:tc>
          <w:tcPr>
            <w:tcW w:w="1621" w:type="dxa"/>
            <w:shd w:val="clear" w:color="auto" w:fill="C2C2C2"/>
          </w:tcPr>
          <w:p w:rsidR="00786247" w:rsidRPr="00786247" w:rsidRDefault="00786247" w:rsidP="00CD3CE0">
            <w:pPr>
              <w:pStyle w:val="BodyText"/>
              <w:suppressLineNumbers/>
              <w:rPr>
                <w:rFonts w:ascii="Courier New" w:hAnsi="Courier New" w:cs="Courier New"/>
                <w:sz w:val="18"/>
                <w:szCs w:val="18"/>
              </w:rPr>
            </w:pPr>
          </w:p>
        </w:tc>
        <w:tc>
          <w:tcPr>
            <w:tcW w:w="236" w:type="dxa"/>
            <w:shd w:val="clear" w:color="auto" w:fill="C2C2C2"/>
          </w:tcPr>
          <w:p w:rsidR="00786247" w:rsidRPr="00786247" w:rsidRDefault="00786247" w:rsidP="00CD3CE0">
            <w:pPr>
              <w:pStyle w:val="BodyText"/>
              <w:suppressLineNumbers/>
              <w:rPr>
                <w:rFonts w:ascii="Courier New" w:hAnsi="Courier New" w:cs="Courier New"/>
                <w:sz w:val="18"/>
                <w:szCs w:val="18"/>
              </w:rPr>
            </w:pPr>
          </w:p>
        </w:tc>
        <w:tc>
          <w:tcPr>
            <w:tcW w:w="5400" w:type="dxa"/>
            <w:shd w:val="clear" w:color="auto" w:fill="C2C2C2"/>
          </w:tcPr>
          <w:p w:rsidR="00786247" w:rsidRPr="00786247" w:rsidRDefault="00786247" w:rsidP="00CD3CE0">
            <w:pPr>
              <w:pStyle w:val="BodyText"/>
              <w:suppressLineNumbers/>
              <w:rPr>
                <w:rFonts w:ascii="Courier New" w:hAnsi="Courier New" w:cs="Courier New"/>
                <w:sz w:val="18"/>
                <w:szCs w:val="18"/>
              </w:rPr>
            </w:pPr>
          </w:p>
        </w:tc>
      </w:tr>
      <w:tr w:rsidR="00786247" w:rsidRPr="000B0682">
        <w:trPr>
          <w:trHeight w:val="288"/>
        </w:trPr>
        <w:tc>
          <w:tcPr>
            <w:tcW w:w="1621" w:type="dxa"/>
            <w:shd w:val="clear" w:color="auto" w:fill="C2C2C2"/>
          </w:tcPr>
          <w:p w:rsidR="00786247" w:rsidRPr="00786247" w:rsidRDefault="00786247" w:rsidP="00CD3CE0">
            <w:pPr>
              <w:autoSpaceDE w:val="0"/>
              <w:snapToGrid w:val="0"/>
              <w:rPr>
                <w:rFonts w:ascii="Courier New" w:hAnsi="Courier New" w:cs="Courier New"/>
                <w:sz w:val="18"/>
                <w:szCs w:val="18"/>
              </w:rPr>
            </w:pPr>
            <w:smartTag w:uri="urn:schemas-microsoft-com:office:smarttags" w:element="stockticker">
              <w:r w:rsidRPr="00786247">
                <w:rPr>
                  <w:rFonts w:ascii="Courier New" w:hAnsi="Courier New" w:cs="Courier New"/>
                  <w:sz w:val="18"/>
                  <w:szCs w:val="18"/>
                </w:rPr>
                <w:t>ENC</w:t>
              </w:r>
            </w:smartTag>
            <w:r w:rsidRPr="00786247">
              <w:rPr>
                <w:rFonts w:ascii="Courier New" w:hAnsi="Courier New" w:cs="Courier New"/>
                <w:sz w:val="18"/>
                <w:szCs w:val="18"/>
              </w:rPr>
              <w:t>-RESOLVED</w:t>
            </w:r>
          </w:p>
        </w:tc>
        <w:tc>
          <w:tcPr>
            <w:tcW w:w="236" w:type="dxa"/>
            <w:shd w:val="clear" w:color="auto" w:fill="C2C2C2"/>
          </w:tcPr>
          <w:p w:rsidR="00786247" w:rsidRPr="00786247" w:rsidRDefault="00786247" w:rsidP="00CD3CE0">
            <w:pPr>
              <w:autoSpaceDE w:val="0"/>
              <w:snapToGrid w:val="0"/>
              <w:rPr>
                <w:rFonts w:ascii="Courier New" w:hAnsi="Courier New" w:cs="Courier New"/>
                <w:sz w:val="18"/>
                <w:szCs w:val="18"/>
              </w:rPr>
            </w:pPr>
            <w:r w:rsidRPr="00786247">
              <w:rPr>
                <w:rFonts w:ascii="Courier New" w:hAnsi="Courier New" w:cs="Courier New"/>
                <w:sz w:val="18"/>
                <w:szCs w:val="18"/>
              </w:rPr>
              <w:t>=</w:t>
            </w:r>
          </w:p>
        </w:tc>
        <w:tc>
          <w:tcPr>
            <w:tcW w:w="5400" w:type="dxa"/>
            <w:shd w:val="clear" w:color="auto" w:fill="C2C2C2"/>
          </w:tcPr>
          <w:p w:rsidR="00786247" w:rsidRPr="00786247" w:rsidRDefault="00786247" w:rsidP="00CD3CE0">
            <w:pPr>
              <w:autoSpaceDE w:val="0"/>
              <w:snapToGrid w:val="0"/>
              <w:rPr>
                <w:rFonts w:ascii="Courier New" w:hAnsi="Courier New" w:cs="Courier New"/>
                <w:sz w:val="18"/>
                <w:szCs w:val="18"/>
              </w:rPr>
            </w:pPr>
            <w:r w:rsidRPr="00786247">
              <w:rPr>
                <w:rFonts w:ascii="Courier New" w:hAnsi="Courier New" w:cs="Courier New"/>
                <w:sz w:val="18"/>
                <w:szCs w:val="18"/>
              </w:rPr>
              <w:t xml:space="preserve">&lt;encrypted-RESOLVED&gt; </w:t>
            </w:r>
          </w:p>
          <w:p w:rsidR="00022257" w:rsidRDefault="00FA0661" w:rsidP="00CD3CE0">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786247" w:rsidRPr="00786247" w:rsidRDefault="00022257" w:rsidP="00CD3CE0">
            <w:pPr>
              <w:autoSpaceDE w:val="0"/>
              <w:snapToGrid w:val="0"/>
              <w:rPr>
                <w:rFonts w:ascii="Courier New" w:hAnsi="Courier New" w:cs="Courier New"/>
                <w:sz w:val="18"/>
                <w:szCs w:val="18"/>
              </w:rPr>
            </w:pPr>
            <w:r>
              <w:rPr>
                <w:rFonts w:ascii="Courier New" w:hAnsi="Courier New" w:cs="Courier New"/>
                <w:sz w:val="18"/>
                <w:szCs w:val="18"/>
              </w:rPr>
              <w:t xml:space="preserve">; </w:t>
            </w:r>
            <w:r w:rsidR="00786247" w:rsidRPr="00786247">
              <w:rPr>
                <w:rFonts w:ascii="Courier New" w:hAnsi="Courier New" w:cs="Courier New"/>
                <w:sz w:val="18"/>
                <w:szCs w:val="18"/>
              </w:rPr>
              <w:t>established on the Phase 2 (key agreement)</w:t>
            </w:r>
          </w:p>
          <w:p w:rsidR="00786247" w:rsidRPr="00786247" w:rsidRDefault="00786247" w:rsidP="00CD3CE0">
            <w:pPr>
              <w:autoSpaceDE w:val="0"/>
              <w:snapToGrid w:val="0"/>
              <w:rPr>
                <w:rFonts w:ascii="Courier New" w:hAnsi="Courier New" w:cs="Courier New"/>
                <w:sz w:val="18"/>
                <w:szCs w:val="18"/>
              </w:rPr>
            </w:pPr>
          </w:p>
        </w:tc>
      </w:tr>
      <w:tr w:rsidR="00786247" w:rsidRPr="000B0682">
        <w:trPr>
          <w:trHeight w:val="288"/>
        </w:trPr>
        <w:tc>
          <w:tcPr>
            <w:tcW w:w="1621" w:type="dxa"/>
            <w:shd w:val="clear" w:color="auto" w:fill="C2C2C2"/>
          </w:tcPr>
          <w:p w:rsidR="00786247" w:rsidRPr="00786247" w:rsidRDefault="00786247" w:rsidP="00CD3CE0">
            <w:pPr>
              <w:autoSpaceDE w:val="0"/>
              <w:snapToGrid w:val="0"/>
              <w:rPr>
                <w:rFonts w:ascii="Courier New" w:hAnsi="Courier New" w:cs="Courier New"/>
                <w:sz w:val="18"/>
                <w:szCs w:val="18"/>
              </w:rPr>
            </w:pPr>
            <w:r w:rsidRPr="00786247">
              <w:rPr>
                <w:rFonts w:ascii="Courier New" w:hAnsi="Courier New" w:cs="Courier New"/>
                <w:sz w:val="18"/>
                <w:szCs w:val="18"/>
              </w:rPr>
              <w:t>RESOLVED</w:t>
            </w:r>
          </w:p>
        </w:tc>
        <w:tc>
          <w:tcPr>
            <w:tcW w:w="236" w:type="dxa"/>
            <w:shd w:val="clear" w:color="auto" w:fill="C2C2C2"/>
          </w:tcPr>
          <w:p w:rsidR="00786247" w:rsidRPr="00786247" w:rsidRDefault="00786247" w:rsidP="00CD3CE0">
            <w:pPr>
              <w:autoSpaceDE w:val="0"/>
              <w:snapToGrid w:val="0"/>
              <w:rPr>
                <w:rFonts w:ascii="Courier New" w:hAnsi="Courier New" w:cs="Courier New"/>
                <w:sz w:val="18"/>
                <w:szCs w:val="18"/>
              </w:rPr>
            </w:pPr>
            <w:r w:rsidRPr="00786247">
              <w:rPr>
                <w:rFonts w:ascii="Courier New" w:hAnsi="Courier New" w:cs="Courier New"/>
                <w:sz w:val="18"/>
                <w:szCs w:val="18"/>
              </w:rPr>
              <w:t>=</w:t>
            </w:r>
          </w:p>
        </w:tc>
        <w:tc>
          <w:tcPr>
            <w:tcW w:w="5400" w:type="dxa"/>
            <w:shd w:val="clear" w:color="auto" w:fill="C2C2C2"/>
          </w:tcPr>
          <w:p w:rsidR="00786247" w:rsidRPr="00786247" w:rsidRDefault="005D65DA" w:rsidP="00CD3CE0">
            <w:pPr>
              <w:autoSpaceDE w:val="0"/>
              <w:snapToGrid w:val="0"/>
              <w:rPr>
                <w:rFonts w:ascii="Courier New" w:hAnsi="Courier New" w:cs="Courier New"/>
                <w:sz w:val="18"/>
                <w:szCs w:val="18"/>
              </w:rPr>
            </w:pPr>
            <w:r w:rsidRPr="00A07B02">
              <w:rPr>
                <w:rFonts w:ascii="Courier New" w:hAnsi="Courier New" w:cs="Courier New"/>
                <w:sz w:val="18"/>
                <w:szCs w:val="18"/>
              </w:rPr>
              <w:t>"</w:t>
            </w:r>
            <w:r w:rsidR="00786247" w:rsidRPr="00786247">
              <w:rPr>
                <w:rFonts w:ascii="Courier New" w:hAnsi="Courier New" w:cs="Courier New"/>
                <w:sz w:val="18"/>
                <w:szCs w:val="18"/>
              </w:rPr>
              <w:t>RESOLVED</w:t>
            </w:r>
            <w:r w:rsidRPr="00A07B02">
              <w:rPr>
                <w:rFonts w:ascii="Courier New" w:hAnsi="Courier New" w:cs="Courier New"/>
                <w:sz w:val="18"/>
                <w:szCs w:val="18"/>
              </w:rPr>
              <w:t>"</w:t>
            </w:r>
            <w:r w:rsidR="00786247" w:rsidRPr="00786247">
              <w:rPr>
                <w:rFonts w:ascii="Courier New" w:hAnsi="Courier New" w:cs="Courier New"/>
                <w:sz w:val="18"/>
                <w:szCs w:val="18"/>
              </w:rPr>
              <w:t xml:space="preserve"> ip-list</w:t>
            </w:r>
          </w:p>
        </w:tc>
      </w:tr>
      <w:tr w:rsidR="00131AA3" w:rsidRPr="000B0682">
        <w:trPr>
          <w:trHeight w:val="288"/>
        </w:trPr>
        <w:tc>
          <w:tcPr>
            <w:tcW w:w="1621" w:type="dxa"/>
            <w:shd w:val="clear" w:color="auto" w:fill="C2C2C2"/>
          </w:tcPr>
          <w:p w:rsidR="00131AA3" w:rsidRPr="00F83E0A" w:rsidRDefault="00131AA3" w:rsidP="00131AA3">
            <w:pPr>
              <w:pStyle w:val="HTMLPreformatted"/>
              <w:snapToGrid w:val="0"/>
              <w:rPr>
                <w:rFonts w:cs="Courier New"/>
                <w:sz w:val="18"/>
                <w:szCs w:val="18"/>
                <w:lang w:val="en-US"/>
              </w:rPr>
            </w:pPr>
            <w:r w:rsidRPr="00F83E0A">
              <w:rPr>
                <w:rFonts w:cs="Courier New"/>
                <w:sz w:val="18"/>
                <w:szCs w:val="18"/>
                <w:lang w:val="en-US"/>
              </w:rPr>
              <w:t>ip-list</w:t>
            </w:r>
          </w:p>
        </w:tc>
        <w:tc>
          <w:tcPr>
            <w:tcW w:w="236" w:type="dxa"/>
            <w:shd w:val="clear" w:color="auto" w:fill="C2C2C2"/>
          </w:tcPr>
          <w:p w:rsidR="00131AA3" w:rsidRPr="00F83E0A" w:rsidRDefault="00131AA3" w:rsidP="00131AA3">
            <w:pPr>
              <w:pStyle w:val="HTMLPreformatted"/>
              <w:snapToGrid w:val="0"/>
              <w:rPr>
                <w:rFonts w:cs="Courier New"/>
                <w:sz w:val="18"/>
                <w:szCs w:val="18"/>
                <w:lang w:val="fr-FR"/>
              </w:rPr>
            </w:pPr>
            <w:r w:rsidRPr="00F83E0A">
              <w:rPr>
                <w:rFonts w:cs="Courier New"/>
                <w:sz w:val="18"/>
                <w:szCs w:val="18"/>
                <w:lang w:val="fr-FR"/>
              </w:rPr>
              <w:t>=</w:t>
            </w:r>
          </w:p>
        </w:tc>
        <w:tc>
          <w:tcPr>
            <w:tcW w:w="5400" w:type="dxa"/>
            <w:shd w:val="clear" w:color="auto" w:fill="C2C2C2"/>
          </w:tcPr>
          <w:p w:rsidR="00131AA3" w:rsidRPr="00F83E0A" w:rsidRDefault="00131AA3" w:rsidP="00131AA3">
            <w:pPr>
              <w:pStyle w:val="HTMLPreformatted"/>
              <w:snapToGrid w:val="0"/>
              <w:rPr>
                <w:rFonts w:cs="Courier New"/>
                <w:sz w:val="18"/>
                <w:szCs w:val="18"/>
                <w:lang w:val="en-US"/>
              </w:rPr>
            </w:pPr>
            <w:r w:rsidRPr="00F83E0A">
              <w:rPr>
                <w:rFonts w:cs="Courier New"/>
                <w:sz w:val="18"/>
                <w:szCs w:val="18"/>
                <w:lang w:val="en-US"/>
              </w:rPr>
              <w:t>ip *( "," ip )</w:t>
            </w:r>
          </w:p>
        </w:tc>
      </w:tr>
      <w:tr w:rsidR="00131AA3" w:rsidRPr="000B0682">
        <w:trPr>
          <w:trHeight w:val="162"/>
        </w:trPr>
        <w:tc>
          <w:tcPr>
            <w:tcW w:w="1621" w:type="dxa"/>
            <w:shd w:val="clear" w:color="auto" w:fill="C2C2C2"/>
          </w:tcPr>
          <w:p w:rsidR="00131AA3" w:rsidRPr="00F83E0A" w:rsidRDefault="00131AA3" w:rsidP="00131AA3">
            <w:pPr>
              <w:pStyle w:val="HTMLPreformatted"/>
              <w:snapToGrid w:val="0"/>
              <w:rPr>
                <w:rFonts w:cs="Courier New"/>
                <w:sz w:val="18"/>
                <w:szCs w:val="18"/>
                <w:lang w:val="en-US"/>
              </w:rPr>
            </w:pPr>
            <w:r w:rsidRPr="00F83E0A">
              <w:rPr>
                <w:rFonts w:cs="Courier New"/>
                <w:sz w:val="18"/>
                <w:szCs w:val="18"/>
                <w:lang w:val="en-US"/>
              </w:rPr>
              <w:t>ip</w:t>
            </w:r>
          </w:p>
        </w:tc>
        <w:tc>
          <w:tcPr>
            <w:tcW w:w="236" w:type="dxa"/>
            <w:shd w:val="clear" w:color="auto" w:fill="C2C2C2"/>
          </w:tcPr>
          <w:p w:rsidR="00131AA3" w:rsidRPr="00F83E0A" w:rsidRDefault="00131AA3" w:rsidP="00131AA3">
            <w:pPr>
              <w:pStyle w:val="HTMLPreformatted"/>
              <w:snapToGrid w:val="0"/>
              <w:rPr>
                <w:rFonts w:cs="Courier New"/>
                <w:sz w:val="18"/>
                <w:szCs w:val="18"/>
                <w:lang w:val="fr-FR"/>
              </w:rPr>
            </w:pPr>
            <w:r w:rsidRPr="00F83E0A">
              <w:rPr>
                <w:rFonts w:cs="Courier New"/>
                <w:sz w:val="18"/>
                <w:szCs w:val="18"/>
                <w:lang w:val="fr-FR"/>
              </w:rPr>
              <w:t>=</w:t>
            </w:r>
          </w:p>
        </w:tc>
        <w:tc>
          <w:tcPr>
            <w:tcW w:w="5400" w:type="dxa"/>
            <w:shd w:val="clear" w:color="auto" w:fill="C2C2C2"/>
          </w:tcPr>
          <w:p w:rsidR="00131AA3" w:rsidRPr="00F83E0A" w:rsidRDefault="00F07054" w:rsidP="00131AA3">
            <w:pPr>
              <w:pStyle w:val="HTMLPreformatted"/>
              <w:snapToGrid w:val="0"/>
              <w:rPr>
                <w:rFonts w:cs="Courier New"/>
                <w:sz w:val="18"/>
                <w:szCs w:val="18"/>
                <w:lang w:val="en-US"/>
              </w:rPr>
            </w:pPr>
            <w:r w:rsidRPr="00F83E0A">
              <w:rPr>
                <w:rFonts w:cs="Courier New"/>
                <w:sz w:val="18"/>
                <w:szCs w:val="18"/>
                <w:lang w:val="en-US"/>
              </w:rPr>
              <w:t>base64-str</w:t>
            </w:r>
          </w:p>
        </w:tc>
      </w:tr>
      <w:tr w:rsidR="00131AA3" w:rsidRPr="000B0682">
        <w:trPr>
          <w:trHeight w:val="162"/>
        </w:trPr>
        <w:tc>
          <w:tcPr>
            <w:tcW w:w="1621" w:type="dxa"/>
            <w:shd w:val="clear" w:color="auto" w:fill="C2C2C2"/>
          </w:tcPr>
          <w:p w:rsidR="00131AA3" w:rsidRPr="00F83E0A" w:rsidRDefault="00131AA3" w:rsidP="00131AA3">
            <w:pPr>
              <w:pStyle w:val="HTMLPreformatted"/>
              <w:snapToGrid w:val="0"/>
              <w:rPr>
                <w:rFonts w:cs="Courier New"/>
                <w:sz w:val="18"/>
                <w:szCs w:val="18"/>
                <w:lang w:val="en-US"/>
              </w:rPr>
            </w:pPr>
          </w:p>
        </w:tc>
        <w:tc>
          <w:tcPr>
            <w:tcW w:w="236" w:type="dxa"/>
            <w:shd w:val="clear" w:color="auto" w:fill="C2C2C2"/>
          </w:tcPr>
          <w:p w:rsidR="00131AA3" w:rsidRPr="00F83E0A" w:rsidRDefault="00131AA3" w:rsidP="00131AA3">
            <w:pPr>
              <w:pStyle w:val="HTMLPreformatted"/>
              <w:snapToGrid w:val="0"/>
              <w:rPr>
                <w:rFonts w:cs="Courier New"/>
                <w:sz w:val="18"/>
                <w:szCs w:val="18"/>
                <w:lang w:val="fr-FR"/>
              </w:rPr>
            </w:pPr>
          </w:p>
        </w:tc>
        <w:tc>
          <w:tcPr>
            <w:tcW w:w="5400" w:type="dxa"/>
            <w:shd w:val="clear" w:color="auto" w:fill="C2C2C2"/>
          </w:tcPr>
          <w:p w:rsidR="00131AA3" w:rsidRPr="00F83E0A" w:rsidRDefault="00131AA3" w:rsidP="00131AA3">
            <w:pPr>
              <w:pStyle w:val="HTMLPreformatted"/>
              <w:snapToGrid w:val="0"/>
              <w:rPr>
                <w:rFonts w:cs="Courier New"/>
                <w:sz w:val="18"/>
                <w:szCs w:val="18"/>
                <w:lang w:val="en-US"/>
              </w:rPr>
            </w:pPr>
          </w:p>
        </w:tc>
      </w:tr>
    </w:tbl>
    <w:p w:rsidR="00786247" w:rsidRDefault="00786247" w:rsidP="00E27D71">
      <w:pPr>
        <w:pStyle w:val="BodyText"/>
        <w:suppressLineNumbers/>
      </w:pPr>
    </w:p>
    <w:p w:rsidR="00786247" w:rsidRDefault="00786247" w:rsidP="00E27D71">
      <w:pPr>
        <w:pStyle w:val="BodyText"/>
        <w:suppressLineNumbers/>
      </w:pPr>
    </w:p>
    <w:p w:rsidR="00786247" w:rsidRDefault="00786247" w:rsidP="00E27D71">
      <w:pPr>
        <w:pStyle w:val="BodyText"/>
        <w:suppressLineNumbers/>
      </w:pPr>
    </w:p>
    <w:p w:rsidR="00786247" w:rsidRDefault="00786247" w:rsidP="00E27D71">
      <w:pPr>
        <w:pStyle w:val="BodyText"/>
        <w:suppressLineNumbers/>
      </w:pPr>
    </w:p>
    <w:p w:rsidR="00786247" w:rsidRDefault="00786247" w:rsidP="00E27D71">
      <w:pPr>
        <w:pStyle w:val="BodyText"/>
        <w:suppressLineNumbers/>
      </w:pPr>
    </w:p>
    <w:p w:rsidR="00786247" w:rsidRDefault="00786247" w:rsidP="00E27D71">
      <w:pPr>
        <w:pStyle w:val="BodyText"/>
        <w:suppressLineNumbers/>
      </w:pPr>
    </w:p>
    <w:p w:rsidR="00786247" w:rsidRDefault="00786247" w:rsidP="00E27D71">
      <w:pPr>
        <w:pStyle w:val="BodyText"/>
        <w:suppressLineNumbers/>
      </w:pPr>
    </w:p>
    <w:p w:rsidR="00786247" w:rsidRDefault="00786247" w:rsidP="00E27D71">
      <w:pPr>
        <w:pStyle w:val="BodyText"/>
        <w:suppressLineNumbers/>
      </w:pPr>
    </w:p>
    <w:p w:rsidR="00786247" w:rsidRDefault="00786247" w:rsidP="00E27D71">
      <w:pPr>
        <w:pStyle w:val="BodyText"/>
        <w:suppressLineNumbers/>
        <w:rPr>
          <w:rFonts w:ascii="Courier New" w:hAnsi="Courier New" w:cs="Courier New"/>
          <w:sz w:val="18"/>
          <w:szCs w:val="18"/>
        </w:rPr>
      </w:pPr>
    </w:p>
    <w:p w:rsidR="00131AA3" w:rsidRDefault="00131AA3" w:rsidP="00E27D71">
      <w:pPr>
        <w:pStyle w:val="BodyText"/>
        <w:suppressLineNumbers/>
        <w:rPr>
          <w:rFonts w:ascii="Courier New" w:hAnsi="Courier New" w:cs="Courier New"/>
        </w:rPr>
      </w:pPr>
    </w:p>
    <w:p w:rsidR="00E27D71" w:rsidRPr="00786247" w:rsidRDefault="00E27D71" w:rsidP="00E27D71">
      <w:pPr>
        <w:pStyle w:val="BodyText"/>
        <w:suppressLineNumbers/>
        <w:rPr>
          <w:rFonts w:ascii="Courier New" w:hAnsi="Courier New" w:cs="Courier New"/>
        </w:rPr>
      </w:pPr>
      <w:r w:rsidRPr="00786247">
        <w:rPr>
          <w:rFonts w:ascii="Courier New" w:hAnsi="Courier New" w:cs="Courier New"/>
        </w:rPr>
        <w:t>ip</w:t>
      </w:r>
    </w:p>
    <w:p w:rsidR="00E27D71" w:rsidRPr="00E27D71" w:rsidRDefault="00F07054" w:rsidP="00520DB6">
      <w:pPr>
        <w:pStyle w:val="BodyText"/>
        <w:suppressLineNumbers/>
        <w:ind w:firstLine="720"/>
      </w:pPr>
      <w:r>
        <w:t xml:space="preserve">Single line </w:t>
      </w:r>
      <w:r w:rsidRPr="00E27D71">
        <w:t xml:space="preserve">base64-encoded </w:t>
      </w:r>
      <w:r w:rsidR="00E27D71" w:rsidRPr="00E27D71">
        <w:t xml:space="preserve">IPv4 or IPv6 address according to </w:t>
      </w:r>
      <w:hyperlink r:id="rId16" w:history="1">
        <w:r w:rsidR="00E27D71" w:rsidRPr="00E27D71">
          <w:t>RFC 3986</w:t>
        </w:r>
      </w:hyperlink>
    </w:p>
    <w:p w:rsidR="00E27D71" w:rsidRDefault="00E27D71" w:rsidP="00E27D71">
      <w:pPr>
        <w:pStyle w:val="BodyText"/>
        <w:suppressLineNumbers/>
      </w:pPr>
    </w:p>
    <w:p w:rsidR="001E1B42" w:rsidRPr="00E27D71" w:rsidRDefault="001E1B42" w:rsidP="00E27D71">
      <w:pPr>
        <w:pStyle w:val="BodyText"/>
        <w:suppressLineNumbers/>
      </w:pPr>
    </w:p>
    <w:p w:rsidR="00E27D71" w:rsidRPr="00B40D8D" w:rsidRDefault="00E27D71" w:rsidP="00E27D71">
      <w:pPr>
        <w:pStyle w:val="BodyText"/>
        <w:suppressLineNumbers/>
        <w:rPr>
          <w:b/>
        </w:rPr>
      </w:pPr>
      <w:r w:rsidRPr="00B40D8D">
        <w:rPr>
          <w:b/>
        </w:rPr>
        <w:t>EXEC</w:t>
      </w:r>
    </w:p>
    <w:p w:rsidR="00E27D71" w:rsidRPr="00E27D71" w:rsidRDefault="00E27D71" w:rsidP="00E27D71">
      <w:pPr>
        <w:pStyle w:val="BodyText"/>
        <w:suppressLineNumbers/>
      </w:pPr>
      <w:r w:rsidRPr="00E27D71">
        <w:t>Description: executable digest request</w:t>
      </w:r>
    </w:p>
    <w:p w:rsidR="00E27D71" w:rsidRDefault="0047009F" w:rsidP="00E27D71">
      <w:pPr>
        <w:pStyle w:val="BodyText"/>
        <w:suppressLineNumbers/>
      </w:pPr>
      <w:r>
        <w:t>Sender: server</w:t>
      </w:r>
    </w:p>
    <w:p w:rsidR="00E27D71" w:rsidRDefault="00E27D71" w:rsidP="00E27D71">
      <w:pPr>
        <w:pStyle w:val="BodyText"/>
        <w:suppressLineNumbers/>
      </w:pPr>
      <w:r w:rsidRPr="00E27D71">
        <w:t>Syntax:</w:t>
      </w:r>
    </w:p>
    <w:p w:rsidR="001E1B42" w:rsidRDefault="001E1B42" w:rsidP="00E27D71">
      <w:pPr>
        <w:pStyle w:val="BodyText"/>
        <w:suppressLineNumbers/>
      </w:pPr>
    </w:p>
    <w:tbl>
      <w:tblPr>
        <w:tblpPr w:leftFromText="180" w:rightFromText="180" w:vertAnchor="text" w:horzAnchor="margin" w:tblpX="250" w:tblpY="-32"/>
        <w:tblW w:w="7581" w:type="dxa"/>
        <w:shd w:val="clear" w:color="auto" w:fill="C2C2C2"/>
        <w:tblLayout w:type="fixed"/>
        <w:tblLook w:val="0000"/>
      </w:tblPr>
      <w:tblGrid>
        <w:gridCol w:w="1945"/>
        <w:gridCol w:w="236"/>
        <w:gridCol w:w="5400"/>
      </w:tblGrid>
      <w:tr w:rsidR="001E1B42" w:rsidRPr="001E1B42">
        <w:trPr>
          <w:trHeight w:val="288"/>
        </w:trPr>
        <w:tc>
          <w:tcPr>
            <w:tcW w:w="1945" w:type="dxa"/>
            <w:shd w:val="clear" w:color="auto" w:fill="C2C2C2"/>
          </w:tcPr>
          <w:p w:rsidR="001E1B42" w:rsidRPr="001E1B42" w:rsidRDefault="001E1B42" w:rsidP="00CD3CE0">
            <w:pPr>
              <w:autoSpaceDE w:val="0"/>
              <w:snapToGrid w:val="0"/>
              <w:rPr>
                <w:rFonts w:ascii="Courier New" w:hAnsi="Courier New" w:cs="Courier New"/>
                <w:sz w:val="18"/>
                <w:szCs w:val="18"/>
              </w:rPr>
            </w:pPr>
          </w:p>
        </w:tc>
        <w:tc>
          <w:tcPr>
            <w:tcW w:w="236" w:type="dxa"/>
            <w:shd w:val="clear" w:color="auto" w:fill="C2C2C2"/>
          </w:tcPr>
          <w:p w:rsidR="001E1B42" w:rsidRPr="001E1B42" w:rsidRDefault="001E1B42" w:rsidP="00CD3CE0">
            <w:pPr>
              <w:autoSpaceDE w:val="0"/>
              <w:snapToGrid w:val="0"/>
              <w:rPr>
                <w:rFonts w:ascii="Courier New" w:hAnsi="Courier New" w:cs="Courier New"/>
                <w:sz w:val="18"/>
                <w:szCs w:val="18"/>
              </w:rPr>
            </w:pPr>
          </w:p>
        </w:tc>
        <w:tc>
          <w:tcPr>
            <w:tcW w:w="5400" w:type="dxa"/>
            <w:shd w:val="clear" w:color="auto" w:fill="C2C2C2"/>
          </w:tcPr>
          <w:p w:rsidR="001E1B42" w:rsidRPr="001E1B42" w:rsidRDefault="001E1B42" w:rsidP="00CD3CE0">
            <w:pPr>
              <w:autoSpaceDE w:val="0"/>
              <w:snapToGrid w:val="0"/>
              <w:rPr>
                <w:rFonts w:ascii="Courier New" w:hAnsi="Courier New" w:cs="Courier New"/>
                <w:sz w:val="18"/>
                <w:szCs w:val="18"/>
              </w:rPr>
            </w:pPr>
          </w:p>
        </w:tc>
      </w:tr>
      <w:tr w:rsidR="001E1B42" w:rsidRPr="001E1B42">
        <w:trPr>
          <w:trHeight w:val="288"/>
        </w:trPr>
        <w:tc>
          <w:tcPr>
            <w:tcW w:w="1945" w:type="dxa"/>
            <w:shd w:val="clear" w:color="auto" w:fill="C2C2C2"/>
          </w:tcPr>
          <w:p w:rsidR="001E1B42" w:rsidRPr="001E1B42" w:rsidRDefault="001E1B42" w:rsidP="00CD3CE0">
            <w:pPr>
              <w:autoSpaceDE w:val="0"/>
              <w:snapToGrid w:val="0"/>
              <w:rPr>
                <w:rFonts w:ascii="Courier New" w:hAnsi="Courier New" w:cs="Courier New"/>
                <w:sz w:val="18"/>
                <w:szCs w:val="18"/>
              </w:rPr>
            </w:pPr>
            <w:smartTag w:uri="urn:schemas-microsoft-com:office:smarttags" w:element="stockticker">
              <w:r w:rsidRPr="001E1B42">
                <w:rPr>
                  <w:rFonts w:ascii="Courier New" w:hAnsi="Courier New" w:cs="Courier New"/>
                  <w:sz w:val="18"/>
                  <w:szCs w:val="18"/>
                </w:rPr>
                <w:t>ENC</w:t>
              </w:r>
            </w:smartTag>
            <w:r w:rsidRPr="001E1B42">
              <w:rPr>
                <w:rFonts w:ascii="Courier New" w:hAnsi="Courier New" w:cs="Courier New"/>
                <w:sz w:val="18"/>
                <w:szCs w:val="18"/>
              </w:rPr>
              <w:t>-EXEC</w:t>
            </w:r>
          </w:p>
        </w:tc>
        <w:tc>
          <w:tcPr>
            <w:tcW w:w="236" w:type="dxa"/>
            <w:shd w:val="clear" w:color="auto" w:fill="C2C2C2"/>
          </w:tcPr>
          <w:p w:rsidR="001E1B42" w:rsidRPr="001E1B42" w:rsidRDefault="001E1B42" w:rsidP="00CD3CE0">
            <w:pPr>
              <w:autoSpaceDE w:val="0"/>
              <w:snapToGrid w:val="0"/>
              <w:rPr>
                <w:rFonts w:ascii="Courier New" w:hAnsi="Courier New" w:cs="Courier New"/>
                <w:sz w:val="18"/>
                <w:szCs w:val="18"/>
              </w:rPr>
            </w:pPr>
            <w:r w:rsidRPr="001E1B42">
              <w:rPr>
                <w:rFonts w:ascii="Courier New" w:hAnsi="Courier New" w:cs="Courier New"/>
                <w:sz w:val="18"/>
                <w:szCs w:val="18"/>
              </w:rPr>
              <w:t>=</w:t>
            </w:r>
          </w:p>
        </w:tc>
        <w:tc>
          <w:tcPr>
            <w:tcW w:w="5400" w:type="dxa"/>
            <w:shd w:val="clear" w:color="auto" w:fill="C2C2C2"/>
          </w:tcPr>
          <w:p w:rsidR="001E1B42" w:rsidRPr="001E1B42" w:rsidRDefault="001E1B42" w:rsidP="00CD3CE0">
            <w:pPr>
              <w:autoSpaceDE w:val="0"/>
              <w:snapToGrid w:val="0"/>
              <w:rPr>
                <w:rFonts w:ascii="Courier New" w:hAnsi="Courier New" w:cs="Courier New"/>
                <w:sz w:val="18"/>
                <w:szCs w:val="18"/>
              </w:rPr>
            </w:pPr>
            <w:r w:rsidRPr="001E1B42">
              <w:rPr>
                <w:rFonts w:ascii="Courier New" w:hAnsi="Courier New" w:cs="Courier New"/>
                <w:sz w:val="18"/>
                <w:szCs w:val="18"/>
              </w:rPr>
              <w:t xml:space="preserve">&lt;encrypted-EXEC&gt; </w:t>
            </w:r>
          </w:p>
          <w:p w:rsidR="001E1B42" w:rsidRDefault="00FA0661" w:rsidP="00CD3CE0">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1E1B42" w:rsidRPr="001E1B42" w:rsidRDefault="001E1B42" w:rsidP="00CD3CE0">
            <w:pPr>
              <w:autoSpaceDE w:val="0"/>
              <w:snapToGrid w:val="0"/>
              <w:rPr>
                <w:rFonts w:ascii="Courier New" w:hAnsi="Courier New" w:cs="Courier New"/>
                <w:sz w:val="18"/>
                <w:szCs w:val="18"/>
              </w:rPr>
            </w:pPr>
            <w:r>
              <w:rPr>
                <w:rFonts w:ascii="Courier New" w:hAnsi="Courier New" w:cs="Courier New"/>
                <w:sz w:val="18"/>
                <w:szCs w:val="18"/>
              </w:rPr>
              <w:t xml:space="preserve">; </w:t>
            </w:r>
            <w:r w:rsidRPr="001E1B42">
              <w:rPr>
                <w:rFonts w:ascii="Courier New" w:hAnsi="Courier New" w:cs="Courier New"/>
                <w:sz w:val="18"/>
                <w:szCs w:val="18"/>
              </w:rPr>
              <w:t>established on the Phase 2 (key agreement)</w:t>
            </w:r>
          </w:p>
          <w:p w:rsidR="001E1B42" w:rsidRPr="001E1B42" w:rsidRDefault="001E1B42" w:rsidP="00CD3CE0">
            <w:pPr>
              <w:autoSpaceDE w:val="0"/>
              <w:snapToGrid w:val="0"/>
              <w:rPr>
                <w:rFonts w:ascii="Courier New" w:hAnsi="Courier New" w:cs="Courier New"/>
                <w:sz w:val="18"/>
                <w:szCs w:val="18"/>
              </w:rPr>
            </w:pPr>
          </w:p>
        </w:tc>
      </w:tr>
      <w:tr w:rsidR="00E66D03" w:rsidRPr="001E1B42">
        <w:trPr>
          <w:trHeight w:val="288"/>
        </w:trPr>
        <w:tc>
          <w:tcPr>
            <w:tcW w:w="1945" w:type="dxa"/>
            <w:shd w:val="clear" w:color="auto" w:fill="C2C2C2"/>
          </w:tcPr>
          <w:p w:rsidR="00E66D03" w:rsidRPr="001E1B42" w:rsidRDefault="00E66D03" w:rsidP="00E66D03">
            <w:pPr>
              <w:autoSpaceDE w:val="0"/>
              <w:snapToGrid w:val="0"/>
              <w:rPr>
                <w:rFonts w:ascii="Courier New" w:hAnsi="Courier New" w:cs="Courier New"/>
                <w:sz w:val="18"/>
                <w:szCs w:val="18"/>
              </w:rPr>
            </w:pPr>
            <w:r w:rsidRPr="001E1B42">
              <w:rPr>
                <w:rFonts w:ascii="Courier New" w:hAnsi="Courier New" w:cs="Courier New"/>
                <w:sz w:val="18"/>
                <w:szCs w:val="18"/>
              </w:rPr>
              <w:t>EXEC</w:t>
            </w:r>
          </w:p>
        </w:tc>
        <w:tc>
          <w:tcPr>
            <w:tcW w:w="236" w:type="dxa"/>
            <w:shd w:val="clear" w:color="auto" w:fill="C2C2C2"/>
          </w:tcPr>
          <w:p w:rsidR="00E66D03" w:rsidRPr="001E1B42" w:rsidRDefault="00E66D03" w:rsidP="00E66D03">
            <w:pPr>
              <w:autoSpaceDE w:val="0"/>
              <w:snapToGrid w:val="0"/>
              <w:rPr>
                <w:rFonts w:ascii="Courier New" w:hAnsi="Courier New" w:cs="Courier New"/>
                <w:sz w:val="18"/>
                <w:szCs w:val="18"/>
              </w:rPr>
            </w:pPr>
            <w:r w:rsidRPr="001E1B42">
              <w:rPr>
                <w:rFonts w:ascii="Courier New" w:hAnsi="Courier New" w:cs="Courier New"/>
                <w:sz w:val="18"/>
                <w:szCs w:val="18"/>
              </w:rPr>
              <w:t>=</w:t>
            </w:r>
          </w:p>
        </w:tc>
        <w:tc>
          <w:tcPr>
            <w:tcW w:w="5400" w:type="dxa"/>
            <w:shd w:val="clear" w:color="auto" w:fill="C2C2C2"/>
          </w:tcPr>
          <w:p w:rsidR="00E66D03" w:rsidRPr="001E1B42" w:rsidRDefault="005D65DA" w:rsidP="00E66D03">
            <w:pPr>
              <w:autoSpaceDE w:val="0"/>
              <w:snapToGrid w:val="0"/>
              <w:rPr>
                <w:rFonts w:ascii="Courier New" w:hAnsi="Courier New" w:cs="Courier New"/>
                <w:sz w:val="18"/>
                <w:szCs w:val="18"/>
              </w:rPr>
            </w:pPr>
            <w:r w:rsidRPr="00A07B02">
              <w:rPr>
                <w:rFonts w:ascii="Courier New" w:hAnsi="Courier New" w:cs="Courier New"/>
                <w:sz w:val="18"/>
                <w:szCs w:val="18"/>
              </w:rPr>
              <w:t>"</w:t>
            </w:r>
            <w:r w:rsidR="00E66D03" w:rsidRPr="001E1B42">
              <w:rPr>
                <w:rFonts w:ascii="Courier New" w:hAnsi="Courier New" w:cs="Courier New"/>
                <w:sz w:val="18"/>
                <w:szCs w:val="18"/>
              </w:rPr>
              <w:t>EXEC</w:t>
            </w:r>
            <w:r w:rsidRPr="00A07B02">
              <w:rPr>
                <w:rFonts w:ascii="Courier New" w:hAnsi="Courier New" w:cs="Courier New"/>
                <w:sz w:val="18"/>
                <w:szCs w:val="18"/>
              </w:rPr>
              <w:t>"</w:t>
            </w:r>
            <w:r w:rsidR="00E66D03" w:rsidRPr="001E1B42">
              <w:rPr>
                <w:rFonts w:ascii="Courier New" w:hAnsi="Courier New" w:cs="Courier New"/>
                <w:sz w:val="18"/>
                <w:szCs w:val="18"/>
              </w:rPr>
              <w:t xml:space="preserve"> program</w:t>
            </w:r>
            <w:r w:rsidR="0081160E">
              <w:rPr>
                <w:rFonts w:ascii="Courier New" w:hAnsi="Courier New" w:cs="Courier New"/>
                <w:sz w:val="18"/>
                <w:szCs w:val="18"/>
              </w:rPr>
              <w:t xml:space="preserve"> execute-sync</w:t>
            </w:r>
          </w:p>
        </w:tc>
      </w:tr>
      <w:tr w:rsidR="00E66D03" w:rsidRPr="001E1B42">
        <w:trPr>
          <w:trHeight w:val="288"/>
        </w:trPr>
        <w:tc>
          <w:tcPr>
            <w:tcW w:w="1945" w:type="dxa"/>
            <w:shd w:val="clear" w:color="auto" w:fill="C2C2C2"/>
          </w:tcPr>
          <w:p w:rsidR="00E66D03" w:rsidRPr="00F83E0A" w:rsidRDefault="00E66D03" w:rsidP="00E66D03">
            <w:pPr>
              <w:pStyle w:val="HTMLPreformatted"/>
              <w:snapToGrid w:val="0"/>
              <w:rPr>
                <w:rFonts w:cs="Courier New"/>
                <w:sz w:val="18"/>
                <w:szCs w:val="18"/>
                <w:lang w:val="en-US"/>
              </w:rPr>
            </w:pPr>
            <w:r w:rsidRPr="00F83E0A">
              <w:rPr>
                <w:rFonts w:cs="Courier New"/>
                <w:sz w:val="18"/>
                <w:szCs w:val="18"/>
                <w:lang w:val="en-US"/>
              </w:rPr>
              <w:t>program</w:t>
            </w:r>
          </w:p>
        </w:tc>
        <w:tc>
          <w:tcPr>
            <w:tcW w:w="236" w:type="dxa"/>
            <w:shd w:val="clear" w:color="auto" w:fill="C2C2C2"/>
          </w:tcPr>
          <w:p w:rsidR="00E66D03" w:rsidRPr="00F83E0A" w:rsidRDefault="00E66D03" w:rsidP="00E66D03">
            <w:pPr>
              <w:pStyle w:val="HTMLPreformatted"/>
              <w:snapToGrid w:val="0"/>
              <w:rPr>
                <w:rFonts w:cs="Courier New"/>
                <w:sz w:val="18"/>
                <w:szCs w:val="18"/>
                <w:lang w:val="fr-FR"/>
              </w:rPr>
            </w:pPr>
            <w:r w:rsidRPr="00F83E0A">
              <w:rPr>
                <w:rFonts w:cs="Courier New"/>
                <w:sz w:val="18"/>
                <w:szCs w:val="18"/>
                <w:lang w:val="fr-FR"/>
              </w:rPr>
              <w:t>=</w:t>
            </w:r>
          </w:p>
        </w:tc>
        <w:tc>
          <w:tcPr>
            <w:tcW w:w="5400" w:type="dxa"/>
            <w:shd w:val="clear" w:color="auto" w:fill="C2C2C2"/>
          </w:tcPr>
          <w:p w:rsidR="00E66D03" w:rsidRPr="00F83E0A" w:rsidRDefault="00E66D03" w:rsidP="005537BE">
            <w:pPr>
              <w:pStyle w:val="HTMLPreformatted"/>
              <w:snapToGrid w:val="0"/>
              <w:rPr>
                <w:rFonts w:cs="Courier New"/>
                <w:sz w:val="18"/>
                <w:szCs w:val="18"/>
                <w:lang w:val="en-US"/>
              </w:rPr>
            </w:pPr>
            <w:r w:rsidRPr="00F83E0A">
              <w:rPr>
                <w:rFonts w:cs="Courier New"/>
                <w:sz w:val="18"/>
                <w:szCs w:val="18"/>
                <w:lang w:val="en-US"/>
              </w:rPr>
              <w:t>executable-</w:t>
            </w:r>
            <w:r w:rsidR="005537BE" w:rsidRPr="00F83E0A">
              <w:rPr>
                <w:rFonts w:cs="Courier New"/>
                <w:sz w:val="18"/>
                <w:szCs w:val="18"/>
                <w:lang w:val="en-US"/>
              </w:rPr>
              <w:t>name</w:t>
            </w:r>
            <w:r w:rsidRPr="00F83E0A">
              <w:rPr>
                <w:rFonts w:cs="Courier New"/>
                <w:sz w:val="18"/>
                <w:szCs w:val="18"/>
                <w:lang w:val="en-US"/>
              </w:rPr>
              <w:t xml:space="preserve"> </w:t>
            </w:r>
          </w:p>
        </w:tc>
      </w:tr>
      <w:tr w:rsidR="00E66D03" w:rsidRPr="001E1B42">
        <w:trPr>
          <w:trHeight w:val="288"/>
        </w:trPr>
        <w:tc>
          <w:tcPr>
            <w:tcW w:w="1945" w:type="dxa"/>
            <w:shd w:val="clear" w:color="auto" w:fill="C2C2C2"/>
          </w:tcPr>
          <w:p w:rsidR="00E66D03" w:rsidRPr="00F83E0A" w:rsidRDefault="009D5DD9" w:rsidP="00E66D03">
            <w:pPr>
              <w:pStyle w:val="HTMLPreformatted"/>
              <w:snapToGrid w:val="0"/>
              <w:rPr>
                <w:rFonts w:cs="Courier New"/>
                <w:sz w:val="18"/>
                <w:szCs w:val="18"/>
                <w:lang w:val="en-US"/>
              </w:rPr>
            </w:pPr>
            <w:r w:rsidRPr="00F83E0A">
              <w:rPr>
                <w:rFonts w:cs="Courier New"/>
                <w:sz w:val="18"/>
                <w:szCs w:val="18"/>
                <w:lang w:val="en-US"/>
              </w:rPr>
              <w:t>executable-name</w:t>
            </w:r>
          </w:p>
        </w:tc>
        <w:tc>
          <w:tcPr>
            <w:tcW w:w="236" w:type="dxa"/>
            <w:shd w:val="clear" w:color="auto" w:fill="C2C2C2"/>
          </w:tcPr>
          <w:p w:rsidR="00E66D03" w:rsidRPr="00F83E0A" w:rsidRDefault="00F3754F" w:rsidP="00E66D03">
            <w:pPr>
              <w:pStyle w:val="HTMLPreformatted"/>
              <w:snapToGrid w:val="0"/>
              <w:rPr>
                <w:rFonts w:cs="Courier New"/>
                <w:sz w:val="18"/>
                <w:szCs w:val="18"/>
                <w:lang w:val="fr-FR"/>
              </w:rPr>
            </w:pPr>
            <w:r w:rsidRPr="00F83E0A">
              <w:rPr>
                <w:rFonts w:cs="Courier New"/>
                <w:sz w:val="18"/>
                <w:szCs w:val="18"/>
                <w:lang w:val="fr-FR"/>
              </w:rPr>
              <w:t>=</w:t>
            </w:r>
          </w:p>
        </w:tc>
        <w:tc>
          <w:tcPr>
            <w:tcW w:w="5400" w:type="dxa"/>
            <w:shd w:val="clear" w:color="auto" w:fill="C2C2C2"/>
          </w:tcPr>
          <w:p w:rsidR="00E66D03" w:rsidRPr="00F83E0A" w:rsidRDefault="00914214" w:rsidP="00E66D03">
            <w:pPr>
              <w:pStyle w:val="HTMLPreformatted"/>
              <w:snapToGrid w:val="0"/>
              <w:rPr>
                <w:rFonts w:cs="Courier New"/>
                <w:sz w:val="18"/>
                <w:szCs w:val="18"/>
                <w:lang w:val="en-US"/>
              </w:rPr>
            </w:pPr>
            <w:r w:rsidRPr="00F83E0A">
              <w:rPr>
                <w:rFonts w:cs="Courier New"/>
                <w:sz w:val="18"/>
                <w:szCs w:val="18"/>
                <w:lang w:val="en-US"/>
              </w:rPr>
              <w:t>base64-str</w:t>
            </w:r>
          </w:p>
        </w:tc>
      </w:tr>
      <w:tr w:rsidR="0081160E" w:rsidRPr="001E1B42">
        <w:trPr>
          <w:trHeight w:val="288"/>
        </w:trPr>
        <w:tc>
          <w:tcPr>
            <w:tcW w:w="1945" w:type="dxa"/>
            <w:shd w:val="clear" w:color="auto" w:fill="C2C2C2"/>
          </w:tcPr>
          <w:p w:rsidR="0081160E" w:rsidRPr="00F83E0A" w:rsidRDefault="0081160E" w:rsidP="00E66D03">
            <w:pPr>
              <w:pStyle w:val="HTMLPreformatted"/>
              <w:snapToGrid w:val="0"/>
              <w:rPr>
                <w:rFonts w:cs="Courier New"/>
                <w:sz w:val="18"/>
                <w:szCs w:val="18"/>
                <w:lang w:val="en-US"/>
              </w:rPr>
            </w:pPr>
            <w:r w:rsidRPr="00F83E0A">
              <w:rPr>
                <w:rFonts w:cs="Courier New"/>
                <w:sz w:val="18"/>
                <w:szCs w:val="18"/>
                <w:lang w:val="en-US"/>
              </w:rPr>
              <w:t>execute-sync</w:t>
            </w:r>
          </w:p>
        </w:tc>
        <w:tc>
          <w:tcPr>
            <w:tcW w:w="236" w:type="dxa"/>
            <w:shd w:val="clear" w:color="auto" w:fill="C2C2C2"/>
          </w:tcPr>
          <w:p w:rsidR="0081160E" w:rsidRPr="00F83E0A" w:rsidRDefault="0081160E" w:rsidP="00E66D03">
            <w:pPr>
              <w:pStyle w:val="HTMLPreformatted"/>
              <w:snapToGrid w:val="0"/>
              <w:rPr>
                <w:rFonts w:cs="Courier New"/>
                <w:sz w:val="18"/>
                <w:szCs w:val="18"/>
                <w:lang w:val="fr-FR"/>
              </w:rPr>
            </w:pPr>
            <w:r w:rsidRPr="00F83E0A">
              <w:rPr>
                <w:rFonts w:cs="Courier New"/>
                <w:sz w:val="18"/>
                <w:szCs w:val="18"/>
                <w:lang w:val="fr-FR"/>
              </w:rPr>
              <w:t>=</w:t>
            </w:r>
          </w:p>
        </w:tc>
        <w:tc>
          <w:tcPr>
            <w:tcW w:w="5400" w:type="dxa"/>
            <w:shd w:val="clear" w:color="auto" w:fill="C2C2C2"/>
          </w:tcPr>
          <w:p w:rsidR="0081160E" w:rsidRPr="00F83E0A" w:rsidRDefault="00CB3E6E" w:rsidP="00E66D03">
            <w:pPr>
              <w:pStyle w:val="HTMLPreformatted"/>
              <w:snapToGrid w:val="0"/>
              <w:rPr>
                <w:rFonts w:cs="Courier New"/>
                <w:sz w:val="18"/>
                <w:szCs w:val="18"/>
                <w:lang w:val="en-US"/>
              </w:rPr>
            </w:pPr>
            <w:r w:rsidRPr="00F83E0A">
              <w:rPr>
                <w:rFonts w:cs="Courier New"/>
                <w:sz w:val="18"/>
                <w:szCs w:val="18"/>
                <w:lang w:val="en-US"/>
              </w:rPr>
              <w:t>boolean</w:t>
            </w:r>
          </w:p>
        </w:tc>
      </w:tr>
      <w:tr w:rsidR="00914214" w:rsidRPr="001E1B42">
        <w:trPr>
          <w:trHeight w:val="162"/>
        </w:trPr>
        <w:tc>
          <w:tcPr>
            <w:tcW w:w="1945" w:type="dxa"/>
            <w:shd w:val="clear" w:color="auto" w:fill="C2C2C2"/>
          </w:tcPr>
          <w:p w:rsidR="00914214" w:rsidRPr="00F83E0A" w:rsidRDefault="00914214" w:rsidP="00914214">
            <w:pPr>
              <w:pStyle w:val="HTMLPreformatted"/>
              <w:snapToGrid w:val="0"/>
              <w:rPr>
                <w:rFonts w:cs="Courier New"/>
                <w:sz w:val="18"/>
                <w:szCs w:val="18"/>
                <w:lang w:val="en-US"/>
              </w:rPr>
            </w:pPr>
          </w:p>
        </w:tc>
        <w:tc>
          <w:tcPr>
            <w:tcW w:w="236" w:type="dxa"/>
            <w:shd w:val="clear" w:color="auto" w:fill="C2C2C2"/>
          </w:tcPr>
          <w:p w:rsidR="00914214" w:rsidRPr="00F83E0A" w:rsidRDefault="00914214" w:rsidP="00914214">
            <w:pPr>
              <w:pStyle w:val="HTMLPreformatted"/>
              <w:snapToGrid w:val="0"/>
              <w:rPr>
                <w:rFonts w:cs="Courier New"/>
                <w:sz w:val="18"/>
                <w:szCs w:val="18"/>
                <w:lang w:val="fr-FR"/>
              </w:rPr>
            </w:pPr>
          </w:p>
        </w:tc>
        <w:tc>
          <w:tcPr>
            <w:tcW w:w="5400" w:type="dxa"/>
            <w:shd w:val="clear" w:color="auto" w:fill="C2C2C2"/>
          </w:tcPr>
          <w:p w:rsidR="00914214" w:rsidRPr="00F83E0A" w:rsidRDefault="00914214" w:rsidP="00914214">
            <w:pPr>
              <w:pStyle w:val="HTMLPreformatted"/>
              <w:snapToGrid w:val="0"/>
              <w:rPr>
                <w:rFonts w:cs="Courier New"/>
                <w:sz w:val="18"/>
                <w:szCs w:val="18"/>
                <w:lang w:val="en-US"/>
              </w:rPr>
            </w:pPr>
          </w:p>
        </w:tc>
      </w:tr>
    </w:tbl>
    <w:p w:rsidR="001E1B42" w:rsidRPr="001E1B42" w:rsidRDefault="001E1B42" w:rsidP="00E27D71">
      <w:pPr>
        <w:pStyle w:val="BodyText"/>
        <w:suppressLineNumbers/>
        <w:rPr>
          <w:rFonts w:ascii="Courier New" w:hAnsi="Courier New" w:cs="Courier New"/>
          <w:sz w:val="18"/>
          <w:szCs w:val="18"/>
        </w:rPr>
      </w:pPr>
    </w:p>
    <w:p w:rsidR="001E1B42" w:rsidRPr="001E1B42" w:rsidRDefault="001E1B42" w:rsidP="00E27D71">
      <w:pPr>
        <w:pStyle w:val="BodyText"/>
        <w:suppressLineNumbers/>
        <w:rPr>
          <w:rFonts w:ascii="Courier New" w:hAnsi="Courier New" w:cs="Courier New"/>
          <w:sz w:val="18"/>
          <w:szCs w:val="18"/>
        </w:rPr>
      </w:pPr>
    </w:p>
    <w:p w:rsidR="001E1B42" w:rsidRPr="001E1B42" w:rsidRDefault="001E1B42" w:rsidP="00E27D71">
      <w:pPr>
        <w:pStyle w:val="BodyText"/>
        <w:suppressLineNumbers/>
        <w:rPr>
          <w:rFonts w:ascii="Courier New" w:hAnsi="Courier New" w:cs="Courier New"/>
          <w:sz w:val="18"/>
          <w:szCs w:val="18"/>
        </w:rPr>
      </w:pPr>
    </w:p>
    <w:p w:rsidR="00E27D71" w:rsidRPr="001E1B42" w:rsidRDefault="00E27D71" w:rsidP="00E27D71">
      <w:pPr>
        <w:pStyle w:val="BodyText"/>
        <w:suppressLineNumbers/>
        <w:rPr>
          <w:rFonts w:ascii="Courier New" w:hAnsi="Courier New" w:cs="Courier New"/>
          <w:sz w:val="18"/>
          <w:szCs w:val="18"/>
        </w:rPr>
      </w:pPr>
    </w:p>
    <w:p w:rsidR="001E1B42" w:rsidRPr="001E1B42" w:rsidRDefault="001E1B42" w:rsidP="00E27D71">
      <w:pPr>
        <w:pStyle w:val="BodyText"/>
        <w:suppressLineNumbers/>
        <w:rPr>
          <w:rFonts w:ascii="Courier New" w:hAnsi="Courier New" w:cs="Courier New"/>
          <w:sz w:val="18"/>
          <w:szCs w:val="18"/>
        </w:rPr>
      </w:pPr>
    </w:p>
    <w:p w:rsidR="001E1B42" w:rsidRPr="001E1B42" w:rsidRDefault="001E1B42" w:rsidP="00E27D71">
      <w:pPr>
        <w:pStyle w:val="BodyText"/>
        <w:suppressLineNumbers/>
        <w:rPr>
          <w:rFonts w:ascii="Courier New" w:hAnsi="Courier New" w:cs="Courier New"/>
          <w:sz w:val="18"/>
          <w:szCs w:val="18"/>
        </w:rPr>
      </w:pPr>
    </w:p>
    <w:p w:rsidR="001E1B42" w:rsidRPr="001E1B42" w:rsidRDefault="001E1B42" w:rsidP="00E27D71">
      <w:pPr>
        <w:pStyle w:val="BodyText"/>
        <w:suppressLineNumbers/>
        <w:rPr>
          <w:rFonts w:ascii="Courier New" w:hAnsi="Courier New" w:cs="Courier New"/>
          <w:sz w:val="18"/>
          <w:szCs w:val="18"/>
        </w:rPr>
      </w:pPr>
    </w:p>
    <w:p w:rsidR="001E1B42" w:rsidRPr="001E1B42" w:rsidRDefault="001E1B42" w:rsidP="00E27D71">
      <w:pPr>
        <w:pStyle w:val="BodyText"/>
        <w:suppressLineNumbers/>
        <w:rPr>
          <w:rFonts w:ascii="Courier New" w:hAnsi="Courier New" w:cs="Courier New"/>
          <w:sz w:val="18"/>
          <w:szCs w:val="18"/>
        </w:rPr>
      </w:pPr>
    </w:p>
    <w:p w:rsidR="001E1B42" w:rsidRPr="001E1B42" w:rsidRDefault="001E1B42" w:rsidP="00E27D71">
      <w:pPr>
        <w:pStyle w:val="BodyText"/>
        <w:suppressLineNumbers/>
        <w:rPr>
          <w:rFonts w:ascii="Courier New" w:hAnsi="Courier New" w:cs="Courier New"/>
          <w:sz w:val="18"/>
          <w:szCs w:val="18"/>
        </w:rPr>
      </w:pPr>
    </w:p>
    <w:p w:rsidR="001E1B42" w:rsidRPr="001E1B42" w:rsidRDefault="001E1B42" w:rsidP="00E27D71">
      <w:pPr>
        <w:pStyle w:val="BodyText"/>
        <w:suppressLineNumbers/>
        <w:rPr>
          <w:rFonts w:ascii="Courier New" w:hAnsi="Courier New" w:cs="Courier New"/>
          <w:sz w:val="18"/>
          <w:szCs w:val="18"/>
        </w:rPr>
      </w:pPr>
    </w:p>
    <w:p w:rsidR="001E1B42" w:rsidRPr="001E1B42" w:rsidRDefault="001E1B42" w:rsidP="00E27D71">
      <w:pPr>
        <w:pStyle w:val="BodyText"/>
        <w:suppressLineNumbers/>
        <w:rPr>
          <w:rFonts w:ascii="Courier New" w:hAnsi="Courier New" w:cs="Courier New"/>
          <w:sz w:val="18"/>
          <w:szCs w:val="18"/>
        </w:rPr>
      </w:pPr>
    </w:p>
    <w:p w:rsidR="00A92935" w:rsidRDefault="00A92935" w:rsidP="00E27D71">
      <w:pPr>
        <w:pStyle w:val="BodyText"/>
        <w:suppressLineNumbers/>
        <w:rPr>
          <w:rFonts w:ascii="Courier New" w:hAnsi="Courier New" w:cs="Courier New"/>
        </w:rPr>
      </w:pPr>
    </w:p>
    <w:p w:rsidR="00C54778" w:rsidRDefault="00C54778" w:rsidP="00E27D71">
      <w:pPr>
        <w:pStyle w:val="BodyText"/>
        <w:suppressLineNumbers/>
        <w:rPr>
          <w:rFonts w:ascii="Courier New" w:hAnsi="Courier New" w:cs="Courier New"/>
        </w:rPr>
      </w:pPr>
    </w:p>
    <w:p w:rsidR="00E27D71" w:rsidRPr="002D27F5" w:rsidRDefault="00E27D71" w:rsidP="00E27D71">
      <w:pPr>
        <w:pStyle w:val="BodyText"/>
        <w:suppressLineNumbers/>
        <w:rPr>
          <w:rFonts w:ascii="Courier New" w:hAnsi="Courier New" w:cs="Courier New"/>
        </w:rPr>
      </w:pPr>
      <w:r w:rsidRPr="002D27F5">
        <w:rPr>
          <w:rFonts w:ascii="Courier New" w:hAnsi="Courier New" w:cs="Courier New"/>
        </w:rPr>
        <w:t>executable-name</w:t>
      </w:r>
    </w:p>
    <w:p w:rsidR="00E27D71" w:rsidRDefault="00EF6137" w:rsidP="002D27F5">
      <w:pPr>
        <w:pStyle w:val="BodyText"/>
        <w:suppressLineNumbers/>
        <w:ind w:firstLine="720"/>
      </w:pPr>
      <w:r>
        <w:t xml:space="preserve">Single line </w:t>
      </w:r>
      <w:r w:rsidR="00E27D71" w:rsidRPr="00E27D71">
        <w:t xml:space="preserve">base64-encoded </w:t>
      </w:r>
      <w:r w:rsidR="00683753" w:rsidRPr="00E27D71">
        <w:t xml:space="preserve">RFC 3986-compliant </w:t>
      </w:r>
      <w:r w:rsidR="00E27D71" w:rsidRPr="00E27D71">
        <w:t>UTF-8 name of the program main executable</w:t>
      </w:r>
      <w:r w:rsidR="005537BE">
        <w:t xml:space="preserve"> (may be full path </w:t>
      </w:r>
      <w:r w:rsidR="00683753">
        <w:t xml:space="preserve">such as file://%ProgramFiles%\vpn\vpn.exe </w:t>
      </w:r>
      <w:r w:rsidR="005537BE">
        <w:t>or just a file name</w:t>
      </w:r>
      <w:r w:rsidR="00683753">
        <w:t xml:space="preserve"> </w:t>
      </w:r>
      <w:hyperlink r:id="rId17" w:history="1">
        <w:r w:rsidR="00CB3E6E" w:rsidRPr="00C307AE">
          <w:rPr>
            <w:rStyle w:val="Hyperlink"/>
          </w:rPr>
          <w:t>file://vpn.exe</w:t>
        </w:r>
      </w:hyperlink>
      <w:r w:rsidR="005537BE">
        <w:t>)</w:t>
      </w:r>
    </w:p>
    <w:p w:rsidR="00E34D20" w:rsidRDefault="00E34D20" w:rsidP="002D27F5">
      <w:pPr>
        <w:pStyle w:val="BodyText"/>
        <w:suppressLineNumbers/>
        <w:ind w:firstLine="720"/>
      </w:pPr>
    </w:p>
    <w:p w:rsidR="00CB3E6E" w:rsidRDefault="00CB3E6E" w:rsidP="00CB3E6E">
      <w:pPr>
        <w:pStyle w:val="BodyText"/>
        <w:suppressLineNumbers/>
        <w:rPr>
          <w:rFonts w:ascii="Courier New" w:hAnsi="Courier New" w:cs="Courier New"/>
        </w:rPr>
      </w:pPr>
      <w:r w:rsidRPr="00CB3E6E">
        <w:rPr>
          <w:rFonts w:ascii="Courier New" w:hAnsi="Courier New" w:cs="Courier New"/>
        </w:rPr>
        <w:t>execute-sync</w:t>
      </w:r>
    </w:p>
    <w:p w:rsidR="00CB3E6E" w:rsidRPr="00CB3E6E" w:rsidRDefault="00CB3E6E" w:rsidP="00CB3E6E">
      <w:pPr>
        <w:pStyle w:val="BodyText"/>
        <w:suppressLineNumbers/>
      </w:pPr>
      <w:r w:rsidRPr="00E34D20">
        <w:tab/>
      </w:r>
      <w:r w:rsidR="00E34D20" w:rsidRPr="00E34D20">
        <w:t>Boolean flag indicating w</w:t>
      </w:r>
      <w:r w:rsidRPr="00CB3E6E">
        <w:t xml:space="preserve">hether the client should invoke the executable </w:t>
      </w:r>
      <w:smartTag w:uri="urn:schemas-microsoft-com:office:smarttags" w:element="stockticker">
        <w:r w:rsidRPr="00CB3E6E">
          <w:t>URI</w:t>
        </w:r>
      </w:smartTag>
      <w:r w:rsidRPr="00CB3E6E">
        <w:t xml:space="preserve"> synchronously. Web URIs are always executed asynchronously</w:t>
      </w:r>
      <w:r>
        <w:t>.</w:t>
      </w:r>
    </w:p>
    <w:p w:rsidR="00E27D71" w:rsidRDefault="00E27D71" w:rsidP="00E27D71">
      <w:pPr>
        <w:pStyle w:val="BodyText"/>
        <w:suppressLineNumbers/>
      </w:pPr>
    </w:p>
    <w:p w:rsidR="00C13360" w:rsidRPr="00E27D71" w:rsidRDefault="00C13360" w:rsidP="00E27D71">
      <w:pPr>
        <w:pStyle w:val="BodyText"/>
        <w:suppressLineNumbers/>
      </w:pPr>
    </w:p>
    <w:p w:rsidR="00E27D71" w:rsidRPr="00B40D8D" w:rsidRDefault="00E27D71" w:rsidP="00E27D71">
      <w:pPr>
        <w:pStyle w:val="BodyText"/>
        <w:suppressLineNumbers/>
        <w:rPr>
          <w:b/>
        </w:rPr>
      </w:pPr>
      <w:r w:rsidRPr="00B40D8D">
        <w:rPr>
          <w:b/>
        </w:rPr>
        <w:t>DIGEST</w:t>
      </w:r>
    </w:p>
    <w:p w:rsidR="00E27D71" w:rsidRPr="00E27D71" w:rsidRDefault="00E27D71" w:rsidP="00E27D71">
      <w:pPr>
        <w:pStyle w:val="BodyText"/>
        <w:suppressLineNumbers/>
      </w:pPr>
      <w:r w:rsidRPr="00E27D71">
        <w:t>Description: calculated digest of the executable</w:t>
      </w:r>
    </w:p>
    <w:p w:rsidR="00E27D71" w:rsidRDefault="00E732D4" w:rsidP="00E27D71">
      <w:pPr>
        <w:pStyle w:val="BodyText"/>
        <w:suppressLineNumbers/>
      </w:pPr>
      <w:r>
        <w:t>Sender:</w:t>
      </w:r>
      <w:r w:rsidR="00E27D71" w:rsidRPr="00E27D71">
        <w:t xml:space="preserve"> </w:t>
      </w:r>
      <w:r w:rsidR="00BD48B7">
        <w:t>client</w:t>
      </w:r>
    </w:p>
    <w:p w:rsidR="00C13360" w:rsidRDefault="00C13360" w:rsidP="00E27D71">
      <w:pPr>
        <w:pStyle w:val="BodyText"/>
        <w:suppressLineNumbers/>
      </w:pPr>
      <w:r>
        <w:t>Syntax:</w:t>
      </w:r>
    </w:p>
    <w:p w:rsidR="00C13360" w:rsidRPr="00E27D71" w:rsidRDefault="00C13360" w:rsidP="00E27D71">
      <w:pPr>
        <w:pStyle w:val="BodyText"/>
        <w:suppressLineNumbers/>
      </w:pPr>
    </w:p>
    <w:tbl>
      <w:tblPr>
        <w:tblpPr w:leftFromText="180" w:rightFromText="180" w:vertAnchor="text" w:horzAnchor="margin" w:tblpX="250" w:tblpY="-32"/>
        <w:tblW w:w="7581" w:type="dxa"/>
        <w:shd w:val="clear" w:color="auto" w:fill="C2C2C2"/>
        <w:tblLayout w:type="fixed"/>
        <w:tblLook w:val="0000"/>
      </w:tblPr>
      <w:tblGrid>
        <w:gridCol w:w="1945"/>
        <w:gridCol w:w="236"/>
        <w:gridCol w:w="5400"/>
      </w:tblGrid>
      <w:tr w:rsidR="00C13360" w:rsidRPr="001E1B42">
        <w:trPr>
          <w:trHeight w:val="288"/>
        </w:trPr>
        <w:tc>
          <w:tcPr>
            <w:tcW w:w="1945" w:type="dxa"/>
            <w:shd w:val="clear" w:color="auto" w:fill="C2C2C2"/>
          </w:tcPr>
          <w:p w:rsidR="00C13360" w:rsidRPr="00E8700A" w:rsidRDefault="00C13360" w:rsidP="00CD3CE0">
            <w:pPr>
              <w:autoSpaceDE w:val="0"/>
              <w:snapToGrid w:val="0"/>
              <w:rPr>
                <w:rFonts w:ascii="Courier New" w:hAnsi="Courier New" w:cs="Courier New"/>
                <w:sz w:val="18"/>
                <w:szCs w:val="18"/>
              </w:rPr>
            </w:pPr>
          </w:p>
        </w:tc>
        <w:tc>
          <w:tcPr>
            <w:tcW w:w="236" w:type="dxa"/>
            <w:shd w:val="clear" w:color="auto" w:fill="C2C2C2"/>
          </w:tcPr>
          <w:p w:rsidR="00C13360" w:rsidRPr="00E8700A" w:rsidRDefault="00C13360" w:rsidP="00CD3CE0">
            <w:pPr>
              <w:autoSpaceDE w:val="0"/>
              <w:snapToGrid w:val="0"/>
              <w:rPr>
                <w:rFonts w:ascii="Courier New" w:hAnsi="Courier New" w:cs="Courier New"/>
                <w:sz w:val="18"/>
                <w:szCs w:val="18"/>
              </w:rPr>
            </w:pPr>
          </w:p>
        </w:tc>
        <w:tc>
          <w:tcPr>
            <w:tcW w:w="5400" w:type="dxa"/>
            <w:shd w:val="clear" w:color="auto" w:fill="C2C2C2"/>
          </w:tcPr>
          <w:p w:rsidR="00C13360" w:rsidRPr="00E8700A" w:rsidRDefault="00C13360" w:rsidP="00CD3CE0">
            <w:pPr>
              <w:autoSpaceDE w:val="0"/>
              <w:snapToGrid w:val="0"/>
              <w:rPr>
                <w:rFonts w:ascii="Courier New" w:hAnsi="Courier New" w:cs="Courier New"/>
                <w:sz w:val="18"/>
                <w:szCs w:val="18"/>
              </w:rPr>
            </w:pPr>
          </w:p>
        </w:tc>
      </w:tr>
      <w:tr w:rsidR="00C13360" w:rsidRPr="001E1B42">
        <w:trPr>
          <w:trHeight w:val="288"/>
        </w:trPr>
        <w:tc>
          <w:tcPr>
            <w:tcW w:w="1945" w:type="dxa"/>
            <w:shd w:val="clear" w:color="auto" w:fill="C2C2C2"/>
          </w:tcPr>
          <w:p w:rsidR="00C13360" w:rsidRPr="00E8700A" w:rsidRDefault="00C13360" w:rsidP="00CD3CE0">
            <w:pPr>
              <w:autoSpaceDE w:val="0"/>
              <w:snapToGrid w:val="0"/>
              <w:rPr>
                <w:rFonts w:ascii="Courier New" w:hAnsi="Courier New" w:cs="Courier New"/>
                <w:sz w:val="18"/>
                <w:szCs w:val="18"/>
              </w:rPr>
            </w:pPr>
            <w:smartTag w:uri="urn:schemas-microsoft-com:office:smarttags" w:element="stockticker">
              <w:r w:rsidRPr="00E8700A">
                <w:rPr>
                  <w:rFonts w:ascii="Courier New" w:hAnsi="Courier New" w:cs="Courier New"/>
                  <w:sz w:val="18"/>
                  <w:szCs w:val="18"/>
                </w:rPr>
                <w:t>ENC</w:t>
              </w:r>
            </w:smartTag>
            <w:r w:rsidRPr="00E8700A">
              <w:rPr>
                <w:rFonts w:ascii="Courier New" w:hAnsi="Courier New" w:cs="Courier New"/>
                <w:sz w:val="18"/>
                <w:szCs w:val="18"/>
              </w:rPr>
              <w:t>-DIGEST</w:t>
            </w:r>
          </w:p>
        </w:tc>
        <w:tc>
          <w:tcPr>
            <w:tcW w:w="236" w:type="dxa"/>
            <w:shd w:val="clear" w:color="auto" w:fill="C2C2C2"/>
          </w:tcPr>
          <w:p w:rsidR="00C13360" w:rsidRPr="00E8700A" w:rsidRDefault="00C13360" w:rsidP="00CD3CE0">
            <w:pPr>
              <w:autoSpaceDE w:val="0"/>
              <w:snapToGrid w:val="0"/>
              <w:rPr>
                <w:rFonts w:ascii="Courier New" w:hAnsi="Courier New" w:cs="Courier New"/>
                <w:sz w:val="18"/>
                <w:szCs w:val="18"/>
              </w:rPr>
            </w:pPr>
            <w:r w:rsidRPr="00E8700A">
              <w:rPr>
                <w:rFonts w:ascii="Courier New" w:hAnsi="Courier New" w:cs="Courier New"/>
                <w:sz w:val="18"/>
                <w:szCs w:val="18"/>
              </w:rPr>
              <w:t>=</w:t>
            </w:r>
          </w:p>
        </w:tc>
        <w:tc>
          <w:tcPr>
            <w:tcW w:w="5400" w:type="dxa"/>
            <w:shd w:val="clear" w:color="auto" w:fill="C2C2C2"/>
          </w:tcPr>
          <w:p w:rsidR="00C13360" w:rsidRPr="00E8700A" w:rsidRDefault="00C13360" w:rsidP="00CD3CE0">
            <w:pPr>
              <w:autoSpaceDE w:val="0"/>
              <w:snapToGrid w:val="0"/>
              <w:rPr>
                <w:rFonts w:ascii="Courier New" w:hAnsi="Courier New" w:cs="Courier New"/>
                <w:sz w:val="18"/>
                <w:szCs w:val="18"/>
              </w:rPr>
            </w:pPr>
            <w:r w:rsidRPr="00E8700A">
              <w:rPr>
                <w:rFonts w:ascii="Courier New" w:hAnsi="Courier New" w:cs="Courier New"/>
                <w:sz w:val="18"/>
                <w:szCs w:val="18"/>
              </w:rPr>
              <w:t>&lt;encrypted-DIGEST&gt;</w:t>
            </w:r>
          </w:p>
          <w:p w:rsidR="008235E7" w:rsidRDefault="00FA0661" w:rsidP="00CD3CE0">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C13360" w:rsidRPr="00E8700A" w:rsidRDefault="008235E7" w:rsidP="00CD3CE0">
            <w:pPr>
              <w:autoSpaceDE w:val="0"/>
              <w:snapToGrid w:val="0"/>
              <w:rPr>
                <w:rFonts w:ascii="Courier New" w:hAnsi="Courier New" w:cs="Courier New"/>
                <w:sz w:val="18"/>
                <w:szCs w:val="18"/>
              </w:rPr>
            </w:pPr>
            <w:r>
              <w:rPr>
                <w:rFonts w:ascii="Courier New" w:hAnsi="Courier New" w:cs="Courier New"/>
                <w:sz w:val="18"/>
                <w:szCs w:val="18"/>
              </w:rPr>
              <w:t xml:space="preserve">; </w:t>
            </w:r>
            <w:r w:rsidR="00C13360" w:rsidRPr="00E8700A">
              <w:rPr>
                <w:rFonts w:ascii="Courier New" w:hAnsi="Courier New" w:cs="Courier New"/>
                <w:sz w:val="18"/>
                <w:szCs w:val="18"/>
              </w:rPr>
              <w:t>established on the Phase 2 (key agreement)</w:t>
            </w:r>
          </w:p>
          <w:p w:rsidR="00C13360" w:rsidRPr="00E8700A" w:rsidRDefault="00C13360" w:rsidP="00CD3CE0">
            <w:pPr>
              <w:autoSpaceDE w:val="0"/>
              <w:snapToGrid w:val="0"/>
              <w:rPr>
                <w:rFonts w:ascii="Courier New" w:hAnsi="Courier New" w:cs="Courier New"/>
                <w:sz w:val="18"/>
                <w:szCs w:val="18"/>
              </w:rPr>
            </w:pPr>
          </w:p>
        </w:tc>
      </w:tr>
      <w:tr w:rsidR="00E66D03" w:rsidRPr="001E1B42">
        <w:trPr>
          <w:trHeight w:val="288"/>
        </w:trPr>
        <w:tc>
          <w:tcPr>
            <w:tcW w:w="1945" w:type="dxa"/>
            <w:shd w:val="clear" w:color="auto" w:fill="C2C2C2"/>
          </w:tcPr>
          <w:p w:rsidR="00E66D03" w:rsidRPr="00E8700A" w:rsidRDefault="00E66D03" w:rsidP="00E66D03">
            <w:pPr>
              <w:autoSpaceDE w:val="0"/>
              <w:snapToGrid w:val="0"/>
              <w:rPr>
                <w:rFonts w:ascii="Courier New" w:hAnsi="Courier New" w:cs="Courier New"/>
                <w:sz w:val="18"/>
                <w:szCs w:val="18"/>
              </w:rPr>
            </w:pPr>
            <w:r w:rsidRPr="00E8700A">
              <w:rPr>
                <w:rFonts w:ascii="Courier New" w:hAnsi="Courier New" w:cs="Courier New"/>
                <w:sz w:val="18"/>
                <w:szCs w:val="18"/>
              </w:rPr>
              <w:t>DIGEST</w:t>
            </w:r>
          </w:p>
        </w:tc>
        <w:tc>
          <w:tcPr>
            <w:tcW w:w="236" w:type="dxa"/>
            <w:shd w:val="clear" w:color="auto" w:fill="C2C2C2"/>
          </w:tcPr>
          <w:p w:rsidR="00E66D03" w:rsidRPr="00E8700A" w:rsidRDefault="00E66D03" w:rsidP="00E66D03">
            <w:pPr>
              <w:autoSpaceDE w:val="0"/>
              <w:snapToGrid w:val="0"/>
              <w:rPr>
                <w:rFonts w:ascii="Courier New" w:hAnsi="Courier New" w:cs="Courier New"/>
                <w:sz w:val="18"/>
                <w:szCs w:val="18"/>
              </w:rPr>
            </w:pPr>
            <w:r w:rsidRPr="00E8700A">
              <w:rPr>
                <w:rFonts w:ascii="Courier New" w:hAnsi="Courier New" w:cs="Courier New"/>
                <w:sz w:val="18"/>
                <w:szCs w:val="18"/>
              </w:rPr>
              <w:t>=</w:t>
            </w:r>
          </w:p>
        </w:tc>
        <w:tc>
          <w:tcPr>
            <w:tcW w:w="5400" w:type="dxa"/>
            <w:shd w:val="clear" w:color="auto" w:fill="C2C2C2"/>
          </w:tcPr>
          <w:p w:rsidR="00E66D03" w:rsidRPr="00E8700A" w:rsidRDefault="005D65DA" w:rsidP="00E66D03">
            <w:pPr>
              <w:autoSpaceDE w:val="0"/>
              <w:snapToGrid w:val="0"/>
              <w:rPr>
                <w:rFonts w:ascii="Courier New" w:hAnsi="Courier New" w:cs="Courier New"/>
                <w:sz w:val="18"/>
                <w:szCs w:val="18"/>
              </w:rPr>
            </w:pPr>
            <w:r w:rsidRPr="00A07B02">
              <w:rPr>
                <w:rFonts w:ascii="Courier New" w:hAnsi="Courier New" w:cs="Courier New"/>
                <w:sz w:val="18"/>
                <w:szCs w:val="18"/>
              </w:rPr>
              <w:t>"</w:t>
            </w:r>
            <w:r w:rsidR="00E66D03" w:rsidRPr="00E8700A">
              <w:rPr>
                <w:rFonts w:ascii="Courier New" w:hAnsi="Courier New" w:cs="Courier New"/>
                <w:sz w:val="18"/>
                <w:szCs w:val="18"/>
              </w:rPr>
              <w:t>DIGEST</w:t>
            </w:r>
            <w:r w:rsidRPr="00A07B02">
              <w:rPr>
                <w:rFonts w:ascii="Courier New" w:hAnsi="Courier New" w:cs="Courier New"/>
                <w:sz w:val="18"/>
                <w:szCs w:val="18"/>
              </w:rPr>
              <w:t>"</w:t>
            </w:r>
            <w:r w:rsidR="00BB67E8">
              <w:rPr>
                <w:rFonts w:ascii="Courier New" w:hAnsi="Courier New" w:cs="Courier New"/>
                <w:sz w:val="18"/>
                <w:szCs w:val="18"/>
              </w:rPr>
              <w:t xml:space="preserve"> dg</w:t>
            </w:r>
            <w:r w:rsidR="00E66D03" w:rsidRPr="00E8700A">
              <w:rPr>
                <w:rFonts w:ascii="Courier New" w:hAnsi="Courier New" w:cs="Courier New"/>
                <w:sz w:val="18"/>
                <w:szCs w:val="18"/>
              </w:rPr>
              <w:t>st</w:t>
            </w:r>
          </w:p>
        </w:tc>
      </w:tr>
      <w:tr w:rsidR="00E66D03" w:rsidRPr="001E1B42">
        <w:trPr>
          <w:trHeight w:val="288"/>
        </w:trPr>
        <w:tc>
          <w:tcPr>
            <w:tcW w:w="1945" w:type="dxa"/>
            <w:shd w:val="clear" w:color="auto" w:fill="C2C2C2"/>
          </w:tcPr>
          <w:p w:rsidR="00E66D03" w:rsidRPr="00F83E0A" w:rsidRDefault="007925DA" w:rsidP="00E66D03">
            <w:pPr>
              <w:pStyle w:val="HTMLPreformatted"/>
              <w:snapToGrid w:val="0"/>
              <w:rPr>
                <w:rFonts w:cs="Courier New"/>
                <w:sz w:val="18"/>
                <w:szCs w:val="18"/>
                <w:lang w:val="en-US"/>
              </w:rPr>
            </w:pPr>
            <w:r w:rsidRPr="00F83E0A">
              <w:rPr>
                <w:rFonts w:cs="Courier New"/>
                <w:sz w:val="18"/>
                <w:szCs w:val="18"/>
                <w:lang w:val="en-US"/>
              </w:rPr>
              <w:t>d</w:t>
            </w:r>
            <w:r w:rsidR="00BB67E8" w:rsidRPr="00F83E0A">
              <w:rPr>
                <w:rFonts w:cs="Courier New"/>
                <w:sz w:val="18"/>
                <w:szCs w:val="18"/>
                <w:lang w:val="en-US"/>
              </w:rPr>
              <w:t>g</w:t>
            </w:r>
            <w:r w:rsidR="00E66D03" w:rsidRPr="00F83E0A">
              <w:rPr>
                <w:rFonts w:cs="Courier New"/>
                <w:sz w:val="18"/>
                <w:szCs w:val="18"/>
                <w:lang w:val="en-US"/>
              </w:rPr>
              <w:t>st</w:t>
            </w:r>
          </w:p>
        </w:tc>
        <w:tc>
          <w:tcPr>
            <w:tcW w:w="236" w:type="dxa"/>
            <w:shd w:val="clear" w:color="auto" w:fill="C2C2C2"/>
          </w:tcPr>
          <w:p w:rsidR="00E66D03" w:rsidRPr="00F83E0A" w:rsidRDefault="00E66D03" w:rsidP="00E66D03">
            <w:pPr>
              <w:pStyle w:val="HTMLPreformatted"/>
              <w:snapToGrid w:val="0"/>
              <w:rPr>
                <w:rFonts w:cs="Courier New"/>
                <w:sz w:val="18"/>
                <w:szCs w:val="18"/>
                <w:lang w:val="fr-FR"/>
              </w:rPr>
            </w:pPr>
            <w:r w:rsidRPr="00F83E0A">
              <w:rPr>
                <w:rFonts w:cs="Courier New"/>
                <w:sz w:val="18"/>
                <w:szCs w:val="18"/>
                <w:lang w:val="fr-FR"/>
              </w:rPr>
              <w:t>=</w:t>
            </w:r>
          </w:p>
        </w:tc>
        <w:tc>
          <w:tcPr>
            <w:tcW w:w="5400" w:type="dxa"/>
            <w:shd w:val="clear" w:color="auto" w:fill="C2C2C2"/>
          </w:tcPr>
          <w:p w:rsidR="00E66D03" w:rsidRPr="00F83E0A" w:rsidRDefault="00E66D03" w:rsidP="00E66D03">
            <w:pPr>
              <w:pStyle w:val="HTMLPreformatted"/>
              <w:snapToGrid w:val="0"/>
              <w:rPr>
                <w:rFonts w:cs="Courier New"/>
                <w:sz w:val="18"/>
                <w:szCs w:val="18"/>
                <w:lang w:val="en-US"/>
              </w:rPr>
            </w:pPr>
            <w:r w:rsidRPr="00F83E0A">
              <w:rPr>
                <w:rFonts w:cs="Courier New"/>
                <w:sz w:val="18"/>
                <w:szCs w:val="18"/>
                <w:lang w:val="en-US"/>
              </w:rPr>
              <w:t>64HEXDIG</w:t>
            </w:r>
          </w:p>
        </w:tc>
      </w:tr>
      <w:tr w:rsidR="00E66D03" w:rsidRPr="001E1B42">
        <w:trPr>
          <w:trHeight w:val="162"/>
        </w:trPr>
        <w:tc>
          <w:tcPr>
            <w:tcW w:w="1945" w:type="dxa"/>
            <w:shd w:val="clear" w:color="auto" w:fill="C2C2C2"/>
          </w:tcPr>
          <w:p w:rsidR="00E66D03" w:rsidRPr="00F83E0A" w:rsidRDefault="00E66D03" w:rsidP="00E66D03">
            <w:pPr>
              <w:pStyle w:val="HTMLPreformatted"/>
              <w:snapToGrid w:val="0"/>
              <w:rPr>
                <w:rFonts w:cs="Courier New"/>
                <w:sz w:val="18"/>
                <w:szCs w:val="18"/>
                <w:lang w:val="en-US"/>
              </w:rPr>
            </w:pPr>
          </w:p>
        </w:tc>
        <w:tc>
          <w:tcPr>
            <w:tcW w:w="236" w:type="dxa"/>
            <w:shd w:val="clear" w:color="auto" w:fill="C2C2C2"/>
          </w:tcPr>
          <w:p w:rsidR="00E66D03" w:rsidRPr="00F83E0A" w:rsidRDefault="00E66D03" w:rsidP="00E66D03">
            <w:pPr>
              <w:pStyle w:val="HTMLPreformatted"/>
              <w:snapToGrid w:val="0"/>
              <w:rPr>
                <w:rFonts w:cs="Courier New"/>
                <w:sz w:val="18"/>
                <w:szCs w:val="18"/>
                <w:lang w:val="fr-FR"/>
              </w:rPr>
            </w:pPr>
          </w:p>
        </w:tc>
        <w:tc>
          <w:tcPr>
            <w:tcW w:w="5400" w:type="dxa"/>
            <w:shd w:val="clear" w:color="auto" w:fill="C2C2C2"/>
          </w:tcPr>
          <w:p w:rsidR="00E66D03" w:rsidRPr="00F83E0A" w:rsidRDefault="00E66D03" w:rsidP="00E66D03">
            <w:pPr>
              <w:pStyle w:val="HTMLPreformatted"/>
              <w:snapToGrid w:val="0"/>
              <w:rPr>
                <w:rFonts w:cs="Courier New"/>
                <w:sz w:val="18"/>
                <w:szCs w:val="18"/>
                <w:lang w:val="en-US"/>
              </w:rPr>
            </w:pPr>
          </w:p>
        </w:tc>
      </w:tr>
    </w:tbl>
    <w:p w:rsidR="00C13360" w:rsidRDefault="00C13360" w:rsidP="00E27D71">
      <w:pPr>
        <w:pStyle w:val="BodyText"/>
        <w:suppressLineNumbers/>
      </w:pPr>
    </w:p>
    <w:p w:rsidR="00C13360" w:rsidRDefault="00C13360" w:rsidP="00E27D71">
      <w:pPr>
        <w:pStyle w:val="BodyText"/>
        <w:suppressLineNumbers/>
      </w:pPr>
    </w:p>
    <w:p w:rsidR="00C13360" w:rsidRPr="00E27D71" w:rsidRDefault="00C13360" w:rsidP="00E27D71">
      <w:pPr>
        <w:pStyle w:val="BodyText"/>
        <w:suppressLineNumbers/>
      </w:pPr>
    </w:p>
    <w:p w:rsidR="00E27D71" w:rsidRPr="00E27D71" w:rsidRDefault="00E27D71" w:rsidP="00E27D71">
      <w:pPr>
        <w:pStyle w:val="BodyText"/>
        <w:suppressLineNumbers/>
      </w:pPr>
    </w:p>
    <w:p w:rsidR="00E27D71" w:rsidRPr="00E27D71" w:rsidRDefault="00E27D71" w:rsidP="00E27D71">
      <w:pPr>
        <w:pStyle w:val="BodyText"/>
        <w:suppressLineNumbers/>
      </w:pPr>
    </w:p>
    <w:p w:rsidR="00E27D71" w:rsidRPr="00E27D71" w:rsidRDefault="00E27D71" w:rsidP="00E27D71">
      <w:pPr>
        <w:pStyle w:val="BodyText"/>
        <w:suppressLineNumbers/>
      </w:pPr>
    </w:p>
    <w:p w:rsidR="00C13360" w:rsidRDefault="00C13360" w:rsidP="00E27D71">
      <w:pPr>
        <w:pStyle w:val="BodyText"/>
        <w:suppressLineNumbers/>
      </w:pPr>
    </w:p>
    <w:p w:rsidR="00C13360" w:rsidRDefault="00C13360" w:rsidP="00E27D71">
      <w:pPr>
        <w:pStyle w:val="BodyText"/>
        <w:suppressLineNumbers/>
      </w:pPr>
    </w:p>
    <w:p w:rsidR="00127890" w:rsidRDefault="00127890" w:rsidP="00E27D71">
      <w:pPr>
        <w:pStyle w:val="BodyText"/>
        <w:suppressLineNumbers/>
      </w:pPr>
    </w:p>
    <w:p w:rsidR="00A92935" w:rsidRDefault="00A92935" w:rsidP="00E27D71">
      <w:pPr>
        <w:pStyle w:val="BodyText"/>
        <w:suppressLineNumbers/>
        <w:rPr>
          <w:rFonts w:ascii="Courier New" w:hAnsi="Courier New" w:cs="Courier New"/>
        </w:rPr>
      </w:pPr>
    </w:p>
    <w:p w:rsidR="00E27D71" w:rsidRPr="00127890" w:rsidRDefault="00E27D71" w:rsidP="00E27D71">
      <w:pPr>
        <w:pStyle w:val="BodyText"/>
        <w:suppressLineNumbers/>
        <w:rPr>
          <w:rFonts w:ascii="Courier New" w:hAnsi="Courier New" w:cs="Courier New"/>
        </w:rPr>
      </w:pPr>
      <w:r w:rsidRPr="00127890">
        <w:rPr>
          <w:rFonts w:ascii="Courier New" w:hAnsi="Courier New" w:cs="Courier New"/>
        </w:rPr>
        <w:t>digest</w:t>
      </w:r>
    </w:p>
    <w:p w:rsidR="00E27D71" w:rsidRPr="00E27D71" w:rsidRDefault="00E27D71" w:rsidP="00E66D03">
      <w:pPr>
        <w:pStyle w:val="BodyText"/>
        <w:suppressLineNumbers/>
        <w:ind w:firstLine="720"/>
      </w:pPr>
      <w:r w:rsidRPr="00E27D71">
        <w:t>hexadecimal sha-256 hash of the executable.</w:t>
      </w:r>
    </w:p>
    <w:p w:rsidR="00E27D71" w:rsidRDefault="00E27D71" w:rsidP="00E27D71">
      <w:pPr>
        <w:pStyle w:val="BodyText"/>
        <w:suppressLineNumbers/>
      </w:pPr>
    </w:p>
    <w:p w:rsidR="00F77D41" w:rsidRDefault="00F77D41" w:rsidP="00E27D71">
      <w:pPr>
        <w:pStyle w:val="BodyText"/>
        <w:suppressLineNumbers/>
      </w:pPr>
    </w:p>
    <w:p w:rsidR="00F77D41" w:rsidRPr="00B40D8D" w:rsidRDefault="00F77D41" w:rsidP="00F77D41">
      <w:pPr>
        <w:pStyle w:val="BodyText"/>
        <w:suppressLineNumbers/>
        <w:rPr>
          <w:b/>
        </w:rPr>
      </w:pPr>
      <w:smartTag w:uri="urn:schemas-microsoft-com:office:smarttags" w:element="stockticker">
        <w:r w:rsidRPr="00B40D8D">
          <w:rPr>
            <w:b/>
          </w:rPr>
          <w:t>CERT</w:t>
        </w:r>
      </w:smartTag>
    </w:p>
    <w:p w:rsidR="00F77D41" w:rsidRPr="00E27D71" w:rsidRDefault="00F77D41" w:rsidP="00F77D41">
      <w:pPr>
        <w:pStyle w:val="BodyText"/>
        <w:suppressLineNumbers/>
      </w:pPr>
      <w:r w:rsidRPr="00E27D71">
        <w:t xml:space="preserve">Description: </w:t>
      </w:r>
      <w:r w:rsidR="00683753">
        <w:t xml:space="preserve">Send service </w:t>
      </w:r>
      <w:smartTag w:uri="urn:schemas-microsoft-com:office:smarttags" w:element="stockticker">
        <w:r w:rsidR="00683753">
          <w:t>URI</w:t>
        </w:r>
      </w:smartTag>
      <w:r w:rsidR="00683753">
        <w:t xml:space="preserve"> and </w:t>
      </w:r>
      <w:r w:rsidRPr="00E27D71">
        <w:t>certificate in the requested format</w:t>
      </w:r>
    </w:p>
    <w:p w:rsidR="00F77D41" w:rsidRDefault="0047009F" w:rsidP="00F77D41">
      <w:pPr>
        <w:pStyle w:val="BodyText"/>
        <w:suppressLineNumbers/>
      </w:pPr>
      <w:r>
        <w:t>Sender: server</w:t>
      </w:r>
    </w:p>
    <w:p w:rsidR="00F77D41" w:rsidRDefault="00F77D41" w:rsidP="00F77D41">
      <w:pPr>
        <w:pStyle w:val="BodyText"/>
        <w:suppressLineNumbers/>
      </w:pPr>
      <w:r>
        <w:t>Syntax:</w:t>
      </w:r>
    </w:p>
    <w:p w:rsidR="00F77D41" w:rsidRDefault="00F77D41" w:rsidP="00F77D41">
      <w:pPr>
        <w:pStyle w:val="BodyText"/>
        <w:suppressLineNumbers/>
      </w:pPr>
    </w:p>
    <w:tbl>
      <w:tblPr>
        <w:tblpPr w:leftFromText="180" w:rightFromText="180" w:vertAnchor="text" w:horzAnchor="margin" w:tblpX="250" w:tblpY="-32"/>
        <w:tblW w:w="7162" w:type="dxa"/>
        <w:shd w:val="clear" w:color="auto" w:fill="C2C2C2"/>
        <w:tblLayout w:type="fixed"/>
        <w:tblLook w:val="0000"/>
      </w:tblPr>
      <w:tblGrid>
        <w:gridCol w:w="1526"/>
        <w:gridCol w:w="236"/>
        <w:gridCol w:w="5400"/>
      </w:tblGrid>
      <w:tr w:rsidR="00F77D41" w:rsidRPr="003C2CCB">
        <w:trPr>
          <w:trHeight w:val="288"/>
        </w:trPr>
        <w:tc>
          <w:tcPr>
            <w:tcW w:w="1526" w:type="dxa"/>
            <w:shd w:val="clear" w:color="auto" w:fill="C2C2C2"/>
          </w:tcPr>
          <w:p w:rsidR="00F77D41" w:rsidRPr="00DA0E44" w:rsidRDefault="00F77D41" w:rsidP="000E1642">
            <w:pPr>
              <w:pStyle w:val="BodyText"/>
              <w:suppressLineNumbers/>
              <w:rPr>
                <w:rFonts w:ascii="Courier New" w:hAnsi="Courier New" w:cs="Courier New"/>
                <w:sz w:val="18"/>
                <w:szCs w:val="18"/>
              </w:rPr>
            </w:pPr>
          </w:p>
        </w:tc>
        <w:tc>
          <w:tcPr>
            <w:tcW w:w="236" w:type="dxa"/>
            <w:shd w:val="clear" w:color="auto" w:fill="C2C2C2"/>
          </w:tcPr>
          <w:p w:rsidR="00F77D41" w:rsidRPr="00DA0E44" w:rsidRDefault="00F77D41" w:rsidP="000E1642">
            <w:pPr>
              <w:pStyle w:val="BodyText"/>
              <w:suppressLineNumbers/>
              <w:rPr>
                <w:rFonts w:ascii="Courier New" w:hAnsi="Courier New" w:cs="Courier New"/>
                <w:sz w:val="18"/>
                <w:szCs w:val="18"/>
              </w:rPr>
            </w:pPr>
          </w:p>
        </w:tc>
        <w:tc>
          <w:tcPr>
            <w:tcW w:w="5400" w:type="dxa"/>
            <w:shd w:val="clear" w:color="auto" w:fill="C2C2C2"/>
          </w:tcPr>
          <w:p w:rsidR="00F77D41" w:rsidRPr="00DA0E44" w:rsidRDefault="00F77D41" w:rsidP="000E1642">
            <w:pPr>
              <w:pStyle w:val="BodyText"/>
              <w:suppressLineNumbers/>
              <w:rPr>
                <w:rFonts w:ascii="Courier New" w:hAnsi="Courier New" w:cs="Courier New"/>
                <w:sz w:val="18"/>
                <w:szCs w:val="18"/>
              </w:rPr>
            </w:pPr>
          </w:p>
        </w:tc>
      </w:tr>
      <w:tr w:rsidR="00F77D41" w:rsidRPr="003C2CCB">
        <w:trPr>
          <w:trHeight w:val="288"/>
        </w:trPr>
        <w:tc>
          <w:tcPr>
            <w:tcW w:w="1526" w:type="dxa"/>
            <w:shd w:val="clear" w:color="auto" w:fill="C2C2C2"/>
          </w:tcPr>
          <w:p w:rsidR="00F77D41" w:rsidRPr="00DA0E44" w:rsidRDefault="00F77D41" w:rsidP="000E1642">
            <w:pPr>
              <w:autoSpaceDE w:val="0"/>
              <w:snapToGrid w:val="0"/>
              <w:rPr>
                <w:rFonts w:ascii="Courier New" w:hAnsi="Courier New" w:cs="Courier New"/>
                <w:sz w:val="18"/>
                <w:szCs w:val="18"/>
              </w:rPr>
            </w:pPr>
            <w:smartTag w:uri="urn:schemas-microsoft-com:office:smarttags" w:element="stockticker">
              <w:r w:rsidRPr="00DA0E44">
                <w:rPr>
                  <w:rFonts w:ascii="Courier New" w:hAnsi="Courier New" w:cs="Courier New"/>
                  <w:sz w:val="18"/>
                  <w:szCs w:val="18"/>
                </w:rPr>
                <w:t>ENC</w:t>
              </w:r>
            </w:smartTag>
            <w:r w:rsidRPr="00DA0E44">
              <w:rPr>
                <w:rFonts w:ascii="Courier New" w:hAnsi="Courier New" w:cs="Courier New"/>
                <w:sz w:val="18"/>
                <w:szCs w:val="18"/>
              </w:rPr>
              <w:t>-</w:t>
            </w:r>
            <w:smartTag w:uri="urn:schemas-microsoft-com:office:smarttags" w:element="stockticker">
              <w:r w:rsidRPr="00DA0E44">
                <w:rPr>
                  <w:rFonts w:ascii="Courier New" w:hAnsi="Courier New" w:cs="Courier New"/>
                  <w:sz w:val="18"/>
                  <w:szCs w:val="18"/>
                </w:rPr>
                <w:t>CERT</w:t>
              </w:r>
            </w:smartTag>
          </w:p>
        </w:tc>
        <w:tc>
          <w:tcPr>
            <w:tcW w:w="236" w:type="dxa"/>
            <w:shd w:val="clear" w:color="auto" w:fill="C2C2C2"/>
          </w:tcPr>
          <w:p w:rsidR="00F77D41" w:rsidRPr="00DA0E44" w:rsidRDefault="00F77D41" w:rsidP="000E1642">
            <w:pPr>
              <w:autoSpaceDE w:val="0"/>
              <w:snapToGrid w:val="0"/>
              <w:rPr>
                <w:rFonts w:ascii="Courier New" w:hAnsi="Courier New" w:cs="Courier New"/>
                <w:sz w:val="18"/>
                <w:szCs w:val="18"/>
              </w:rPr>
            </w:pPr>
            <w:r w:rsidRPr="00DA0E44">
              <w:rPr>
                <w:rFonts w:ascii="Courier New" w:hAnsi="Courier New" w:cs="Courier New"/>
                <w:sz w:val="18"/>
                <w:szCs w:val="18"/>
              </w:rPr>
              <w:t>=</w:t>
            </w:r>
          </w:p>
        </w:tc>
        <w:tc>
          <w:tcPr>
            <w:tcW w:w="5400" w:type="dxa"/>
            <w:shd w:val="clear" w:color="auto" w:fill="C2C2C2"/>
          </w:tcPr>
          <w:p w:rsidR="00F77D41" w:rsidRPr="00DA0E44" w:rsidRDefault="00F77D41" w:rsidP="000E1642">
            <w:pPr>
              <w:autoSpaceDE w:val="0"/>
              <w:snapToGrid w:val="0"/>
              <w:rPr>
                <w:rFonts w:ascii="Courier New" w:hAnsi="Courier New" w:cs="Courier New"/>
                <w:sz w:val="18"/>
                <w:szCs w:val="18"/>
              </w:rPr>
            </w:pPr>
            <w:r w:rsidRPr="00DA0E44">
              <w:rPr>
                <w:rFonts w:ascii="Courier New" w:hAnsi="Courier New" w:cs="Courier New"/>
                <w:sz w:val="18"/>
                <w:szCs w:val="18"/>
              </w:rPr>
              <w:t>&lt;encrypted-</w:t>
            </w:r>
            <w:smartTag w:uri="urn:schemas-microsoft-com:office:smarttags" w:element="stockticker">
              <w:r w:rsidRPr="00DA0E44">
                <w:rPr>
                  <w:rFonts w:ascii="Courier New" w:hAnsi="Courier New" w:cs="Courier New"/>
                  <w:sz w:val="18"/>
                  <w:szCs w:val="18"/>
                </w:rPr>
                <w:t>AUTH</w:t>
              </w:r>
            </w:smartTag>
            <w:r w:rsidRPr="00DA0E44">
              <w:rPr>
                <w:rFonts w:ascii="Courier New" w:hAnsi="Courier New" w:cs="Courier New"/>
                <w:sz w:val="18"/>
                <w:szCs w:val="18"/>
              </w:rPr>
              <w:t xml:space="preserve">&gt; </w:t>
            </w:r>
          </w:p>
          <w:p w:rsidR="00F77D41" w:rsidRDefault="00FA0661" w:rsidP="000E1642">
            <w:pPr>
              <w:autoSpaceDE w:val="0"/>
              <w:snapToGrid w:val="0"/>
              <w:rPr>
                <w:rFonts w:ascii="Courier New" w:hAnsi="Courier New" w:cs="Courier New"/>
                <w:sz w:val="18"/>
                <w:szCs w:val="18"/>
              </w:rPr>
            </w:pPr>
            <w:r>
              <w:rPr>
                <w:rFonts w:ascii="Courier New" w:hAnsi="Courier New" w:cs="Courier New"/>
                <w:sz w:val="18"/>
                <w:szCs w:val="18"/>
              </w:rPr>
              <w:t>; encrypted with the shared session key</w:t>
            </w:r>
          </w:p>
          <w:p w:rsidR="00F77D41" w:rsidRPr="00DA0E44" w:rsidRDefault="00F77D41" w:rsidP="000E1642">
            <w:pPr>
              <w:autoSpaceDE w:val="0"/>
              <w:snapToGrid w:val="0"/>
              <w:rPr>
                <w:rFonts w:ascii="Courier New" w:hAnsi="Courier New" w:cs="Courier New"/>
                <w:sz w:val="18"/>
                <w:szCs w:val="18"/>
              </w:rPr>
            </w:pPr>
            <w:r>
              <w:rPr>
                <w:rFonts w:ascii="Courier New" w:hAnsi="Courier New" w:cs="Courier New"/>
                <w:sz w:val="18"/>
                <w:szCs w:val="18"/>
              </w:rPr>
              <w:t xml:space="preserve">; </w:t>
            </w:r>
            <w:r w:rsidRPr="00DA0E44">
              <w:rPr>
                <w:rFonts w:ascii="Courier New" w:hAnsi="Courier New" w:cs="Courier New"/>
                <w:sz w:val="18"/>
                <w:szCs w:val="18"/>
              </w:rPr>
              <w:t>established on the Phase 2 (key agreement)</w:t>
            </w:r>
          </w:p>
          <w:p w:rsidR="00F77D41" w:rsidRPr="00DA0E44" w:rsidRDefault="00F77D41" w:rsidP="000E1642">
            <w:pPr>
              <w:autoSpaceDE w:val="0"/>
              <w:snapToGrid w:val="0"/>
              <w:rPr>
                <w:rFonts w:ascii="Courier New" w:hAnsi="Courier New" w:cs="Courier New"/>
                <w:sz w:val="18"/>
                <w:szCs w:val="18"/>
              </w:rPr>
            </w:pPr>
          </w:p>
        </w:tc>
      </w:tr>
      <w:tr w:rsidR="00F77D41" w:rsidRPr="003C2CCB">
        <w:trPr>
          <w:trHeight w:val="288"/>
        </w:trPr>
        <w:tc>
          <w:tcPr>
            <w:tcW w:w="1526" w:type="dxa"/>
            <w:shd w:val="clear" w:color="auto" w:fill="C2C2C2"/>
          </w:tcPr>
          <w:p w:rsidR="00F77D41" w:rsidRPr="00DA0E44" w:rsidRDefault="00F77D41" w:rsidP="000E1642">
            <w:pPr>
              <w:autoSpaceDE w:val="0"/>
              <w:snapToGrid w:val="0"/>
              <w:rPr>
                <w:rFonts w:ascii="Courier New" w:hAnsi="Courier New" w:cs="Courier New"/>
                <w:sz w:val="18"/>
                <w:szCs w:val="18"/>
              </w:rPr>
            </w:pPr>
            <w:smartTag w:uri="urn:schemas-microsoft-com:office:smarttags" w:element="stockticker">
              <w:r w:rsidRPr="00DA0E44">
                <w:rPr>
                  <w:rFonts w:ascii="Courier New" w:hAnsi="Courier New" w:cs="Courier New"/>
                  <w:sz w:val="18"/>
                  <w:szCs w:val="18"/>
                </w:rPr>
                <w:t>CERT</w:t>
              </w:r>
            </w:smartTag>
          </w:p>
        </w:tc>
        <w:tc>
          <w:tcPr>
            <w:tcW w:w="236" w:type="dxa"/>
            <w:shd w:val="clear" w:color="auto" w:fill="C2C2C2"/>
          </w:tcPr>
          <w:p w:rsidR="00F77D41" w:rsidRPr="00DA0E44" w:rsidRDefault="00F77D41" w:rsidP="000E1642">
            <w:pPr>
              <w:autoSpaceDE w:val="0"/>
              <w:snapToGrid w:val="0"/>
              <w:rPr>
                <w:rFonts w:ascii="Courier New" w:hAnsi="Courier New" w:cs="Courier New"/>
                <w:sz w:val="18"/>
                <w:szCs w:val="18"/>
              </w:rPr>
            </w:pPr>
            <w:r w:rsidRPr="00DA0E44">
              <w:rPr>
                <w:rFonts w:ascii="Courier New" w:hAnsi="Courier New" w:cs="Courier New"/>
                <w:sz w:val="18"/>
                <w:szCs w:val="18"/>
              </w:rPr>
              <w:t>=</w:t>
            </w:r>
          </w:p>
        </w:tc>
        <w:tc>
          <w:tcPr>
            <w:tcW w:w="5400" w:type="dxa"/>
            <w:shd w:val="clear" w:color="auto" w:fill="C2C2C2"/>
          </w:tcPr>
          <w:p w:rsidR="00F77D41" w:rsidRPr="00DA0E44" w:rsidRDefault="00F77D41" w:rsidP="000E1642">
            <w:pPr>
              <w:autoSpaceDE w:val="0"/>
              <w:snapToGrid w:val="0"/>
              <w:rPr>
                <w:rFonts w:ascii="Courier New" w:hAnsi="Courier New" w:cs="Courier New"/>
                <w:sz w:val="18"/>
                <w:szCs w:val="18"/>
              </w:rPr>
            </w:pPr>
            <w:r w:rsidRPr="00A07B02">
              <w:rPr>
                <w:rFonts w:ascii="Courier New" w:hAnsi="Courier New" w:cs="Courier New"/>
                <w:sz w:val="18"/>
                <w:szCs w:val="18"/>
              </w:rPr>
              <w:t>"</w:t>
            </w:r>
            <w:smartTag w:uri="urn:schemas-microsoft-com:office:smarttags" w:element="stockticker">
              <w:r w:rsidRPr="00DA0E44">
                <w:rPr>
                  <w:rFonts w:ascii="Courier New" w:hAnsi="Courier New" w:cs="Courier New"/>
                  <w:sz w:val="18"/>
                  <w:szCs w:val="18"/>
                </w:rPr>
                <w:t>CERT</w:t>
              </w:r>
            </w:smartTag>
            <w:r w:rsidRPr="00A07B02">
              <w:rPr>
                <w:rFonts w:ascii="Courier New" w:hAnsi="Courier New" w:cs="Courier New"/>
                <w:sz w:val="18"/>
                <w:szCs w:val="18"/>
              </w:rPr>
              <w:t>"</w:t>
            </w:r>
            <w:r w:rsidRPr="00DA0E44">
              <w:rPr>
                <w:rFonts w:ascii="Courier New" w:hAnsi="Courier New" w:cs="Courier New"/>
                <w:sz w:val="18"/>
                <w:szCs w:val="18"/>
              </w:rPr>
              <w:t xml:space="preserve"> cert</w:t>
            </w:r>
            <w:r w:rsidR="00D559C0">
              <w:rPr>
                <w:rFonts w:ascii="Courier New" w:hAnsi="Courier New" w:cs="Courier New"/>
                <w:sz w:val="18"/>
                <w:szCs w:val="18"/>
              </w:rPr>
              <w:t xml:space="preserve"> [ uri </w:t>
            </w:r>
            <w:r w:rsidR="00D46C46">
              <w:rPr>
                <w:rFonts w:ascii="Courier New" w:hAnsi="Courier New" w:cs="Courier New"/>
                <w:sz w:val="18"/>
                <w:szCs w:val="18"/>
              </w:rPr>
              <w:t xml:space="preserve">[ execute-sync ] </w:t>
            </w:r>
            <w:r w:rsidR="00D559C0">
              <w:rPr>
                <w:rFonts w:ascii="Courier New" w:hAnsi="Courier New" w:cs="Courier New"/>
                <w:sz w:val="18"/>
                <w:szCs w:val="18"/>
              </w:rPr>
              <w:t>]</w:t>
            </w:r>
          </w:p>
        </w:tc>
      </w:tr>
      <w:tr w:rsidR="00F77D41" w:rsidRPr="003C2CCB">
        <w:trPr>
          <w:trHeight w:val="162"/>
        </w:trPr>
        <w:tc>
          <w:tcPr>
            <w:tcW w:w="1526" w:type="dxa"/>
            <w:shd w:val="clear" w:color="auto" w:fill="C2C2C2"/>
          </w:tcPr>
          <w:p w:rsidR="00F77D41" w:rsidRPr="00F83E0A" w:rsidRDefault="00D559C0" w:rsidP="000E1642">
            <w:pPr>
              <w:pStyle w:val="HTMLPreformatted"/>
              <w:rPr>
                <w:rFonts w:cs="Courier New"/>
                <w:sz w:val="18"/>
                <w:szCs w:val="18"/>
                <w:lang w:val="en-US"/>
              </w:rPr>
            </w:pPr>
            <w:r w:rsidRPr="00F83E0A">
              <w:rPr>
                <w:rFonts w:cs="Courier New"/>
                <w:sz w:val="18"/>
                <w:szCs w:val="18"/>
                <w:lang w:val="en-US"/>
              </w:rPr>
              <w:t>cert</w:t>
            </w:r>
          </w:p>
        </w:tc>
        <w:tc>
          <w:tcPr>
            <w:tcW w:w="236" w:type="dxa"/>
            <w:shd w:val="clear" w:color="auto" w:fill="C2C2C2"/>
          </w:tcPr>
          <w:p w:rsidR="00F77D41" w:rsidRPr="00076290" w:rsidRDefault="00076290" w:rsidP="000E1642">
            <w:pPr>
              <w:rPr>
                <w:rFonts w:ascii="Courier New" w:hAnsi="Courier New" w:cs="Courier New"/>
                <w:sz w:val="18"/>
                <w:szCs w:val="18"/>
              </w:rPr>
            </w:pPr>
            <w:r w:rsidRPr="00076290">
              <w:rPr>
                <w:rFonts w:ascii="Courier New" w:hAnsi="Courier New" w:cs="Courier New"/>
                <w:sz w:val="18"/>
                <w:szCs w:val="18"/>
              </w:rPr>
              <w:t>=</w:t>
            </w:r>
          </w:p>
        </w:tc>
        <w:tc>
          <w:tcPr>
            <w:tcW w:w="5400" w:type="dxa"/>
            <w:shd w:val="clear" w:color="auto" w:fill="C2C2C2"/>
          </w:tcPr>
          <w:p w:rsidR="00F77D41" w:rsidRPr="00076290" w:rsidRDefault="00076290" w:rsidP="000E1642">
            <w:pPr>
              <w:pStyle w:val="CommentText"/>
              <w:rPr>
                <w:rFonts w:ascii="Courier New" w:hAnsi="Courier New" w:cs="Courier New"/>
                <w:sz w:val="18"/>
                <w:szCs w:val="18"/>
                <w:lang w:val="ru-RU"/>
              </w:rPr>
            </w:pPr>
            <w:r w:rsidRPr="00F83E0A">
              <w:rPr>
                <w:rFonts w:ascii="Courier New" w:hAnsi="Courier New" w:cs="Courier New"/>
                <w:sz w:val="18"/>
                <w:szCs w:val="18"/>
                <w:lang w:val="en-US"/>
              </w:rPr>
              <w:t>base64-str</w:t>
            </w:r>
          </w:p>
        </w:tc>
      </w:tr>
      <w:tr w:rsidR="00683753" w:rsidRPr="003C2CCB">
        <w:trPr>
          <w:trHeight w:val="162"/>
        </w:trPr>
        <w:tc>
          <w:tcPr>
            <w:tcW w:w="1526" w:type="dxa"/>
            <w:shd w:val="clear" w:color="auto" w:fill="C2C2C2"/>
          </w:tcPr>
          <w:p w:rsidR="00683753" w:rsidRPr="00F83E0A" w:rsidRDefault="00D559C0" w:rsidP="00683753">
            <w:pPr>
              <w:pStyle w:val="HTMLPreformatted"/>
              <w:rPr>
                <w:rFonts w:cs="Courier New"/>
                <w:sz w:val="18"/>
                <w:szCs w:val="18"/>
                <w:lang w:val="en-US"/>
              </w:rPr>
            </w:pPr>
            <w:r w:rsidRPr="00F83E0A">
              <w:rPr>
                <w:rFonts w:cs="Courier New"/>
                <w:sz w:val="18"/>
                <w:szCs w:val="18"/>
                <w:lang w:val="en-US"/>
              </w:rPr>
              <w:t>uri</w:t>
            </w:r>
          </w:p>
        </w:tc>
        <w:tc>
          <w:tcPr>
            <w:tcW w:w="236" w:type="dxa"/>
            <w:shd w:val="clear" w:color="auto" w:fill="C2C2C2"/>
          </w:tcPr>
          <w:p w:rsidR="00683753" w:rsidRPr="00076290" w:rsidRDefault="00683753" w:rsidP="00683753">
            <w:pPr>
              <w:rPr>
                <w:rFonts w:ascii="Courier New" w:hAnsi="Courier New" w:cs="Courier New"/>
                <w:sz w:val="18"/>
                <w:szCs w:val="18"/>
              </w:rPr>
            </w:pPr>
            <w:r w:rsidRPr="00076290">
              <w:rPr>
                <w:rFonts w:ascii="Courier New" w:hAnsi="Courier New" w:cs="Courier New"/>
                <w:sz w:val="18"/>
                <w:szCs w:val="18"/>
              </w:rPr>
              <w:t>=</w:t>
            </w:r>
          </w:p>
        </w:tc>
        <w:tc>
          <w:tcPr>
            <w:tcW w:w="5400" w:type="dxa"/>
            <w:shd w:val="clear" w:color="auto" w:fill="C2C2C2"/>
          </w:tcPr>
          <w:p w:rsidR="00683753" w:rsidRPr="00076290" w:rsidRDefault="00683753" w:rsidP="00683753">
            <w:pPr>
              <w:pStyle w:val="CommentText"/>
              <w:rPr>
                <w:rFonts w:ascii="Courier New" w:hAnsi="Courier New" w:cs="Courier New"/>
                <w:sz w:val="18"/>
                <w:szCs w:val="18"/>
                <w:lang w:val="ru-RU"/>
              </w:rPr>
            </w:pPr>
            <w:r w:rsidRPr="00F83E0A">
              <w:rPr>
                <w:rFonts w:ascii="Courier New" w:hAnsi="Courier New" w:cs="Courier New"/>
                <w:sz w:val="18"/>
                <w:szCs w:val="18"/>
                <w:lang w:val="en-US"/>
              </w:rPr>
              <w:t>base64-str</w:t>
            </w:r>
          </w:p>
        </w:tc>
      </w:tr>
      <w:tr w:rsidR="00D46C46" w:rsidRPr="003C2CCB">
        <w:trPr>
          <w:trHeight w:val="162"/>
        </w:trPr>
        <w:tc>
          <w:tcPr>
            <w:tcW w:w="1526" w:type="dxa"/>
            <w:shd w:val="clear" w:color="auto" w:fill="C2C2C2"/>
          </w:tcPr>
          <w:p w:rsidR="00D46C46" w:rsidRPr="00F83E0A" w:rsidRDefault="00D46C46" w:rsidP="00D46C46">
            <w:pPr>
              <w:pStyle w:val="HTMLPreformatted"/>
              <w:snapToGrid w:val="0"/>
              <w:rPr>
                <w:rFonts w:cs="Courier New"/>
                <w:sz w:val="18"/>
                <w:szCs w:val="18"/>
                <w:lang w:val="en-US"/>
              </w:rPr>
            </w:pPr>
            <w:r w:rsidRPr="00F83E0A">
              <w:rPr>
                <w:rFonts w:cs="Courier New"/>
                <w:sz w:val="18"/>
                <w:szCs w:val="18"/>
                <w:lang w:val="en-US"/>
              </w:rPr>
              <w:t>execute-sync</w:t>
            </w:r>
          </w:p>
        </w:tc>
        <w:tc>
          <w:tcPr>
            <w:tcW w:w="236" w:type="dxa"/>
            <w:shd w:val="clear" w:color="auto" w:fill="C2C2C2"/>
          </w:tcPr>
          <w:p w:rsidR="00D46C46" w:rsidRPr="00F83E0A" w:rsidRDefault="00D46C46" w:rsidP="00D46C46">
            <w:pPr>
              <w:pStyle w:val="HTMLPreformatted"/>
              <w:snapToGrid w:val="0"/>
              <w:rPr>
                <w:rFonts w:cs="Courier New"/>
                <w:sz w:val="18"/>
                <w:szCs w:val="18"/>
                <w:lang w:val="fr-FR"/>
              </w:rPr>
            </w:pPr>
            <w:r w:rsidRPr="00F83E0A">
              <w:rPr>
                <w:rFonts w:cs="Courier New"/>
                <w:sz w:val="18"/>
                <w:szCs w:val="18"/>
                <w:lang w:val="fr-FR"/>
              </w:rPr>
              <w:t>=</w:t>
            </w:r>
          </w:p>
        </w:tc>
        <w:tc>
          <w:tcPr>
            <w:tcW w:w="5400" w:type="dxa"/>
            <w:shd w:val="clear" w:color="auto" w:fill="C2C2C2"/>
          </w:tcPr>
          <w:p w:rsidR="00D46C46" w:rsidRPr="00F83E0A" w:rsidRDefault="00D46C46" w:rsidP="00D46C46">
            <w:pPr>
              <w:pStyle w:val="HTMLPreformatted"/>
              <w:snapToGrid w:val="0"/>
              <w:rPr>
                <w:rFonts w:cs="Courier New"/>
                <w:sz w:val="18"/>
                <w:szCs w:val="18"/>
                <w:lang w:val="en-US"/>
              </w:rPr>
            </w:pPr>
            <w:r w:rsidRPr="00F83E0A">
              <w:rPr>
                <w:rFonts w:cs="Courier New"/>
                <w:sz w:val="18"/>
                <w:szCs w:val="18"/>
                <w:lang w:val="en-US"/>
              </w:rPr>
              <w:t>boolean</w:t>
            </w:r>
          </w:p>
        </w:tc>
      </w:tr>
    </w:tbl>
    <w:p w:rsidR="00F77D41" w:rsidRPr="00E27D71" w:rsidRDefault="00F77D41" w:rsidP="00F77D41">
      <w:pPr>
        <w:pStyle w:val="BodyText"/>
        <w:suppressLineNumbers/>
      </w:pPr>
    </w:p>
    <w:p w:rsidR="00F77D41" w:rsidRPr="00E27D71" w:rsidRDefault="00F77D41" w:rsidP="00F77D41">
      <w:pPr>
        <w:pStyle w:val="BodyText"/>
        <w:numPr>
          <w:ins w:id="168" w:author="V" w:date="2007-12-06T15:32:00Z"/>
        </w:numPr>
        <w:suppressLineNumbers/>
      </w:pPr>
    </w:p>
    <w:p w:rsidR="00F77D41" w:rsidRPr="00E27D71" w:rsidRDefault="00F77D41" w:rsidP="00F77D41">
      <w:pPr>
        <w:pStyle w:val="BodyText"/>
        <w:suppressLineNumbers/>
      </w:pPr>
    </w:p>
    <w:p w:rsidR="00F77D41" w:rsidRDefault="00F77D41" w:rsidP="00F77D41">
      <w:pPr>
        <w:pStyle w:val="BodyText"/>
        <w:suppressLineNumbers/>
      </w:pPr>
    </w:p>
    <w:p w:rsidR="00F77D41" w:rsidRDefault="00F77D41" w:rsidP="00F77D41">
      <w:pPr>
        <w:pStyle w:val="BodyText"/>
        <w:suppressLineNumbers/>
      </w:pPr>
    </w:p>
    <w:p w:rsidR="00F77D41" w:rsidRDefault="00F77D41" w:rsidP="00F77D41">
      <w:pPr>
        <w:pStyle w:val="BodyText"/>
        <w:suppressLineNumbers/>
      </w:pPr>
    </w:p>
    <w:p w:rsidR="00F77D41" w:rsidRDefault="00F77D41" w:rsidP="00F77D41">
      <w:pPr>
        <w:pStyle w:val="BodyText"/>
        <w:suppressLineNumbers/>
      </w:pPr>
    </w:p>
    <w:p w:rsidR="00F77D41" w:rsidRDefault="00F77D41" w:rsidP="00F77D41">
      <w:pPr>
        <w:pStyle w:val="BodyText"/>
        <w:suppressLineNumbers/>
      </w:pPr>
    </w:p>
    <w:p w:rsidR="00683753" w:rsidRPr="000E15A0" w:rsidRDefault="00683753" w:rsidP="00D559C0">
      <w:pPr>
        <w:pStyle w:val="BodyText"/>
        <w:suppressLineNumbers/>
      </w:pPr>
    </w:p>
    <w:p w:rsidR="00D46C46" w:rsidRDefault="00D46C46" w:rsidP="00F77D41">
      <w:pPr>
        <w:pStyle w:val="BodyText"/>
        <w:suppressLineNumbers/>
        <w:rPr>
          <w:rFonts w:ascii="Courier New" w:hAnsi="Courier New" w:cs="Courier New"/>
        </w:rPr>
      </w:pPr>
    </w:p>
    <w:p w:rsidR="00F77D41" w:rsidRPr="00C83E74" w:rsidRDefault="00F77D41" w:rsidP="00F77D41">
      <w:pPr>
        <w:pStyle w:val="BodyText"/>
        <w:suppressLineNumbers/>
        <w:rPr>
          <w:rFonts w:ascii="Courier New" w:hAnsi="Courier New" w:cs="Courier New"/>
        </w:rPr>
      </w:pPr>
      <w:r w:rsidRPr="00C83E74">
        <w:rPr>
          <w:rFonts w:ascii="Courier New" w:hAnsi="Courier New" w:cs="Courier New"/>
        </w:rPr>
        <w:t>cert</w:t>
      </w:r>
    </w:p>
    <w:p w:rsidR="00F77D41" w:rsidRPr="00E27D71" w:rsidRDefault="00EF6137" w:rsidP="00F77D41">
      <w:pPr>
        <w:pStyle w:val="BodyText"/>
        <w:suppressLineNumbers/>
        <w:ind w:firstLine="720"/>
      </w:pPr>
      <w:r>
        <w:t xml:space="preserve">Single line </w:t>
      </w:r>
      <w:r w:rsidR="00F77D41" w:rsidRPr="00E27D71">
        <w:t>base64-encoded requested certificate</w:t>
      </w:r>
      <w:r w:rsidR="00C20CCB">
        <w:t>(s)</w:t>
      </w:r>
      <w:r w:rsidR="00F77D41" w:rsidRPr="00E27D71">
        <w:t>.</w:t>
      </w:r>
      <w:r w:rsidR="00AF54CE">
        <w:t xml:space="preserve"> Private key parts of PFX or PEM is protected with the password constructed from the first 30 characters of the </w:t>
      </w:r>
      <w:r w:rsidR="00BD4CE8">
        <w:t xml:space="preserve">hexadecimal representation of the </w:t>
      </w:r>
      <w:r w:rsidR="00AF54CE">
        <w:t>session key.</w:t>
      </w:r>
    </w:p>
    <w:p w:rsidR="00D559C0" w:rsidRPr="00C83E74" w:rsidRDefault="00D559C0" w:rsidP="00D559C0">
      <w:pPr>
        <w:pStyle w:val="BodyText"/>
        <w:suppressLineNumbers/>
        <w:rPr>
          <w:rFonts w:ascii="Courier New" w:hAnsi="Courier New" w:cs="Courier New"/>
        </w:rPr>
      </w:pPr>
      <w:r>
        <w:rPr>
          <w:rFonts w:ascii="Courier New" w:hAnsi="Courier New" w:cs="Courier New"/>
        </w:rPr>
        <w:t>uri</w:t>
      </w:r>
    </w:p>
    <w:p w:rsidR="00D46C46" w:rsidRDefault="00D559C0" w:rsidP="00D46C46">
      <w:pPr>
        <w:pStyle w:val="BodyText"/>
        <w:suppressLineNumbers/>
        <w:ind w:firstLine="720"/>
      </w:pPr>
      <w:r>
        <w:t xml:space="preserve">Single line </w:t>
      </w:r>
      <w:r w:rsidRPr="00E27D71">
        <w:t>base64-encoded RFC 3986-compliant</w:t>
      </w:r>
      <w:r>
        <w:t xml:space="preserve"> service </w:t>
      </w:r>
      <w:smartTag w:uri="urn:schemas-microsoft-com:office:smarttags" w:element="stockticker">
        <w:r>
          <w:t>URI</w:t>
        </w:r>
      </w:smartTag>
      <w:r>
        <w:t xml:space="preserve"> same as in “URL” or “EXEC” rdd responses above. Service </w:t>
      </w:r>
      <w:smartTag w:uri="urn:schemas-microsoft-com:office:smarttags" w:element="stockticker">
        <w:r>
          <w:t>URI</w:t>
        </w:r>
      </w:smartTag>
      <w:r>
        <w:t xml:space="preserve"> is only sent if it was not previously sent </w:t>
      </w:r>
      <w:r w:rsidR="00420A4A">
        <w:t>with</w:t>
      </w:r>
      <w:r>
        <w:t xml:space="preserve"> “URL” or “EXEC” responses.</w:t>
      </w:r>
    </w:p>
    <w:p w:rsidR="00D46C46" w:rsidRDefault="00D46C46" w:rsidP="00D46C46">
      <w:pPr>
        <w:pStyle w:val="BodyText"/>
        <w:suppressLineNumbers/>
        <w:rPr>
          <w:rFonts w:ascii="Courier New" w:hAnsi="Courier New" w:cs="Courier New"/>
        </w:rPr>
      </w:pPr>
      <w:r w:rsidRPr="00CB3E6E">
        <w:rPr>
          <w:rFonts w:ascii="Courier New" w:hAnsi="Courier New" w:cs="Courier New"/>
        </w:rPr>
        <w:t>execute-sync</w:t>
      </w:r>
    </w:p>
    <w:p w:rsidR="00D46C46" w:rsidRDefault="00D46C46" w:rsidP="00D46C46">
      <w:pPr>
        <w:pStyle w:val="BodyText"/>
        <w:suppressLineNumbers/>
        <w:ind w:firstLine="720"/>
      </w:pPr>
      <w:r w:rsidRPr="00E34D20">
        <w:t>Boolean flag indicating w</w:t>
      </w:r>
      <w:r w:rsidRPr="00CB3E6E">
        <w:t xml:space="preserve">hether the client should invoke the executable </w:t>
      </w:r>
      <w:smartTag w:uri="urn:schemas-microsoft-com:office:smarttags" w:element="stockticker">
        <w:r w:rsidRPr="00CB3E6E">
          <w:t>URI</w:t>
        </w:r>
      </w:smartTag>
      <w:r w:rsidRPr="00CB3E6E">
        <w:t xml:space="preserve"> synchronously. </w:t>
      </w:r>
      <w:r w:rsidR="00A010D0">
        <w:t xml:space="preserve">The flag exists only if ‘uri’ option exists and </w:t>
      </w:r>
      <w:r w:rsidR="00267046">
        <w:t xml:space="preserve">it </w:t>
      </w:r>
      <w:r w:rsidR="00A010D0">
        <w:t xml:space="preserve">is file:// </w:t>
      </w:r>
      <w:smartTag w:uri="urn:schemas-microsoft-com:office:smarttags" w:element="stockticker">
        <w:r w:rsidR="00A010D0">
          <w:t>URI</w:t>
        </w:r>
      </w:smartTag>
      <w:r w:rsidR="00A010D0">
        <w:t>.</w:t>
      </w:r>
    </w:p>
    <w:p w:rsidR="00D46C46" w:rsidRPr="00CB3E6E" w:rsidRDefault="00D46C46" w:rsidP="00D46C46">
      <w:pPr>
        <w:pStyle w:val="BodyText"/>
        <w:suppressLineNumbers/>
      </w:pPr>
    </w:p>
    <w:p w:rsidR="00D46C46" w:rsidRDefault="00D46C46" w:rsidP="00D559C0">
      <w:pPr>
        <w:pStyle w:val="BodyText"/>
        <w:suppressLineNumbers/>
        <w:ind w:firstLine="720"/>
      </w:pPr>
    </w:p>
    <w:p w:rsidR="00CC2725" w:rsidRPr="00E27D71" w:rsidRDefault="00CC2725" w:rsidP="00E27D71">
      <w:pPr>
        <w:pStyle w:val="BodyText"/>
        <w:suppressLineNumbers/>
      </w:pPr>
    </w:p>
    <w:p w:rsidR="00E27D71" w:rsidRPr="001555E7" w:rsidRDefault="00E27D71" w:rsidP="00E27D71">
      <w:pPr>
        <w:pStyle w:val="BodyText"/>
        <w:suppressLineNumbers/>
        <w:rPr>
          <w:b/>
        </w:rPr>
      </w:pPr>
      <w:r w:rsidRPr="001555E7">
        <w:rPr>
          <w:b/>
        </w:rPr>
        <w:t>FIN</w:t>
      </w:r>
    </w:p>
    <w:p w:rsidR="00E27D71" w:rsidRPr="00E27D71" w:rsidRDefault="00E27D71" w:rsidP="00E27D71">
      <w:pPr>
        <w:pStyle w:val="BodyText"/>
        <w:suppressLineNumbers/>
      </w:pPr>
      <w:r w:rsidRPr="00E27D71">
        <w:t>Description: End of Communication</w:t>
      </w:r>
    </w:p>
    <w:p w:rsidR="00E27D71" w:rsidRPr="00E27D71" w:rsidRDefault="00E732D4" w:rsidP="00E27D71">
      <w:pPr>
        <w:pStyle w:val="BodyText"/>
        <w:suppressLineNumbers/>
      </w:pPr>
      <w:r>
        <w:t>Sender:</w:t>
      </w:r>
      <w:r w:rsidR="00E27D71" w:rsidRPr="00E27D71">
        <w:t xml:space="preserve"> </w:t>
      </w:r>
      <w:r w:rsidR="00BD48B7">
        <w:t>client</w:t>
      </w:r>
      <w:r w:rsidR="00E27D71" w:rsidRPr="00E27D71">
        <w:t xml:space="preserve"> &amp; </w:t>
      </w:r>
      <w:r w:rsidR="0047009F">
        <w:t>server</w:t>
      </w:r>
    </w:p>
    <w:p w:rsidR="00E27D71" w:rsidRPr="00E27D71" w:rsidRDefault="00E27D71" w:rsidP="00E27D71">
      <w:pPr>
        <w:pStyle w:val="BodyText"/>
        <w:suppressLineNumbers/>
      </w:pPr>
      <w:r w:rsidRPr="00E27D71">
        <w:t>Syntax:</w:t>
      </w:r>
    </w:p>
    <w:p w:rsidR="005C0F85" w:rsidRDefault="005C0F85" w:rsidP="00E27D71">
      <w:pPr>
        <w:pStyle w:val="BodyText"/>
        <w:suppressLineNumbers/>
        <w:rPr>
          <w:b/>
        </w:rPr>
      </w:pPr>
    </w:p>
    <w:tbl>
      <w:tblPr>
        <w:tblpPr w:leftFromText="180" w:rightFromText="180" w:vertAnchor="text" w:horzAnchor="margin" w:tblpX="250" w:tblpY="-32"/>
        <w:tblW w:w="6717" w:type="dxa"/>
        <w:shd w:val="clear" w:color="auto" w:fill="C2C2C2"/>
        <w:tblLayout w:type="fixed"/>
        <w:tblLook w:val="0000"/>
      </w:tblPr>
      <w:tblGrid>
        <w:gridCol w:w="1081"/>
        <w:gridCol w:w="236"/>
        <w:gridCol w:w="5400"/>
      </w:tblGrid>
      <w:tr w:rsidR="005C0F85" w:rsidRPr="001E1B42">
        <w:trPr>
          <w:trHeight w:val="288"/>
        </w:trPr>
        <w:tc>
          <w:tcPr>
            <w:tcW w:w="1081" w:type="dxa"/>
            <w:shd w:val="clear" w:color="auto" w:fill="C2C2C2"/>
          </w:tcPr>
          <w:p w:rsidR="005C0F85" w:rsidRPr="005C0F85" w:rsidRDefault="005C0F85" w:rsidP="00CD3CE0">
            <w:pPr>
              <w:autoSpaceDE w:val="0"/>
              <w:snapToGrid w:val="0"/>
              <w:rPr>
                <w:rFonts w:ascii="Courier New" w:hAnsi="Courier New" w:cs="Courier New"/>
                <w:sz w:val="18"/>
                <w:szCs w:val="18"/>
              </w:rPr>
            </w:pPr>
          </w:p>
        </w:tc>
        <w:tc>
          <w:tcPr>
            <w:tcW w:w="236" w:type="dxa"/>
            <w:shd w:val="clear" w:color="auto" w:fill="C2C2C2"/>
          </w:tcPr>
          <w:p w:rsidR="005C0F85" w:rsidRPr="005C0F85" w:rsidRDefault="005C0F85" w:rsidP="00CD3CE0">
            <w:pPr>
              <w:autoSpaceDE w:val="0"/>
              <w:snapToGrid w:val="0"/>
              <w:rPr>
                <w:rFonts w:ascii="Courier New" w:hAnsi="Courier New" w:cs="Courier New"/>
                <w:sz w:val="18"/>
                <w:szCs w:val="18"/>
              </w:rPr>
            </w:pPr>
          </w:p>
        </w:tc>
        <w:tc>
          <w:tcPr>
            <w:tcW w:w="5400" w:type="dxa"/>
            <w:shd w:val="clear" w:color="auto" w:fill="C2C2C2"/>
          </w:tcPr>
          <w:p w:rsidR="005C0F85" w:rsidRPr="005C0F85" w:rsidRDefault="005C0F85" w:rsidP="00CD3CE0">
            <w:pPr>
              <w:autoSpaceDE w:val="0"/>
              <w:snapToGrid w:val="0"/>
              <w:rPr>
                <w:rFonts w:ascii="Courier New" w:hAnsi="Courier New" w:cs="Courier New"/>
                <w:sz w:val="18"/>
                <w:szCs w:val="18"/>
              </w:rPr>
            </w:pPr>
          </w:p>
        </w:tc>
      </w:tr>
      <w:tr w:rsidR="005C0F85" w:rsidRPr="001E1B42">
        <w:trPr>
          <w:trHeight w:val="288"/>
        </w:trPr>
        <w:tc>
          <w:tcPr>
            <w:tcW w:w="1081" w:type="dxa"/>
            <w:shd w:val="clear" w:color="auto" w:fill="C2C2C2"/>
          </w:tcPr>
          <w:p w:rsidR="005C0F85" w:rsidRPr="005C0F85" w:rsidRDefault="005C0F85" w:rsidP="00CD3CE0">
            <w:pPr>
              <w:autoSpaceDE w:val="0"/>
              <w:snapToGrid w:val="0"/>
              <w:rPr>
                <w:rFonts w:ascii="Courier New" w:hAnsi="Courier New" w:cs="Courier New"/>
                <w:sz w:val="18"/>
                <w:szCs w:val="18"/>
              </w:rPr>
            </w:pPr>
            <w:smartTag w:uri="urn:schemas-microsoft-com:office:smarttags" w:element="stockticker">
              <w:r w:rsidRPr="005C0F85">
                <w:rPr>
                  <w:rFonts w:ascii="Courier New" w:hAnsi="Courier New" w:cs="Courier New"/>
                  <w:sz w:val="18"/>
                  <w:szCs w:val="18"/>
                </w:rPr>
                <w:t>ENC</w:t>
              </w:r>
            </w:smartTag>
            <w:r w:rsidRPr="005C0F85">
              <w:rPr>
                <w:rFonts w:ascii="Courier New" w:hAnsi="Courier New" w:cs="Courier New"/>
                <w:sz w:val="18"/>
                <w:szCs w:val="18"/>
              </w:rPr>
              <w:t>-FIN</w:t>
            </w:r>
          </w:p>
        </w:tc>
        <w:tc>
          <w:tcPr>
            <w:tcW w:w="236" w:type="dxa"/>
            <w:shd w:val="clear" w:color="auto" w:fill="C2C2C2"/>
          </w:tcPr>
          <w:p w:rsidR="005C0F85" w:rsidRPr="005C0F85" w:rsidRDefault="005C0F85" w:rsidP="00CD3CE0">
            <w:pPr>
              <w:autoSpaceDE w:val="0"/>
              <w:snapToGrid w:val="0"/>
              <w:rPr>
                <w:rFonts w:ascii="Courier New" w:hAnsi="Courier New" w:cs="Courier New"/>
                <w:sz w:val="18"/>
                <w:szCs w:val="18"/>
              </w:rPr>
            </w:pPr>
            <w:r w:rsidRPr="005C0F85">
              <w:rPr>
                <w:rFonts w:ascii="Courier New" w:hAnsi="Courier New" w:cs="Courier New"/>
                <w:sz w:val="18"/>
                <w:szCs w:val="18"/>
              </w:rPr>
              <w:t>=</w:t>
            </w:r>
          </w:p>
        </w:tc>
        <w:tc>
          <w:tcPr>
            <w:tcW w:w="5400" w:type="dxa"/>
            <w:shd w:val="clear" w:color="auto" w:fill="C2C2C2"/>
          </w:tcPr>
          <w:p w:rsidR="005C0F85" w:rsidRPr="005C0F85" w:rsidRDefault="005C0F85" w:rsidP="00CD3CE0">
            <w:pPr>
              <w:autoSpaceDE w:val="0"/>
              <w:snapToGrid w:val="0"/>
              <w:rPr>
                <w:rFonts w:ascii="Courier New" w:hAnsi="Courier New" w:cs="Courier New"/>
                <w:sz w:val="18"/>
                <w:szCs w:val="18"/>
              </w:rPr>
            </w:pPr>
            <w:r w:rsidRPr="005C0F85">
              <w:rPr>
                <w:rFonts w:ascii="Courier New" w:hAnsi="Courier New" w:cs="Courier New"/>
                <w:sz w:val="18"/>
                <w:szCs w:val="18"/>
              </w:rPr>
              <w:t>&lt;encrypted-FIN&gt;</w:t>
            </w:r>
          </w:p>
          <w:p w:rsidR="005C0F85" w:rsidRDefault="005C0F85" w:rsidP="00CD3CE0">
            <w:pPr>
              <w:autoSpaceDE w:val="0"/>
              <w:snapToGrid w:val="0"/>
              <w:rPr>
                <w:rFonts w:ascii="Courier New" w:hAnsi="Courier New" w:cs="Courier New"/>
                <w:sz w:val="18"/>
                <w:szCs w:val="18"/>
              </w:rPr>
            </w:pPr>
            <w:r w:rsidRPr="005C0F85">
              <w:rPr>
                <w:rFonts w:ascii="Courier New" w:hAnsi="Courier New" w:cs="Courier New"/>
                <w:sz w:val="18"/>
                <w:szCs w:val="18"/>
              </w:rPr>
              <w:lastRenderedPageBreak/>
              <w:t>; encrypted with the algorithm and parameters</w:t>
            </w:r>
          </w:p>
          <w:p w:rsidR="005C0F85" w:rsidRPr="005C0F85" w:rsidRDefault="005C0F85" w:rsidP="00CD3CE0">
            <w:pPr>
              <w:autoSpaceDE w:val="0"/>
              <w:snapToGrid w:val="0"/>
              <w:rPr>
                <w:rFonts w:ascii="Courier New" w:hAnsi="Courier New" w:cs="Courier New"/>
                <w:sz w:val="18"/>
                <w:szCs w:val="18"/>
              </w:rPr>
            </w:pPr>
            <w:r>
              <w:rPr>
                <w:rFonts w:ascii="Courier New" w:hAnsi="Courier New" w:cs="Courier New"/>
                <w:sz w:val="18"/>
                <w:szCs w:val="18"/>
              </w:rPr>
              <w:t>;</w:t>
            </w:r>
            <w:r w:rsidRPr="005C0F85">
              <w:rPr>
                <w:rFonts w:ascii="Courier New" w:hAnsi="Courier New" w:cs="Courier New"/>
                <w:sz w:val="18"/>
                <w:szCs w:val="18"/>
              </w:rPr>
              <w:t xml:space="preserve"> established on the Phase 2 (key agreement)</w:t>
            </w:r>
          </w:p>
          <w:p w:rsidR="005C0F85" w:rsidRPr="005C0F85" w:rsidRDefault="005C0F85" w:rsidP="00CD3CE0">
            <w:pPr>
              <w:autoSpaceDE w:val="0"/>
              <w:snapToGrid w:val="0"/>
              <w:rPr>
                <w:rFonts w:ascii="Courier New" w:hAnsi="Courier New" w:cs="Courier New"/>
                <w:sz w:val="18"/>
                <w:szCs w:val="18"/>
              </w:rPr>
            </w:pPr>
          </w:p>
        </w:tc>
      </w:tr>
      <w:tr w:rsidR="00381D69" w:rsidRPr="001E1B42">
        <w:trPr>
          <w:trHeight w:val="288"/>
        </w:trPr>
        <w:tc>
          <w:tcPr>
            <w:tcW w:w="1081" w:type="dxa"/>
            <w:shd w:val="clear" w:color="auto" w:fill="C2C2C2"/>
          </w:tcPr>
          <w:p w:rsidR="00381D69" w:rsidRPr="00381D69" w:rsidRDefault="00381D69" w:rsidP="00CD3CE0">
            <w:pPr>
              <w:autoSpaceDE w:val="0"/>
              <w:snapToGrid w:val="0"/>
              <w:rPr>
                <w:rFonts w:ascii="Courier New" w:hAnsi="Courier New" w:cs="Courier New"/>
                <w:sz w:val="18"/>
                <w:szCs w:val="18"/>
              </w:rPr>
            </w:pPr>
            <w:r w:rsidRPr="00381D69">
              <w:rPr>
                <w:rFonts w:ascii="Courier New" w:hAnsi="Courier New" w:cs="Courier New"/>
                <w:sz w:val="18"/>
                <w:szCs w:val="18"/>
              </w:rPr>
              <w:lastRenderedPageBreak/>
              <w:t>FIN</w:t>
            </w:r>
          </w:p>
        </w:tc>
        <w:tc>
          <w:tcPr>
            <w:tcW w:w="236" w:type="dxa"/>
            <w:shd w:val="clear" w:color="auto" w:fill="C2C2C2"/>
          </w:tcPr>
          <w:p w:rsidR="00381D69" w:rsidRPr="00381D69" w:rsidRDefault="00381D69" w:rsidP="00CD3CE0">
            <w:pPr>
              <w:autoSpaceDE w:val="0"/>
              <w:snapToGrid w:val="0"/>
              <w:rPr>
                <w:rFonts w:ascii="Courier New" w:hAnsi="Courier New" w:cs="Courier New"/>
                <w:sz w:val="18"/>
                <w:szCs w:val="18"/>
              </w:rPr>
            </w:pPr>
            <w:r w:rsidRPr="00381D69">
              <w:rPr>
                <w:rFonts w:ascii="Courier New" w:hAnsi="Courier New" w:cs="Courier New"/>
                <w:sz w:val="18"/>
                <w:szCs w:val="18"/>
              </w:rPr>
              <w:t>=</w:t>
            </w:r>
          </w:p>
        </w:tc>
        <w:tc>
          <w:tcPr>
            <w:tcW w:w="5400" w:type="dxa"/>
            <w:shd w:val="clear" w:color="auto" w:fill="C2C2C2"/>
          </w:tcPr>
          <w:p w:rsidR="00381D69" w:rsidRPr="00381D69" w:rsidRDefault="005D65DA" w:rsidP="00CD3CE0">
            <w:pPr>
              <w:autoSpaceDE w:val="0"/>
              <w:snapToGrid w:val="0"/>
              <w:rPr>
                <w:rFonts w:ascii="Courier New" w:hAnsi="Courier New" w:cs="Courier New"/>
                <w:sz w:val="18"/>
                <w:szCs w:val="18"/>
              </w:rPr>
            </w:pPr>
            <w:r w:rsidRPr="00A07B02">
              <w:rPr>
                <w:rFonts w:ascii="Courier New" w:hAnsi="Courier New" w:cs="Courier New"/>
                <w:sz w:val="18"/>
                <w:szCs w:val="18"/>
              </w:rPr>
              <w:t>"</w:t>
            </w:r>
            <w:r w:rsidR="00381D69" w:rsidRPr="00381D69">
              <w:rPr>
                <w:rFonts w:ascii="Courier New" w:hAnsi="Courier New" w:cs="Courier New"/>
                <w:sz w:val="18"/>
                <w:szCs w:val="18"/>
              </w:rPr>
              <w:t>FIN</w:t>
            </w:r>
            <w:r w:rsidRPr="00A07B02">
              <w:rPr>
                <w:rFonts w:ascii="Courier New" w:hAnsi="Courier New" w:cs="Courier New"/>
                <w:sz w:val="18"/>
                <w:szCs w:val="18"/>
              </w:rPr>
              <w:t>"</w:t>
            </w:r>
          </w:p>
        </w:tc>
      </w:tr>
      <w:tr w:rsidR="00381D69" w:rsidRPr="001E1B42">
        <w:trPr>
          <w:trHeight w:val="80"/>
        </w:trPr>
        <w:tc>
          <w:tcPr>
            <w:tcW w:w="1081" w:type="dxa"/>
            <w:shd w:val="clear" w:color="auto" w:fill="C2C2C2"/>
          </w:tcPr>
          <w:p w:rsidR="00381D69" w:rsidRPr="00381D69" w:rsidRDefault="00381D69" w:rsidP="00CD3CE0">
            <w:pPr>
              <w:autoSpaceDE w:val="0"/>
              <w:snapToGrid w:val="0"/>
              <w:rPr>
                <w:rFonts w:ascii="Courier New" w:hAnsi="Courier New" w:cs="Courier New"/>
                <w:sz w:val="18"/>
                <w:szCs w:val="18"/>
              </w:rPr>
            </w:pPr>
          </w:p>
        </w:tc>
        <w:tc>
          <w:tcPr>
            <w:tcW w:w="236" w:type="dxa"/>
            <w:shd w:val="clear" w:color="auto" w:fill="C2C2C2"/>
          </w:tcPr>
          <w:p w:rsidR="00381D69" w:rsidRPr="00381D69" w:rsidRDefault="00381D69" w:rsidP="00CD3CE0">
            <w:pPr>
              <w:autoSpaceDE w:val="0"/>
              <w:snapToGrid w:val="0"/>
              <w:rPr>
                <w:rFonts w:ascii="Courier New" w:hAnsi="Courier New" w:cs="Courier New"/>
                <w:sz w:val="18"/>
                <w:szCs w:val="18"/>
              </w:rPr>
            </w:pPr>
          </w:p>
        </w:tc>
        <w:tc>
          <w:tcPr>
            <w:tcW w:w="5400" w:type="dxa"/>
            <w:shd w:val="clear" w:color="auto" w:fill="C2C2C2"/>
          </w:tcPr>
          <w:p w:rsidR="00381D69" w:rsidRPr="00381D69" w:rsidRDefault="00381D69" w:rsidP="00CD3CE0">
            <w:pPr>
              <w:autoSpaceDE w:val="0"/>
              <w:snapToGrid w:val="0"/>
              <w:rPr>
                <w:rFonts w:ascii="Courier New" w:hAnsi="Courier New" w:cs="Courier New"/>
                <w:sz w:val="18"/>
                <w:szCs w:val="18"/>
              </w:rPr>
            </w:pPr>
          </w:p>
        </w:tc>
      </w:tr>
    </w:tbl>
    <w:p w:rsidR="005C0F85" w:rsidRDefault="005C0F85" w:rsidP="00E27D71">
      <w:pPr>
        <w:pStyle w:val="BodyText"/>
        <w:suppressLineNumbers/>
        <w:rPr>
          <w:b/>
        </w:rPr>
      </w:pPr>
    </w:p>
    <w:p w:rsidR="005C0F85" w:rsidRDefault="005C0F85" w:rsidP="00E27D71">
      <w:pPr>
        <w:pStyle w:val="BodyText"/>
        <w:suppressLineNumbers/>
        <w:rPr>
          <w:b/>
        </w:rPr>
      </w:pPr>
    </w:p>
    <w:p w:rsidR="005C0F85" w:rsidRDefault="005C0F85" w:rsidP="00E27D71">
      <w:pPr>
        <w:pStyle w:val="BodyText"/>
        <w:suppressLineNumbers/>
        <w:rPr>
          <w:b/>
        </w:rPr>
      </w:pPr>
    </w:p>
    <w:p w:rsidR="005C0F85" w:rsidRDefault="005C0F85" w:rsidP="00E27D71">
      <w:pPr>
        <w:pStyle w:val="BodyText"/>
        <w:suppressLineNumbers/>
        <w:rPr>
          <w:b/>
        </w:rPr>
      </w:pPr>
    </w:p>
    <w:p w:rsidR="005C0F85" w:rsidRDefault="005C0F85" w:rsidP="00E27D71">
      <w:pPr>
        <w:pStyle w:val="BodyText"/>
        <w:suppressLineNumbers/>
        <w:rPr>
          <w:b/>
        </w:rPr>
      </w:pPr>
    </w:p>
    <w:p w:rsidR="005C0F85" w:rsidRDefault="005C0F85" w:rsidP="00E27D71">
      <w:pPr>
        <w:pStyle w:val="BodyText"/>
        <w:suppressLineNumbers/>
        <w:rPr>
          <w:b/>
        </w:rPr>
      </w:pPr>
    </w:p>
    <w:p w:rsidR="005C0F85" w:rsidRDefault="005C0F85" w:rsidP="00E27D71">
      <w:pPr>
        <w:pStyle w:val="BodyText"/>
        <w:suppressLineNumbers/>
        <w:rPr>
          <w:b/>
        </w:rPr>
      </w:pPr>
    </w:p>
    <w:p w:rsidR="005C0F85" w:rsidRDefault="005C0F85" w:rsidP="00E27D71">
      <w:pPr>
        <w:pStyle w:val="BodyText"/>
        <w:suppressLineNumbers/>
        <w:rPr>
          <w:b/>
        </w:rPr>
      </w:pPr>
    </w:p>
    <w:p w:rsidR="00381D69" w:rsidRDefault="00381D69" w:rsidP="00E27D71">
      <w:pPr>
        <w:pStyle w:val="BodyText"/>
        <w:suppressLineNumbers/>
        <w:rPr>
          <w:b/>
        </w:rPr>
      </w:pPr>
    </w:p>
    <w:p w:rsidR="002D56B1" w:rsidRPr="00895576" w:rsidRDefault="002D56B1" w:rsidP="002D56B1">
      <w:pPr>
        <w:pStyle w:val="BodyText"/>
        <w:suppressLineNumbers/>
        <w:rPr>
          <w:b/>
        </w:rPr>
      </w:pPr>
      <w:r w:rsidRPr="00895576">
        <w:rPr>
          <w:b/>
        </w:rPr>
        <w:t>ERR</w:t>
      </w:r>
    </w:p>
    <w:p w:rsidR="00750773" w:rsidRPr="00E27D71" w:rsidRDefault="00750773" w:rsidP="00750773">
      <w:pPr>
        <w:pStyle w:val="BodyText"/>
        <w:suppressLineNumbers/>
      </w:pPr>
      <w:r>
        <w:t>Same as on</w:t>
      </w:r>
      <w:r w:rsidRPr="00E27D71">
        <w:t xml:space="preserve"> Phase </w:t>
      </w:r>
      <w:r>
        <w:t>3 (authentication)</w:t>
      </w:r>
      <w:r w:rsidRPr="00E27D71">
        <w:t>.</w:t>
      </w:r>
    </w:p>
    <w:p w:rsidR="00B03420" w:rsidRDefault="00B03420" w:rsidP="002D56B1">
      <w:pPr>
        <w:pStyle w:val="BodyText"/>
        <w:suppressLineNumbers/>
        <w:ind w:firstLine="720"/>
      </w:pPr>
    </w:p>
    <w:p w:rsidR="00B03420" w:rsidRPr="00895576" w:rsidRDefault="00B03420" w:rsidP="00B03420">
      <w:pPr>
        <w:pStyle w:val="BodyText"/>
        <w:suppressLineNumbers/>
        <w:rPr>
          <w:b/>
        </w:rPr>
      </w:pPr>
      <w:r w:rsidRPr="00895576">
        <w:rPr>
          <w:b/>
        </w:rPr>
        <w:t>NOTSUP</w:t>
      </w:r>
    </w:p>
    <w:p w:rsidR="00E81F85" w:rsidRPr="00E27D71" w:rsidRDefault="00E81F85" w:rsidP="00E81F85">
      <w:pPr>
        <w:pStyle w:val="BodyText"/>
        <w:suppressLineNumbers/>
      </w:pPr>
      <w:r>
        <w:t>Same as on</w:t>
      </w:r>
      <w:r w:rsidRPr="00E27D71">
        <w:t xml:space="preserve"> Phase </w:t>
      </w:r>
      <w:r>
        <w:t>3 (authentication)</w:t>
      </w:r>
      <w:r w:rsidRPr="00E27D71">
        <w:t>.</w:t>
      </w:r>
    </w:p>
    <w:p w:rsidR="00B03420" w:rsidRDefault="00B03420" w:rsidP="002D56B1">
      <w:pPr>
        <w:pStyle w:val="BodyText"/>
        <w:suppressLineNumbers/>
        <w:ind w:firstLine="720"/>
      </w:pPr>
    </w:p>
    <w:p w:rsidR="00E81F85" w:rsidRPr="00AC5056" w:rsidRDefault="00E81F85" w:rsidP="00E81F85">
      <w:pPr>
        <w:pStyle w:val="BodyText"/>
        <w:suppressLineNumbers/>
        <w:rPr>
          <w:b/>
        </w:rPr>
      </w:pPr>
      <w:smartTag w:uri="urn:schemas-microsoft-com:office:smarttags" w:element="stockticker">
        <w:r w:rsidRPr="00AC5056">
          <w:rPr>
            <w:b/>
          </w:rPr>
          <w:t>EOC</w:t>
        </w:r>
      </w:smartTag>
    </w:p>
    <w:p w:rsidR="00E81F85" w:rsidRPr="00E27D71" w:rsidRDefault="00E81F85" w:rsidP="00E81F85">
      <w:pPr>
        <w:pStyle w:val="BodyText"/>
        <w:suppressLineNumbers/>
      </w:pPr>
      <w:r>
        <w:t>Same as on</w:t>
      </w:r>
      <w:r w:rsidRPr="00E27D71">
        <w:t xml:space="preserve"> Phase 1</w:t>
      </w:r>
      <w:r>
        <w:t xml:space="preserve"> (security mechanism and protocol handshake)</w:t>
      </w:r>
      <w:r w:rsidRPr="00E27D71">
        <w:t>.</w:t>
      </w:r>
    </w:p>
    <w:p w:rsidR="00E81F85" w:rsidRDefault="00E81F85" w:rsidP="002D56B1">
      <w:pPr>
        <w:pStyle w:val="BodyText"/>
        <w:suppressLineNumbers/>
        <w:ind w:firstLine="720"/>
      </w:pPr>
    </w:p>
    <w:p w:rsidR="002D56B1" w:rsidRDefault="002D56B1" w:rsidP="002D56B1">
      <w:pPr>
        <w:pStyle w:val="BodyText"/>
        <w:suppressLineNumbers/>
        <w:ind w:firstLine="720"/>
      </w:pPr>
    </w:p>
    <w:p w:rsidR="002D56B1" w:rsidRDefault="002D56B1" w:rsidP="002D56B1">
      <w:pPr>
        <w:pStyle w:val="BodyText"/>
        <w:suppressLineNumbers/>
      </w:pPr>
      <w:r>
        <w:t xml:space="preserve">The table below lists error code </w:t>
      </w:r>
      <w:r w:rsidR="00A368B8">
        <w:t>that</w:t>
      </w:r>
      <w:r>
        <w:t xml:space="preserve"> can appear in Phase 5 ERR message per RCDP version.</w:t>
      </w:r>
    </w:p>
    <w:p w:rsidR="002D56B1" w:rsidRDefault="002D56B1" w:rsidP="002D56B1">
      <w:pPr>
        <w:pStyle w:val="BodyText"/>
        <w:suppressLineNumbers/>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0"/>
        <w:gridCol w:w="2268"/>
        <w:gridCol w:w="3685"/>
      </w:tblGrid>
      <w:tr w:rsidR="004871D7" w:rsidTr="00C54184">
        <w:tc>
          <w:tcPr>
            <w:tcW w:w="2660" w:type="dxa"/>
            <w:shd w:val="clear" w:color="auto" w:fill="CCCCCC"/>
          </w:tcPr>
          <w:p w:rsidR="004871D7" w:rsidRDefault="004871D7" w:rsidP="004871D7">
            <w:pPr>
              <w:pStyle w:val="BodyText"/>
              <w:suppressLineNumbers/>
              <w:jc w:val="center"/>
              <w:rPr>
                <w:b/>
              </w:rPr>
            </w:pPr>
          </w:p>
          <w:p w:rsidR="004871D7" w:rsidRPr="004871D7" w:rsidRDefault="004871D7" w:rsidP="004871D7">
            <w:pPr>
              <w:pStyle w:val="BodyText"/>
              <w:suppressLineNumbers/>
              <w:jc w:val="center"/>
              <w:rPr>
                <w:b/>
              </w:rPr>
            </w:pPr>
            <w:r w:rsidRPr="004871D7">
              <w:rPr>
                <w:b/>
              </w:rPr>
              <w:t>Error number</w:t>
            </w:r>
          </w:p>
          <w:p w:rsidR="004871D7" w:rsidRPr="004871D7" w:rsidRDefault="004871D7" w:rsidP="004871D7">
            <w:pPr>
              <w:pStyle w:val="BodyText"/>
              <w:suppressLineNumbers/>
              <w:jc w:val="center"/>
              <w:rPr>
                <w:b/>
              </w:rPr>
            </w:pPr>
          </w:p>
        </w:tc>
        <w:tc>
          <w:tcPr>
            <w:tcW w:w="2268" w:type="dxa"/>
            <w:shd w:val="clear" w:color="auto" w:fill="CCCCCC"/>
          </w:tcPr>
          <w:p w:rsidR="004871D7" w:rsidRDefault="004871D7" w:rsidP="004871D7">
            <w:pPr>
              <w:pStyle w:val="BodyText"/>
              <w:suppressLineNumbers/>
              <w:jc w:val="center"/>
              <w:rPr>
                <w:b/>
              </w:rPr>
            </w:pPr>
          </w:p>
          <w:p w:rsidR="004871D7" w:rsidRPr="004871D7" w:rsidRDefault="004871D7" w:rsidP="004871D7">
            <w:pPr>
              <w:pStyle w:val="BodyText"/>
              <w:suppressLineNumbers/>
              <w:jc w:val="center"/>
              <w:rPr>
                <w:b/>
              </w:rPr>
            </w:pPr>
            <w:r w:rsidRPr="004871D7">
              <w:rPr>
                <w:b/>
              </w:rPr>
              <w:t>Error description</w:t>
            </w:r>
          </w:p>
        </w:tc>
        <w:tc>
          <w:tcPr>
            <w:tcW w:w="3685" w:type="dxa"/>
            <w:shd w:val="clear" w:color="auto" w:fill="CCCCCC"/>
          </w:tcPr>
          <w:p w:rsidR="004871D7" w:rsidRDefault="004871D7" w:rsidP="008114AA">
            <w:pPr>
              <w:pStyle w:val="BodyText"/>
              <w:suppressLineNumbers/>
              <w:jc w:val="center"/>
              <w:rPr>
                <w:b/>
              </w:rPr>
            </w:pPr>
          </w:p>
          <w:p w:rsidR="004871D7" w:rsidRPr="004871D7" w:rsidRDefault="004871D7" w:rsidP="008114AA">
            <w:pPr>
              <w:pStyle w:val="BodyText"/>
              <w:suppressLineNumbers/>
              <w:jc w:val="center"/>
              <w:rPr>
                <w:b/>
              </w:rPr>
            </w:pPr>
            <w:r w:rsidRPr="004871D7">
              <w:rPr>
                <w:b/>
              </w:rPr>
              <w:t>Remarks</w:t>
            </w:r>
          </w:p>
        </w:tc>
      </w:tr>
      <w:tr w:rsidR="004871D7" w:rsidTr="00C54184">
        <w:tc>
          <w:tcPr>
            <w:tcW w:w="2660" w:type="dxa"/>
          </w:tcPr>
          <w:p w:rsidR="004871D7" w:rsidRPr="008114AA" w:rsidRDefault="004871D7" w:rsidP="008114AA">
            <w:pPr>
              <w:pStyle w:val="BodyText"/>
              <w:suppressLineNumbers/>
              <w:rPr>
                <w:sz w:val="18"/>
                <w:szCs w:val="18"/>
              </w:rPr>
            </w:pPr>
          </w:p>
          <w:p w:rsidR="004871D7" w:rsidRPr="008114AA" w:rsidRDefault="004871D7" w:rsidP="008114AA">
            <w:pPr>
              <w:pStyle w:val="BodyText"/>
              <w:suppressLineNumbers/>
              <w:rPr>
                <w:sz w:val="18"/>
                <w:szCs w:val="18"/>
              </w:rPr>
            </w:pPr>
            <w:r w:rsidRPr="008114AA">
              <w:rPr>
                <w:sz w:val="18"/>
                <w:szCs w:val="18"/>
              </w:rPr>
              <w:t>1001 (ErrResolvedIpInvalid)</w:t>
            </w:r>
          </w:p>
        </w:tc>
        <w:tc>
          <w:tcPr>
            <w:tcW w:w="2268" w:type="dxa"/>
          </w:tcPr>
          <w:p w:rsidR="004871D7" w:rsidRPr="008114AA" w:rsidRDefault="004871D7" w:rsidP="008114AA">
            <w:pPr>
              <w:pStyle w:val="BodyText"/>
              <w:suppressLineNumbers/>
              <w:jc w:val="center"/>
              <w:rPr>
                <w:sz w:val="18"/>
                <w:szCs w:val="18"/>
              </w:rPr>
            </w:pPr>
          </w:p>
          <w:p w:rsidR="004871D7" w:rsidRPr="008114AA" w:rsidRDefault="004871D7" w:rsidP="008114AA">
            <w:pPr>
              <w:pStyle w:val="BodyText"/>
              <w:suppressLineNumbers/>
              <w:jc w:val="center"/>
              <w:rPr>
                <w:sz w:val="18"/>
                <w:szCs w:val="18"/>
              </w:rPr>
            </w:pPr>
            <w:r w:rsidRPr="008114AA">
              <w:rPr>
                <w:sz w:val="18"/>
                <w:szCs w:val="18"/>
              </w:rPr>
              <w:t>N/A</w:t>
            </w:r>
          </w:p>
        </w:tc>
        <w:tc>
          <w:tcPr>
            <w:tcW w:w="3685" w:type="dxa"/>
          </w:tcPr>
          <w:p w:rsidR="004871D7" w:rsidRPr="008114AA" w:rsidRDefault="004871D7" w:rsidP="008114AA">
            <w:pPr>
              <w:pStyle w:val="BodyText"/>
              <w:suppressLineNumbers/>
              <w:rPr>
                <w:sz w:val="18"/>
                <w:szCs w:val="18"/>
              </w:rPr>
            </w:pPr>
            <w:r w:rsidRPr="008114AA">
              <w:rPr>
                <w:sz w:val="18"/>
                <w:szCs w:val="18"/>
              </w:rPr>
              <w:t xml:space="preserve">Sent by </w:t>
            </w:r>
            <w:r w:rsidR="0047009F">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rsidR="004871D7" w:rsidRPr="008114AA" w:rsidRDefault="004871D7" w:rsidP="008114AA">
            <w:pPr>
              <w:pStyle w:val="BodyText"/>
              <w:suppressLineNumbers/>
              <w:rPr>
                <w:sz w:val="18"/>
                <w:szCs w:val="18"/>
              </w:rPr>
            </w:pPr>
          </w:p>
        </w:tc>
      </w:tr>
      <w:tr w:rsidR="004871D7" w:rsidTr="00C54184">
        <w:tc>
          <w:tcPr>
            <w:tcW w:w="2660" w:type="dxa"/>
          </w:tcPr>
          <w:p w:rsidR="004871D7" w:rsidRPr="008114AA" w:rsidRDefault="004871D7" w:rsidP="008114AA">
            <w:pPr>
              <w:pStyle w:val="BodyText"/>
              <w:suppressLineNumbers/>
              <w:rPr>
                <w:sz w:val="18"/>
                <w:szCs w:val="18"/>
              </w:rPr>
            </w:pPr>
          </w:p>
          <w:p w:rsidR="004871D7" w:rsidRPr="008114AA" w:rsidRDefault="004871D7" w:rsidP="008114AA">
            <w:pPr>
              <w:pStyle w:val="BodyText"/>
              <w:suppressLineNumbers/>
              <w:rPr>
                <w:sz w:val="18"/>
                <w:szCs w:val="18"/>
              </w:rPr>
            </w:pPr>
            <w:r w:rsidRPr="008114AA">
              <w:rPr>
                <w:sz w:val="18"/>
                <w:szCs w:val="18"/>
              </w:rPr>
              <w:t>1002 (ErrDigestInvalid)</w:t>
            </w:r>
          </w:p>
        </w:tc>
        <w:tc>
          <w:tcPr>
            <w:tcW w:w="2268" w:type="dxa"/>
          </w:tcPr>
          <w:p w:rsidR="004871D7" w:rsidRPr="008114AA" w:rsidRDefault="004871D7" w:rsidP="008114AA">
            <w:pPr>
              <w:pStyle w:val="BodyText"/>
              <w:suppressLineNumbers/>
              <w:jc w:val="center"/>
              <w:rPr>
                <w:sz w:val="18"/>
                <w:szCs w:val="18"/>
              </w:rPr>
            </w:pPr>
          </w:p>
          <w:p w:rsidR="004871D7" w:rsidRPr="008114AA" w:rsidRDefault="004871D7" w:rsidP="008114AA">
            <w:pPr>
              <w:pStyle w:val="BodyText"/>
              <w:suppressLineNumbers/>
              <w:jc w:val="center"/>
              <w:rPr>
                <w:sz w:val="18"/>
                <w:szCs w:val="18"/>
              </w:rPr>
            </w:pPr>
            <w:r w:rsidRPr="008114AA">
              <w:rPr>
                <w:sz w:val="18"/>
                <w:szCs w:val="18"/>
              </w:rPr>
              <w:t>N/A</w:t>
            </w:r>
          </w:p>
        </w:tc>
        <w:tc>
          <w:tcPr>
            <w:tcW w:w="3685" w:type="dxa"/>
          </w:tcPr>
          <w:p w:rsidR="004871D7" w:rsidRPr="008114AA" w:rsidRDefault="004871D7" w:rsidP="008114AA">
            <w:pPr>
              <w:pStyle w:val="BodyText"/>
              <w:suppressLineNumbers/>
              <w:rPr>
                <w:sz w:val="18"/>
                <w:szCs w:val="18"/>
              </w:rPr>
            </w:pPr>
            <w:r w:rsidRPr="008114AA">
              <w:rPr>
                <w:sz w:val="18"/>
                <w:szCs w:val="18"/>
              </w:rPr>
              <w:t xml:space="preserve">Sent by </w:t>
            </w:r>
            <w:r w:rsidR="0047009F">
              <w:rPr>
                <w:sz w:val="18"/>
                <w:szCs w:val="18"/>
              </w:rPr>
              <w:t>the server</w:t>
            </w:r>
            <w:r w:rsidR="0047009F" w:rsidRPr="008114AA">
              <w:rPr>
                <w:sz w:val="18"/>
                <w:szCs w:val="18"/>
              </w:rPr>
              <w:t xml:space="preserve"> </w:t>
            </w:r>
            <w:r w:rsidRPr="008114AA">
              <w:rPr>
                <w:sz w:val="18"/>
                <w:szCs w:val="18"/>
              </w:rPr>
              <w:t>when the client’s calculated executable digest does not much the digest stored on the server.</w:t>
            </w:r>
          </w:p>
          <w:p w:rsidR="004871D7" w:rsidRPr="008114AA" w:rsidRDefault="004871D7" w:rsidP="008114AA">
            <w:pPr>
              <w:pStyle w:val="BodyText"/>
              <w:suppressLineNumbers/>
              <w:rPr>
                <w:sz w:val="18"/>
                <w:szCs w:val="18"/>
              </w:rPr>
            </w:pPr>
          </w:p>
        </w:tc>
      </w:tr>
      <w:tr w:rsidR="004871D7" w:rsidTr="00C54184">
        <w:tc>
          <w:tcPr>
            <w:tcW w:w="2660" w:type="dxa"/>
          </w:tcPr>
          <w:p w:rsidR="004871D7" w:rsidRPr="008114AA" w:rsidRDefault="004871D7" w:rsidP="008114AA">
            <w:pPr>
              <w:pStyle w:val="BodyText"/>
              <w:suppressLineNumbers/>
              <w:rPr>
                <w:sz w:val="18"/>
                <w:szCs w:val="18"/>
              </w:rPr>
            </w:pPr>
          </w:p>
          <w:p w:rsidR="004871D7" w:rsidRPr="008114AA" w:rsidRDefault="004871D7" w:rsidP="008114AA">
            <w:pPr>
              <w:pStyle w:val="BodyText"/>
              <w:suppressLineNumbers/>
              <w:rPr>
                <w:sz w:val="18"/>
                <w:szCs w:val="18"/>
              </w:rPr>
            </w:pPr>
            <w:r w:rsidRPr="008114AA">
              <w:rPr>
                <w:sz w:val="18"/>
                <w:szCs w:val="18"/>
              </w:rPr>
              <w:t>1003 (ErrTimeOutOfSync)</w:t>
            </w:r>
          </w:p>
        </w:tc>
        <w:tc>
          <w:tcPr>
            <w:tcW w:w="2268" w:type="dxa"/>
          </w:tcPr>
          <w:p w:rsidR="004871D7" w:rsidRPr="008114AA" w:rsidRDefault="004871D7" w:rsidP="008114AA">
            <w:pPr>
              <w:pStyle w:val="BodyText"/>
              <w:suppressLineNumbers/>
              <w:jc w:val="center"/>
              <w:rPr>
                <w:sz w:val="18"/>
                <w:szCs w:val="18"/>
              </w:rPr>
            </w:pPr>
          </w:p>
          <w:p w:rsidR="004871D7" w:rsidRPr="008114AA" w:rsidRDefault="004871D7" w:rsidP="008114AA">
            <w:pPr>
              <w:pStyle w:val="BodyText"/>
              <w:suppressLineNumbers/>
              <w:jc w:val="center"/>
              <w:rPr>
                <w:sz w:val="18"/>
                <w:szCs w:val="18"/>
              </w:rPr>
            </w:pPr>
            <w:r w:rsidRPr="008114AA">
              <w:rPr>
                <w:sz w:val="18"/>
                <w:szCs w:val="18"/>
              </w:rPr>
              <w:t>Client UTC - Server UTC in seconds</w:t>
            </w:r>
          </w:p>
        </w:tc>
        <w:tc>
          <w:tcPr>
            <w:tcW w:w="3685" w:type="dxa"/>
          </w:tcPr>
          <w:p w:rsidR="004871D7" w:rsidRPr="008114AA" w:rsidRDefault="004871D7" w:rsidP="008114AA">
            <w:pPr>
              <w:pStyle w:val="BodyText"/>
              <w:suppressLineNumbers/>
              <w:rPr>
                <w:sz w:val="18"/>
                <w:szCs w:val="18"/>
              </w:rPr>
            </w:pPr>
            <w:r w:rsidRPr="008114AA">
              <w:rPr>
                <w:sz w:val="18"/>
                <w:szCs w:val="18"/>
              </w:rPr>
              <w:t xml:space="preserve">Sent by </w:t>
            </w:r>
            <w:r w:rsidR="0047009F">
              <w:rPr>
                <w:sz w:val="18"/>
                <w:szCs w:val="18"/>
              </w:rPr>
              <w:t>the server</w:t>
            </w:r>
            <w:r w:rsidR="0047009F" w:rsidRPr="008114AA">
              <w:rPr>
                <w:sz w:val="18"/>
                <w:szCs w:val="18"/>
              </w:rPr>
              <w:t xml:space="preserve"> </w:t>
            </w:r>
            <w:r w:rsidRPr="008114AA">
              <w:rPr>
                <w:sz w:val="18"/>
                <w:szCs w:val="18"/>
              </w:rPr>
              <w:t>when the client time is out of sync with the server’s time.</w:t>
            </w:r>
          </w:p>
          <w:p w:rsidR="004871D7" w:rsidRPr="008114AA" w:rsidRDefault="004871D7" w:rsidP="008114AA">
            <w:pPr>
              <w:pStyle w:val="BodyText"/>
              <w:suppressLineNumbers/>
              <w:rPr>
                <w:sz w:val="18"/>
                <w:szCs w:val="18"/>
              </w:rPr>
            </w:pPr>
          </w:p>
          <w:p w:rsidR="004871D7" w:rsidRPr="008114AA" w:rsidRDefault="004871D7" w:rsidP="008114AA">
            <w:pPr>
              <w:pStyle w:val="BodyText"/>
              <w:suppressLineNumbers/>
              <w:rPr>
                <w:sz w:val="18"/>
                <w:szCs w:val="18"/>
              </w:rPr>
            </w:pPr>
          </w:p>
        </w:tc>
      </w:tr>
      <w:tr w:rsidR="004871D7" w:rsidTr="00C54184">
        <w:tc>
          <w:tcPr>
            <w:tcW w:w="2660" w:type="dxa"/>
          </w:tcPr>
          <w:p w:rsidR="004871D7" w:rsidRPr="008114AA" w:rsidRDefault="004871D7" w:rsidP="008114AA">
            <w:pPr>
              <w:pStyle w:val="BodyText"/>
              <w:suppressLineNumbers/>
              <w:rPr>
                <w:sz w:val="18"/>
                <w:szCs w:val="18"/>
              </w:rPr>
            </w:pPr>
          </w:p>
          <w:p w:rsidR="004871D7" w:rsidRPr="008114AA" w:rsidRDefault="004871D7" w:rsidP="008114AA">
            <w:pPr>
              <w:pStyle w:val="BodyText"/>
              <w:suppressLineNumbers/>
              <w:rPr>
                <w:sz w:val="18"/>
                <w:szCs w:val="18"/>
              </w:rPr>
            </w:pPr>
            <w:r w:rsidRPr="008114AA">
              <w:rPr>
                <w:sz w:val="18"/>
                <w:szCs w:val="18"/>
              </w:rPr>
              <w:t>1004 (ErrMaxLicensedUsersReached)</w:t>
            </w:r>
          </w:p>
        </w:tc>
        <w:tc>
          <w:tcPr>
            <w:tcW w:w="2268" w:type="dxa"/>
          </w:tcPr>
          <w:p w:rsidR="004871D7" w:rsidRPr="008114AA" w:rsidRDefault="004871D7" w:rsidP="008114AA">
            <w:pPr>
              <w:pStyle w:val="BodyText"/>
              <w:suppressLineNumbers/>
              <w:jc w:val="center"/>
              <w:rPr>
                <w:sz w:val="18"/>
                <w:szCs w:val="18"/>
              </w:rPr>
            </w:pPr>
          </w:p>
          <w:p w:rsidR="004871D7" w:rsidRPr="008114AA" w:rsidRDefault="004871D7" w:rsidP="008114AA">
            <w:pPr>
              <w:pStyle w:val="BodyText"/>
              <w:suppressLineNumbers/>
              <w:jc w:val="center"/>
              <w:rPr>
                <w:sz w:val="18"/>
                <w:szCs w:val="18"/>
              </w:rPr>
            </w:pPr>
            <w:r w:rsidRPr="008114AA">
              <w:rPr>
                <w:sz w:val="18"/>
                <w:szCs w:val="18"/>
              </w:rPr>
              <w:t>N/A</w:t>
            </w:r>
          </w:p>
        </w:tc>
        <w:tc>
          <w:tcPr>
            <w:tcW w:w="3685" w:type="dxa"/>
          </w:tcPr>
          <w:p w:rsidR="004871D7" w:rsidRPr="008114AA" w:rsidRDefault="004871D7" w:rsidP="008114AA">
            <w:pPr>
              <w:pStyle w:val="BodyText"/>
              <w:suppressLineNumbers/>
              <w:rPr>
                <w:sz w:val="18"/>
                <w:szCs w:val="18"/>
              </w:rPr>
            </w:pPr>
            <w:r w:rsidRPr="008114AA">
              <w:rPr>
                <w:sz w:val="18"/>
                <w:szCs w:val="18"/>
              </w:rPr>
              <w:t xml:space="preserve">Sent by </w:t>
            </w:r>
            <w:r w:rsidR="0047009F">
              <w:rPr>
                <w:sz w:val="18"/>
                <w:szCs w:val="18"/>
              </w:rPr>
              <w:t>the server</w:t>
            </w:r>
            <w:r w:rsidR="0047009F" w:rsidRPr="008114AA">
              <w:rPr>
                <w:sz w:val="18"/>
                <w:szCs w:val="18"/>
              </w:rPr>
              <w:t xml:space="preserve"> </w:t>
            </w:r>
            <w:r w:rsidRPr="008114AA">
              <w:rPr>
                <w:sz w:val="18"/>
                <w:szCs w:val="18"/>
              </w:rPr>
              <w:t>when no certificate can be supplied because the max number of licensed users has been reached</w:t>
            </w:r>
          </w:p>
          <w:p w:rsidR="004871D7" w:rsidRPr="008114AA" w:rsidRDefault="004871D7" w:rsidP="008114AA">
            <w:pPr>
              <w:pStyle w:val="BodyText"/>
              <w:suppressLineNumbers/>
              <w:rPr>
                <w:sz w:val="18"/>
                <w:szCs w:val="18"/>
              </w:rPr>
            </w:pPr>
          </w:p>
        </w:tc>
      </w:tr>
      <w:tr w:rsidR="004871D7" w:rsidTr="00C54184">
        <w:tc>
          <w:tcPr>
            <w:tcW w:w="2660" w:type="dxa"/>
          </w:tcPr>
          <w:p w:rsidR="004871D7" w:rsidRPr="008114AA" w:rsidRDefault="004871D7" w:rsidP="008114AA">
            <w:pPr>
              <w:pStyle w:val="BodyText"/>
              <w:suppressLineNumbers/>
              <w:rPr>
                <w:sz w:val="18"/>
                <w:szCs w:val="18"/>
              </w:rPr>
            </w:pPr>
            <w:r w:rsidRPr="008114AA">
              <w:rPr>
                <w:sz w:val="18"/>
                <w:szCs w:val="18"/>
              </w:rPr>
              <w:t>1005 (ErrPasswordExpired)</w:t>
            </w:r>
          </w:p>
        </w:tc>
        <w:tc>
          <w:tcPr>
            <w:tcW w:w="2268" w:type="dxa"/>
          </w:tcPr>
          <w:p w:rsidR="004871D7" w:rsidRPr="008114AA" w:rsidRDefault="004871D7" w:rsidP="008114AA">
            <w:pPr>
              <w:pStyle w:val="BodyText"/>
              <w:suppressLineNumbers/>
              <w:jc w:val="center"/>
              <w:rPr>
                <w:sz w:val="18"/>
                <w:szCs w:val="18"/>
              </w:rPr>
            </w:pPr>
            <w:r w:rsidRPr="008114AA">
              <w:rPr>
                <w:sz w:val="18"/>
                <w:szCs w:val="18"/>
              </w:rPr>
              <w:t>N/A</w:t>
            </w:r>
          </w:p>
        </w:tc>
        <w:tc>
          <w:tcPr>
            <w:tcW w:w="3685" w:type="dxa"/>
          </w:tcPr>
          <w:p w:rsidR="004871D7" w:rsidRPr="008114AA" w:rsidRDefault="004871D7" w:rsidP="008114AA">
            <w:pPr>
              <w:pStyle w:val="BodyText"/>
              <w:suppressLineNumbers/>
              <w:rPr>
                <w:sz w:val="18"/>
                <w:szCs w:val="18"/>
              </w:rPr>
            </w:pPr>
            <w:r w:rsidRPr="008114AA">
              <w:rPr>
                <w:sz w:val="18"/>
                <w:szCs w:val="18"/>
              </w:rPr>
              <w:t xml:space="preserve">Sent by </w:t>
            </w:r>
            <w:r w:rsidR="0047009F">
              <w:rPr>
                <w:sz w:val="18"/>
                <w:szCs w:val="18"/>
              </w:rPr>
              <w:t>the server</w:t>
            </w:r>
            <w:r w:rsidR="0047009F" w:rsidRPr="008114AA">
              <w:rPr>
                <w:sz w:val="18"/>
                <w:szCs w:val="18"/>
              </w:rPr>
              <w:t xml:space="preserve"> </w:t>
            </w:r>
            <w:r w:rsidRPr="008114AA">
              <w:rPr>
                <w:sz w:val="18"/>
                <w:szCs w:val="18"/>
              </w:rPr>
              <w:t>when the password of the user trying to authenticate is expired</w:t>
            </w:r>
            <w:r>
              <w:rPr>
                <w:sz w:val="18"/>
                <w:szCs w:val="18"/>
              </w:rPr>
              <w:t xml:space="preserve"> but the client is not supposed to start password change procedure</w:t>
            </w:r>
            <w:r w:rsidRPr="008114AA">
              <w:rPr>
                <w:sz w:val="18"/>
                <w:szCs w:val="18"/>
              </w:rPr>
              <w:t>.</w:t>
            </w:r>
          </w:p>
          <w:p w:rsidR="004871D7" w:rsidRPr="008114AA" w:rsidRDefault="004871D7" w:rsidP="008114AA">
            <w:pPr>
              <w:pStyle w:val="BodyText"/>
              <w:suppressLineNumbers/>
              <w:rPr>
                <w:sz w:val="18"/>
                <w:szCs w:val="18"/>
              </w:rPr>
            </w:pPr>
          </w:p>
        </w:tc>
      </w:tr>
    </w:tbl>
    <w:p w:rsidR="002D56B1" w:rsidRDefault="002D56B1" w:rsidP="002D56B1">
      <w:pPr>
        <w:pStyle w:val="BodyText"/>
        <w:suppressLineNumbers/>
      </w:pPr>
    </w:p>
    <w:p w:rsidR="00C826D4" w:rsidRPr="00E27D71" w:rsidRDefault="00C826D4" w:rsidP="00C826D4">
      <w:pPr>
        <w:pStyle w:val="BodyText"/>
        <w:suppressLineNumbers/>
      </w:pPr>
    </w:p>
    <w:p w:rsidR="00152282" w:rsidRDefault="00152282" w:rsidP="00152282">
      <w:pPr>
        <w:pStyle w:val="Heading3"/>
        <w:rPr>
          <w:lang w:val="en-US"/>
        </w:rPr>
      </w:pPr>
      <w:bookmarkStart w:id="169" w:name="_RCDP_versioning"/>
      <w:bookmarkStart w:id="170" w:name="_Toc509383684"/>
      <w:bookmarkEnd w:id="169"/>
      <w:r>
        <w:rPr>
          <w:lang w:val="en-US"/>
        </w:rPr>
        <w:t>RCDP versioning</w:t>
      </w:r>
      <w:bookmarkEnd w:id="170"/>
    </w:p>
    <w:p w:rsidR="00152282" w:rsidRDefault="00152282" w:rsidP="00152282">
      <w:pPr>
        <w:pStyle w:val="BodyText"/>
        <w:suppressLineNumbers/>
      </w:pPr>
    </w:p>
    <w:p w:rsidR="00807C46" w:rsidRDefault="002A6F2F" w:rsidP="00807C46">
      <w:pPr>
        <w:pStyle w:val="BodyText"/>
        <w:suppressLineNumbers/>
      </w:pPr>
      <w:r>
        <w:t>Both client and</w:t>
      </w:r>
      <w:r w:rsidR="00152282">
        <w:t xml:space="preserve"> </w:t>
      </w:r>
      <w:r>
        <w:t xml:space="preserve">a </w:t>
      </w:r>
      <w:r w:rsidR="00152282">
        <w:t xml:space="preserve">server implementing </w:t>
      </w:r>
      <w:r w:rsidR="00807C46">
        <w:t xml:space="preserve">the given </w:t>
      </w:r>
      <w:r w:rsidR="00152282">
        <w:t xml:space="preserve">protocol version </w:t>
      </w:r>
      <w:r w:rsidR="00807C46" w:rsidRPr="00807C46">
        <w:rPr>
          <w:b/>
        </w:rPr>
        <w:t>must</w:t>
      </w:r>
      <w:r w:rsidR="00152282">
        <w:t xml:space="preserve"> support all released </w:t>
      </w:r>
      <w:r w:rsidR="00807C46">
        <w:t>protocol versions</w:t>
      </w:r>
      <w:r w:rsidR="00485626">
        <w:t xml:space="preserve"> onwards 1.4</w:t>
      </w:r>
      <w:r w:rsidR="00152282">
        <w:t>.</w:t>
      </w:r>
      <w:r w:rsidR="00962891">
        <w:t xml:space="preserve"> </w:t>
      </w:r>
      <w:r w:rsidR="001F70E8">
        <w:t xml:space="preserve">This allows new clients to communicate against old servers </w:t>
      </w:r>
      <w:r>
        <w:t>and other way round.</w:t>
      </w:r>
    </w:p>
    <w:p w:rsidR="002A6F2F" w:rsidRDefault="002A6F2F" w:rsidP="00152282">
      <w:pPr>
        <w:pStyle w:val="BodyText"/>
        <w:suppressLineNumbers/>
      </w:pPr>
    </w:p>
    <w:p w:rsidR="004C74AA" w:rsidRDefault="00152282" w:rsidP="00152282">
      <w:pPr>
        <w:pStyle w:val="BodyText"/>
        <w:suppressLineNumbers/>
      </w:pPr>
      <w:r>
        <w:t xml:space="preserve">During RCDP handshake phase </w:t>
      </w:r>
      <w:r w:rsidR="00802884">
        <w:t xml:space="preserve">KeyTalk </w:t>
      </w:r>
      <w:r w:rsidR="00807C46">
        <w:t>client propose</w:t>
      </w:r>
      <w:r w:rsidR="00802884">
        <w:t>s</w:t>
      </w:r>
      <w:r w:rsidR="004C5B44">
        <w:t xml:space="preserve"> the highest</w:t>
      </w:r>
      <w:r w:rsidR="00807C46">
        <w:t xml:space="preserve"> </w:t>
      </w:r>
      <w:r w:rsidR="00802884">
        <w:t xml:space="preserve">RCDP version it </w:t>
      </w:r>
      <w:r w:rsidR="004C5B44">
        <w:t>implements</w:t>
      </w:r>
      <w:r w:rsidR="00802884">
        <w:t xml:space="preserve"> to </w:t>
      </w:r>
      <w:r w:rsidR="00807C46">
        <w:t xml:space="preserve">the </w:t>
      </w:r>
      <w:r w:rsidR="00802884">
        <w:t xml:space="preserve">KeyTalk </w:t>
      </w:r>
      <w:r w:rsidR="00807C46">
        <w:t xml:space="preserve">server. The server responds with the highest </w:t>
      </w:r>
      <w:r w:rsidR="00802884">
        <w:t xml:space="preserve">supported </w:t>
      </w:r>
      <w:r w:rsidR="000D386F">
        <w:t>protocol</w:t>
      </w:r>
      <w:r w:rsidR="00802884">
        <w:t xml:space="preserve"> version </w:t>
      </w:r>
      <w:r w:rsidR="00807C46">
        <w:t xml:space="preserve">which </w:t>
      </w:r>
      <w:r w:rsidR="000D386F">
        <w:t>is</w:t>
      </w:r>
      <w:r w:rsidR="00802884">
        <w:t xml:space="preserve"> </w:t>
      </w:r>
      <w:r w:rsidR="00807C46">
        <w:t xml:space="preserve">equal or lower to the </w:t>
      </w:r>
      <w:r w:rsidR="00802884">
        <w:t xml:space="preserve">one </w:t>
      </w:r>
      <w:r w:rsidR="00807C46">
        <w:t>proposed by the client.</w:t>
      </w:r>
      <w:r>
        <w:t xml:space="preserve"> </w:t>
      </w:r>
      <w:r w:rsidR="000D386F">
        <w:t>If the client supports the protocol version proposed by the server, handshake is complete. Otherwise the client sends EOC to the server and communication ends.</w:t>
      </w:r>
    </w:p>
    <w:p w:rsidR="00802884" w:rsidRDefault="00802884" w:rsidP="00152282">
      <w:pPr>
        <w:pStyle w:val="BodyText"/>
        <w:suppressLineNumbers/>
      </w:pPr>
    </w:p>
    <w:p w:rsidR="004C74AA" w:rsidRDefault="00807C46" w:rsidP="00152282">
      <w:pPr>
        <w:pStyle w:val="BodyText"/>
        <w:suppressLineNumbers/>
      </w:pPr>
      <w:r>
        <w:lastRenderedPageBreak/>
        <w:t xml:space="preserve">Protocol version is </w:t>
      </w:r>
      <w:r w:rsidR="00802884">
        <w:t>given</w:t>
      </w:r>
      <w:r>
        <w:t xml:space="preserve"> as </w:t>
      </w:r>
      <w:r w:rsidR="00CB08C5">
        <w:rPr>
          <w:i/>
        </w:rPr>
        <w:t>1</w:t>
      </w:r>
      <w:r w:rsidRPr="00807C46">
        <w:rPr>
          <w:i/>
        </w:rPr>
        <w:t>.minor[.subminor = 0]</w:t>
      </w:r>
      <w:r>
        <w:t xml:space="preserve">. Minor part determines compatibility </w:t>
      </w:r>
      <w:r w:rsidR="00897D81">
        <w:t>between</w:t>
      </w:r>
      <w:r>
        <w:t xml:space="preserve"> client </w:t>
      </w:r>
      <w:r w:rsidR="00897D81">
        <w:t>and</w:t>
      </w:r>
      <w:r>
        <w:t xml:space="preserve"> server. </w:t>
      </w:r>
      <w:r w:rsidR="004C74AA">
        <w:t>Optional subminor part, if present, specifies non-significant changes in the protocol which do not require changes to another communication counterpart. An example of such a change is refined message description in ERR message. Subminor version is ignored during handshake and defaults to 0.</w:t>
      </w:r>
    </w:p>
    <w:p w:rsidR="00962891" w:rsidRDefault="00962891" w:rsidP="00152282">
      <w:pPr>
        <w:pStyle w:val="BodyText"/>
        <w:suppressLineNumbers/>
      </w:pPr>
    </w:p>
    <w:p w:rsidR="00962891" w:rsidRDefault="00962891" w:rsidP="00962891">
      <w:pPr>
        <w:pStyle w:val="BodyText"/>
        <w:suppressLineNumbers/>
      </w:pPr>
      <w:r>
        <w:t xml:space="preserve">Below we </w:t>
      </w:r>
      <w:r w:rsidR="00980D41">
        <w:t xml:space="preserve">show </w:t>
      </w:r>
      <w:r>
        <w:t xml:space="preserve">compatibility between </w:t>
      </w:r>
      <w:r w:rsidR="00CB08C5">
        <w:t>KeyTalk</w:t>
      </w:r>
      <w:r>
        <w:t xml:space="preserve"> Client and </w:t>
      </w:r>
      <w:r w:rsidR="00CB08C5">
        <w:t xml:space="preserve">KeyTalk </w:t>
      </w:r>
      <w:r>
        <w:t>Server.</w:t>
      </w:r>
    </w:p>
    <w:p w:rsidR="00962891" w:rsidRDefault="00962891" w:rsidP="00962891">
      <w:pPr>
        <w:pStyle w:val="BodyText"/>
        <w:suppressLineNumbers/>
      </w:pPr>
    </w:p>
    <w:tbl>
      <w:tblPr>
        <w:tblW w:w="83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1560"/>
        <w:gridCol w:w="1701"/>
        <w:gridCol w:w="4281"/>
      </w:tblGrid>
      <w:tr w:rsidR="002A6F2F" w:rsidTr="002A6F2F">
        <w:trPr>
          <w:trHeight w:val="939"/>
        </w:trPr>
        <w:tc>
          <w:tcPr>
            <w:tcW w:w="850" w:type="dxa"/>
            <w:shd w:val="clear" w:color="auto" w:fill="CCCCCC"/>
          </w:tcPr>
          <w:p w:rsidR="002A6F2F" w:rsidRDefault="002A6F2F" w:rsidP="008114AA">
            <w:pPr>
              <w:pStyle w:val="BodyText"/>
              <w:suppressLineNumbers/>
            </w:pPr>
            <w:r>
              <w:t>RCDP Version</w:t>
            </w:r>
          </w:p>
        </w:tc>
        <w:tc>
          <w:tcPr>
            <w:tcW w:w="1560" w:type="dxa"/>
            <w:shd w:val="clear" w:color="auto" w:fill="CCCCCC"/>
          </w:tcPr>
          <w:p w:rsidR="002A6F2F" w:rsidRDefault="002A6F2F" w:rsidP="001C2E84">
            <w:pPr>
              <w:pStyle w:val="BodyText"/>
              <w:suppressLineNumbers/>
            </w:pPr>
            <w:r>
              <w:t>Supporting server versions</w:t>
            </w:r>
          </w:p>
        </w:tc>
        <w:tc>
          <w:tcPr>
            <w:tcW w:w="1701" w:type="dxa"/>
            <w:shd w:val="clear" w:color="auto" w:fill="CCCCCC"/>
          </w:tcPr>
          <w:p w:rsidR="002A6F2F" w:rsidRDefault="002A6F2F" w:rsidP="002A6F2F">
            <w:pPr>
              <w:pStyle w:val="BodyText"/>
              <w:suppressLineNumbers/>
            </w:pPr>
            <w:r>
              <w:t xml:space="preserve">Supporting client versions </w:t>
            </w:r>
          </w:p>
        </w:tc>
        <w:tc>
          <w:tcPr>
            <w:tcW w:w="4281" w:type="dxa"/>
            <w:shd w:val="clear" w:color="auto" w:fill="CCCCCC"/>
          </w:tcPr>
          <w:p w:rsidR="002A6F2F" w:rsidRDefault="002A6F2F" w:rsidP="008114AA">
            <w:pPr>
              <w:pStyle w:val="BodyText"/>
              <w:suppressLineNumbers/>
            </w:pPr>
            <w:r>
              <w:t>Changes wrt the previous version</w:t>
            </w:r>
          </w:p>
        </w:tc>
      </w:tr>
      <w:tr w:rsidR="002A6F2F" w:rsidTr="002A6F2F">
        <w:trPr>
          <w:trHeight w:val="231"/>
        </w:trPr>
        <w:tc>
          <w:tcPr>
            <w:tcW w:w="850" w:type="dxa"/>
          </w:tcPr>
          <w:p w:rsidR="002A6F2F" w:rsidRDefault="002A6F2F" w:rsidP="008114AA">
            <w:pPr>
              <w:pStyle w:val="BodyText"/>
              <w:suppressLineNumbers/>
            </w:pPr>
            <w:r>
              <w:t>1.4</w:t>
            </w:r>
          </w:p>
        </w:tc>
        <w:tc>
          <w:tcPr>
            <w:tcW w:w="1560" w:type="dxa"/>
          </w:tcPr>
          <w:p w:rsidR="002A6F2F" w:rsidRDefault="002A6F2F" w:rsidP="008114AA">
            <w:pPr>
              <w:pStyle w:val="BodyText"/>
              <w:suppressLineNumbers/>
            </w:pPr>
            <w:r>
              <w:t>4.3.3+</w:t>
            </w:r>
          </w:p>
        </w:tc>
        <w:tc>
          <w:tcPr>
            <w:tcW w:w="1701" w:type="dxa"/>
          </w:tcPr>
          <w:p w:rsidR="002A6F2F" w:rsidRDefault="002A6F2F" w:rsidP="00516869">
            <w:pPr>
              <w:pStyle w:val="BodyText"/>
              <w:suppressLineNumbers/>
            </w:pPr>
            <w:r>
              <w:t>4.3.3+</w:t>
            </w:r>
          </w:p>
        </w:tc>
        <w:tc>
          <w:tcPr>
            <w:tcW w:w="4281" w:type="dxa"/>
          </w:tcPr>
          <w:p w:rsidR="002A6F2F" w:rsidRPr="00201E56" w:rsidRDefault="002A6F2F" w:rsidP="00516869">
            <w:pPr>
              <w:pStyle w:val="BodyText"/>
              <w:suppressLineNumbers/>
            </w:pPr>
            <w:r>
              <w:t>N/A</w:t>
            </w:r>
          </w:p>
        </w:tc>
      </w:tr>
      <w:tr w:rsidR="002A6F2F" w:rsidTr="002A6F2F">
        <w:trPr>
          <w:trHeight w:val="245"/>
        </w:trPr>
        <w:tc>
          <w:tcPr>
            <w:tcW w:w="850" w:type="dxa"/>
          </w:tcPr>
          <w:p w:rsidR="002A6F2F" w:rsidRDefault="002A6F2F" w:rsidP="008114AA">
            <w:pPr>
              <w:pStyle w:val="BodyText"/>
              <w:suppressLineNumbers/>
            </w:pPr>
            <w:r>
              <w:t>1.5</w:t>
            </w:r>
          </w:p>
        </w:tc>
        <w:tc>
          <w:tcPr>
            <w:tcW w:w="1560" w:type="dxa"/>
          </w:tcPr>
          <w:p w:rsidR="002A6F2F" w:rsidRDefault="002A6F2F" w:rsidP="008114AA">
            <w:pPr>
              <w:pStyle w:val="BodyText"/>
              <w:suppressLineNumbers/>
            </w:pPr>
            <w:r>
              <w:t>4.4.0+</w:t>
            </w:r>
          </w:p>
        </w:tc>
        <w:tc>
          <w:tcPr>
            <w:tcW w:w="1701" w:type="dxa"/>
          </w:tcPr>
          <w:p w:rsidR="002A6F2F" w:rsidRDefault="002A6F2F" w:rsidP="001C2E84">
            <w:pPr>
              <w:pStyle w:val="BodyText"/>
              <w:suppressLineNumbers/>
            </w:pPr>
            <w:r>
              <w:t>4.4.0+</w:t>
            </w:r>
          </w:p>
        </w:tc>
        <w:tc>
          <w:tcPr>
            <w:tcW w:w="4281" w:type="dxa"/>
          </w:tcPr>
          <w:p w:rsidR="00EC665F" w:rsidRPr="004405F5" w:rsidRDefault="00EC665F" w:rsidP="001C2E84">
            <w:pPr>
              <w:pStyle w:val="BodyText"/>
              <w:suppressLineNumbers/>
            </w:pPr>
            <w:r>
              <w:t xml:space="preserve">- Both client &amp; server contribute entropy for session key generation by adding </w:t>
            </w:r>
            <w:r w:rsidR="0011709B">
              <w:t xml:space="preserve">phase2 </w:t>
            </w:r>
            <w:r>
              <w:t>traffic</w:t>
            </w:r>
            <w:r w:rsidRPr="00EC665F">
              <w:t xml:space="preserve"> communicated in both directions</w:t>
            </w:r>
            <w:r>
              <w:t xml:space="preserve"> to the DH++ salt </w:t>
            </w:r>
          </w:p>
          <w:p w:rsidR="00EC665F" w:rsidRDefault="00EC665F" w:rsidP="00EC665F">
            <w:pPr>
              <w:pStyle w:val="BodyText"/>
              <w:suppressLineNumbers/>
            </w:pPr>
            <w:r>
              <w:t xml:space="preserve">- Client also contributes entropy for session key generation by sending salt in </w:t>
            </w:r>
            <w:r w:rsidRPr="004405F5">
              <w:t>R3RESP to the server</w:t>
            </w:r>
          </w:p>
          <w:p w:rsidR="00634AD5" w:rsidRDefault="00634AD5" w:rsidP="00EC665F">
            <w:pPr>
              <w:pStyle w:val="BodyText"/>
              <w:suppressLineNumbers/>
            </w:pPr>
            <w:r>
              <w:t>- All clients and all servers from version 4.3.3 shall be able to work with each other, handshaking protocol version.</w:t>
            </w:r>
          </w:p>
          <w:p w:rsidR="002A6F2F" w:rsidRDefault="002A6F2F" w:rsidP="00516869">
            <w:pPr>
              <w:pStyle w:val="BodyText"/>
              <w:suppressLineNumbers/>
            </w:pPr>
          </w:p>
        </w:tc>
      </w:tr>
    </w:tbl>
    <w:p w:rsidR="00962891" w:rsidRDefault="00962891" w:rsidP="00962891">
      <w:pPr>
        <w:pStyle w:val="BodyText"/>
        <w:suppressLineNumbers/>
      </w:pPr>
    </w:p>
    <w:p w:rsidR="00962891" w:rsidRDefault="00962891" w:rsidP="00152282">
      <w:pPr>
        <w:pStyle w:val="BodyText"/>
        <w:suppressLineNumbers/>
      </w:pPr>
    </w:p>
    <w:p w:rsidR="0003703B" w:rsidRPr="0003703B" w:rsidRDefault="0003703B" w:rsidP="0003703B">
      <w:pPr>
        <w:pStyle w:val="BodyText"/>
      </w:pPr>
    </w:p>
    <w:p w:rsidR="00C826D4" w:rsidRPr="00E27D71" w:rsidRDefault="00C826D4" w:rsidP="00E27D71">
      <w:pPr>
        <w:pStyle w:val="BodyText"/>
        <w:suppressLineNumbers/>
      </w:pPr>
    </w:p>
    <w:p w:rsidR="00DE2756" w:rsidRDefault="008B0D7D" w:rsidP="005B7257">
      <w:pPr>
        <w:pStyle w:val="Heading2"/>
      </w:pPr>
      <w:r>
        <w:br w:type="page"/>
      </w:r>
      <w:bookmarkStart w:id="171" w:name="_Toc509383685"/>
      <w:r w:rsidR="00BD48B7">
        <w:lastRenderedPageBreak/>
        <w:t>Client</w:t>
      </w:r>
      <w:r w:rsidR="00386931">
        <w:t xml:space="preserve"> RCDP state diagram</w:t>
      </w:r>
      <w:bookmarkEnd w:id="171"/>
    </w:p>
    <w:p w:rsidR="00BB7F63" w:rsidRDefault="000C06CC" w:rsidP="008C7D38">
      <w:pPr>
        <w:rPr>
          <w:rStyle w:val="Emphasis"/>
          <w:i w:val="0"/>
        </w:rPr>
      </w:pPr>
      <w:r w:rsidRPr="00DE2756">
        <w:rPr>
          <w:rStyle w:val="Emphasis"/>
          <w:i w:val="0"/>
        </w:rPr>
        <w:t xml:space="preserve">Below we show </w:t>
      </w:r>
      <w:r w:rsidR="00677442">
        <w:rPr>
          <w:rStyle w:val="Emphasis"/>
          <w:i w:val="0"/>
        </w:rPr>
        <w:t>RCDP state diagram</w:t>
      </w:r>
      <w:r w:rsidR="00765D29">
        <w:rPr>
          <w:rStyle w:val="Emphasis"/>
          <w:i w:val="0"/>
        </w:rPr>
        <w:t xml:space="preserve"> </w:t>
      </w:r>
      <w:r w:rsidR="00677442">
        <w:rPr>
          <w:rStyle w:val="Emphasis"/>
          <w:i w:val="0"/>
        </w:rPr>
        <w:t xml:space="preserve">for </w:t>
      </w:r>
      <w:r w:rsidR="00BD48B7">
        <w:rPr>
          <w:rStyle w:val="Emphasis"/>
          <w:i w:val="0"/>
        </w:rPr>
        <w:t>a client</w:t>
      </w:r>
      <w:r w:rsidR="00677442">
        <w:rPr>
          <w:rStyle w:val="Emphasis"/>
          <w:i w:val="0"/>
        </w:rPr>
        <w:t>.</w:t>
      </w:r>
      <w:r w:rsidR="00465A04" w:rsidRPr="00DE2756">
        <w:rPr>
          <w:rStyle w:val="Emphasis"/>
          <w:i w:val="0"/>
        </w:rPr>
        <w:t xml:space="preserve"> </w:t>
      </w:r>
    </w:p>
    <w:p w:rsidR="00BB7F63" w:rsidRDefault="00BB7F63" w:rsidP="008C7D38">
      <w:pPr>
        <w:rPr>
          <w:rStyle w:val="Emphasis"/>
          <w:i w:val="0"/>
        </w:rPr>
      </w:pPr>
    </w:p>
    <w:p w:rsidR="00677442" w:rsidRDefault="00677442" w:rsidP="008C7D38">
      <w:pPr>
        <w:rPr>
          <w:rStyle w:val="Emphasis"/>
          <w:i w:val="0"/>
        </w:rPr>
      </w:pPr>
      <w:r>
        <w:rPr>
          <w:rStyle w:val="Emphasis"/>
          <w:i w:val="0"/>
        </w:rPr>
        <w:t xml:space="preserve">The following transitions are </w:t>
      </w:r>
      <w:r w:rsidR="00007F18">
        <w:rPr>
          <w:rStyle w:val="Emphasis"/>
          <w:i w:val="0"/>
        </w:rPr>
        <w:t xml:space="preserve">and are </w:t>
      </w:r>
      <w:r>
        <w:rPr>
          <w:rStyle w:val="Emphasis"/>
          <w:i w:val="0"/>
        </w:rPr>
        <w:t>not shown on the state diagram</w:t>
      </w:r>
      <w:r w:rsidR="00007F18">
        <w:rPr>
          <w:rStyle w:val="Emphasis"/>
          <w:i w:val="0"/>
        </w:rPr>
        <w:t xml:space="preserve"> for the sake of simplicity</w:t>
      </w:r>
      <w:r>
        <w:rPr>
          <w:rStyle w:val="Emphasis"/>
          <w:i w:val="0"/>
        </w:rPr>
        <w:t>:</w:t>
      </w:r>
    </w:p>
    <w:p w:rsidR="00677442" w:rsidRPr="00677442" w:rsidRDefault="00D52E14" w:rsidP="00677442">
      <w:pPr>
        <w:numPr>
          <w:ilvl w:val="0"/>
          <w:numId w:val="32"/>
        </w:numPr>
        <w:rPr>
          <w:rStyle w:val="Emphasis"/>
          <w:rFonts w:ascii="Arial" w:hAnsi="Arial" w:cs="Arial"/>
          <w:i w:val="0"/>
          <w:iCs w:val="0"/>
          <w:lang w:val="en-US"/>
        </w:rPr>
      </w:pPr>
      <w:r>
        <w:rPr>
          <w:rStyle w:val="Emphasis"/>
          <w:i w:val="0"/>
        </w:rPr>
        <w:t>From any state: w</w:t>
      </w:r>
      <w:r w:rsidR="00C47320" w:rsidRPr="00677442">
        <w:rPr>
          <w:rStyle w:val="Emphasis"/>
          <w:i w:val="0"/>
        </w:rPr>
        <w:t xml:space="preserve">hen EOC </w:t>
      </w:r>
      <w:r w:rsidR="00677442" w:rsidRPr="00677442">
        <w:rPr>
          <w:rStyle w:val="Emphasis"/>
          <w:i w:val="0"/>
        </w:rPr>
        <w:t xml:space="preserve">or ERR </w:t>
      </w:r>
      <w:r w:rsidR="00C47320" w:rsidRPr="00677442">
        <w:rPr>
          <w:rStyle w:val="Emphasis"/>
          <w:i w:val="0"/>
        </w:rPr>
        <w:t xml:space="preserve">is received from </w:t>
      </w:r>
      <w:r w:rsidR="0047009F">
        <w:rPr>
          <w:rStyle w:val="Emphasis"/>
          <w:i w:val="0"/>
        </w:rPr>
        <w:t>the server</w:t>
      </w:r>
      <w:r w:rsidR="00677442" w:rsidRPr="00677442">
        <w:rPr>
          <w:rStyle w:val="Emphasis"/>
          <w:i w:val="0"/>
        </w:rPr>
        <w:t xml:space="preserve"> or when </w:t>
      </w:r>
      <w:r w:rsidR="00BD48B7">
        <w:rPr>
          <w:rStyle w:val="Emphasis"/>
          <w:i w:val="0"/>
        </w:rPr>
        <w:t>the client</w:t>
      </w:r>
      <w:r w:rsidR="009A41AC">
        <w:rPr>
          <w:rStyle w:val="Emphasis"/>
          <w:i w:val="0"/>
        </w:rPr>
        <w:t xml:space="preserve"> encounters an error </w:t>
      </w:r>
      <w:r>
        <w:rPr>
          <w:rStyle w:val="Emphasis"/>
          <w:i w:val="0"/>
        </w:rPr>
        <w:t xml:space="preserve">(e.g. unexpected response received) </w:t>
      </w:r>
      <w:r w:rsidR="00BD48B7">
        <w:rPr>
          <w:rStyle w:val="Emphasis"/>
          <w:i w:val="0"/>
        </w:rPr>
        <w:t>the client</w:t>
      </w:r>
      <w:r w:rsidR="009A41AC">
        <w:rPr>
          <w:rStyle w:val="Emphasis"/>
          <w:i w:val="0"/>
        </w:rPr>
        <w:t xml:space="preserve"> enters CLO</w:t>
      </w:r>
      <w:r w:rsidR="00677442">
        <w:rPr>
          <w:rStyle w:val="Emphasis"/>
          <w:i w:val="0"/>
        </w:rPr>
        <w:t>SED state</w:t>
      </w:r>
    </w:p>
    <w:p w:rsidR="00D52E14" w:rsidRPr="00D52E14" w:rsidRDefault="00D52E14" w:rsidP="00677442">
      <w:pPr>
        <w:numPr>
          <w:ilvl w:val="0"/>
          <w:numId w:val="32"/>
        </w:numPr>
        <w:rPr>
          <w:rFonts w:ascii="Arial" w:hAnsi="Arial" w:cs="Arial"/>
          <w:lang w:val="en-US"/>
        </w:rPr>
      </w:pPr>
      <w:r>
        <w:rPr>
          <w:rStyle w:val="Emphasis"/>
          <w:i w:val="0"/>
        </w:rPr>
        <w:t>From any state: a</w:t>
      </w:r>
      <w:r w:rsidR="00E4414E">
        <w:rPr>
          <w:rStyle w:val="Emphasis"/>
          <w:i w:val="0"/>
        </w:rPr>
        <w:t>fter</w:t>
      </w:r>
      <w:r w:rsidR="009A41AC">
        <w:rPr>
          <w:rStyle w:val="Emphasis"/>
          <w:i w:val="0"/>
        </w:rPr>
        <w:t xml:space="preserve"> </w:t>
      </w:r>
      <w:r w:rsidR="00677442">
        <w:rPr>
          <w:rStyle w:val="Emphasis"/>
          <w:i w:val="0"/>
        </w:rPr>
        <w:t>send</w:t>
      </w:r>
      <w:r w:rsidR="008B7C53">
        <w:rPr>
          <w:rStyle w:val="Emphasis"/>
          <w:i w:val="0"/>
        </w:rPr>
        <w:t>ing</w:t>
      </w:r>
      <w:r w:rsidR="008C7D38" w:rsidRPr="00677442">
        <w:rPr>
          <w:rStyle w:val="Emphasis"/>
          <w:i w:val="0"/>
        </w:rPr>
        <w:t xml:space="preserve"> </w:t>
      </w:r>
      <w:r w:rsidR="008C7D38" w:rsidRPr="00677442">
        <w:rPr>
          <w:lang w:val="en-US"/>
        </w:rPr>
        <w:t>VS</w:t>
      </w:r>
      <w:r w:rsidR="009A41AC">
        <w:rPr>
          <w:lang w:val="en-US"/>
        </w:rPr>
        <w:t xml:space="preserve">MREQ and </w:t>
      </w:r>
      <w:r>
        <w:rPr>
          <w:lang w:val="en-US"/>
        </w:rPr>
        <w:t>getting</w:t>
      </w:r>
      <w:r w:rsidR="00677442">
        <w:rPr>
          <w:lang w:val="en-US"/>
        </w:rPr>
        <w:t xml:space="preserve"> VSMACK back </w:t>
      </w:r>
      <w:r w:rsidR="00BD48B7">
        <w:rPr>
          <w:lang w:val="en-US"/>
        </w:rPr>
        <w:t>the client</w:t>
      </w:r>
      <w:r w:rsidR="00677442">
        <w:rPr>
          <w:lang w:val="en-US"/>
        </w:rPr>
        <w:t xml:space="preserve"> </w:t>
      </w:r>
      <w:r w:rsidR="009A41AC">
        <w:rPr>
          <w:lang w:val="en-US"/>
        </w:rPr>
        <w:t>enters</w:t>
      </w:r>
      <w:r w:rsidR="00677442">
        <w:rPr>
          <w:lang w:val="en-US"/>
        </w:rPr>
        <w:t xml:space="preserve"> HANDSHAKE state</w:t>
      </w:r>
      <w:r>
        <w:rPr>
          <w:lang w:val="en-US"/>
        </w:rPr>
        <w:t>.</w:t>
      </w:r>
    </w:p>
    <w:p w:rsidR="008C7D38" w:rsidRPr="00D52E14" w:rsidRDefault="00D52E14" w:rsidP="00677442">
      <w:pPr>
        <w:numPr>
          <w:ilvl w:val="0"/>
          <w:numId w:val="32"/>
        </w:numPr>
        <w:rPr>
          <w:lang w:val="en-US"/>
        </w:rPr>
      </w:pPr>
      <w:r w:rsidRPr="00D52E14">
        <w:rPr>
          <w:lang w:val="en-US"/>
        </w:rPr>
        <w:t xml:space="preserve">From AUTHENTICATION ESTABLISHED </w:t>
      </w:r>
      <w:r>
        <w:rPr>
          <w:lang w:val="en-US"/>
        </w:rPr>
        <w:t>state</w:t>
      </w:r>
      <w:r>
        <w:rPr>
          <w:rStyle w:val="Emphasis"/>
          <w:i w:val="0"/>
        </w:rPr>
        <w:t>: after sending</w:t>
      </w:r>
      <w:r w:rsidRPr="00677442">
        <w:rPr>
          <w:rStyle w:val="Emphasis"/>
          <w:i w:val="0"/>
        </w:rPr>
        <w:t xml:space="preserve"> </w:t>
      </w:r>
      <w:r>
        <w:rPr>
          <w:lang w:val="en-US"/>
        </w:rPr>
        <w:t xml:space="preserve">FIN and getting FIN back </w:t>
      </w:r>
      <w:r w:rsidRPr="00D52E14">
        <w:rPr>
          <w:lang w:val="en-US"/>
        </w:rPr>
        <w:t xml:space="preserve">from </w:t>
      </w:r>
      <w:r w:rsidR="0047009F">
        <w:rPr>
          <w:lang w:val="en-US"/>
        </w:rPr>
        <w:t>the server</w:t>
      </w:r>
      <w:r>
        <w:rPr>
          <w:lang w:val="en-US"/>
        </w:rPr>
        <w:t>,</w:t>
      </w:r>
      <w:r w:rsidRPr="00D52E14">
        <w:rPr>
          <w:lang w:val="en-US"/>
        </w:rPr>
        <w:t xml:space="preserve"> </w:t>
      </w:r>
      <w:r w:rsidR="00BD48B7">
        <w:rPr>
          <w:lang w:val="en-US"/>
        </w:rPr>
        <w:t>the client</w:t>
      </w:r>
      <w:r w:rsidRPr="00D52E14">
        <w:rPr>
          <w:lang w:val="en-US"/>
        </w:rPr>
        <w:t xml:space="preserve"> enters CLOSED state</w:t>
      </w:r>
      <w:r>
        <w:rPr>
          <w:lang w:val="en-US"/>
        </w:rPr>
        <w:t>.</w:t>
      </w:r>
    </w:p>
    <w:p w:rsidR="008C7D38" w:rsidRPr="008C7D38" w:rsidRDefault="00374AD0" w:rsidP="008C7D38">
      <w:pPr>
        <w:rPr>
          <w:rFonts w:ascii="Arial" w:hAnsi="Arial" w:cs="Arial"/>
          <w:lang w:val="en-US"/>
        </w:rPr>
      </w:pPr>
      <w:r>
        <w:rPr>
          <w:rFonts w:ascii="Arial" w:hAnsi="Arial" w:cs="Arial"/>
          <w:lang w:val="en-US"/>
        </w:rPr>
        <w:br w:type="page"/>
      </w:r>
      <w:r w:rsidR="001E52A3" w:rsidRPr="001E52A3">
        <w:rPr>
          <w:rFonts w:ascii="Arial" w:hAnsi="Arial" w:cs="Arial"/>
          <w:lang w:val="en-US"/>
        </w:rPr>
      </w:r>
      <w:r w:rsidR="001E52A3">
        <w:rPr>
          <w:rFonts w:ascii="Arial" w:hAnsi="Arial" w:cs="Arial"/>
          <w:lang w:val="en-US"/>
        </w:rPr>
        <w:pict>
          <v:group id="_x0000_s1302" editas="canvas" style="width:437.3pt;height:633.35pt;mso-position-horizontal-relative:char;mso-position-vertical-relative:line" coordorigin="1914,2238" coordsize="8746,126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3" type="#_x0000_t75" style="position:absolute;left:1914;top:2238;width:8746;height:12667" o:preferrelative="f">
              <v:fill o:detectmouseclick="t"/>
              <v:path o:extrusionok="t" o:connecttype="none"/>
              <o:lock v:ext="edit" text="t"/>
            </v:shape>
            <v:roundrect id="_x0000_s1304" style="position:absolute;left:5528;top:3631;width:1698;height:372" arcsize="10923f">
              <v:textbox style="mso-next-textbox:#_x0000_s1304">
                <w:txbxContent>
                  <w:p w:rsidR="00656F49" w:rsidRPr="00765420" w:rsidRDefault="00656F49" w:rsidP="00374AD0">
                    <w:pPr>
                      <w:jc w:val="center"/>
                      <w:rPr>
                        <w:rFonts w:ascii="Courier New" w:hAnsi="Courier New" w:cs="Courier New"/>
                        <w:b/>
                        <w:sz w:val="16"/>
                        <w:szCs w:val="16"/>
                        <w:lang w:val="en-US"/>
                      </w:rPr>
                    </w:pPr>
                    <w:r w:rsidRPr="00765420">
                      <w:rPr>
                        <w:rFonts w:ascii="Courier New" w:hAnsi="Courier New" w:cs="Courier New"/>
                        <w:b/>
                        <w:sz w:val="16"/>
                        <w:szCs w:val="16"/>
                        <w:lang w:val="en-US"/>
                      </w:rPr>
                      <w:t>CLOSED</w:t>
                    </w:r>
                  </w:p>
                </w:txbxContent>
              </v:textbox>
            </v:roundrect>
            <v:line id="_x0000_s1305" style="position:absolute;flip:x" from="6357,4002" to="6358,4666">
              <v:stroke endarrow="block"/>
            </v:line>
            <v:line id="_x0000_s1306" style="position:absolute" from="6381,3078" to="6382,3645">
              <v:stroke endarrow="block"/>
            </v:line>
            <v:shapetype id="_x0000_t202" coordsize="21600,21600" o:spt="202" path="m,l,21600r21600,l21600,xe">
              <v:stroke joinstyle="miter"/>
              <v:path gradientshapeok="t" o:connecttype="rect"/>
            </v:shapetype>
            <v:shape id="_x0000_s1307" type="#_x0000_t202" style="position:absolute;left:6381;top:3172;width:1024;height:473" filled="f" stroked="f">
              <v:textbox style="mso-next-textbox:#_x0000_s1307">
                <w:txbxContent>
                  <w:p w:rsidR="00656F49" w:rsidRPr="00070F76" w:rsidRDefault="00656F49" w:rsidP="00374AD0">
                    <w:pPr>
                      <w:jc w:val="center"/>
                      <w:rPr>
                        <w:rFonts w:ascii="Arial" w:hAnsi="Arial" w:cs="Arial"/>
                        <w:sz w:val="14"/>
                        <w:szCs w:val="14"/>
                        <w:lang w:val="en-US"/>
                      </w:rPr>
                    </w:pPr>
                    <w:r>
                      <w:rPr>
                        <w:rFonts w:ascii="Arial" w:hAnsi="Arial" w:cs="Arial"/>
                        <w:sz w:val="14"/>
                        <w:szCs w:val="14"/>
                        <w:lang w:val="en-US"/>
                      </w:rPr>
                      <w:t>RC</w:t>
                    </w:r>
                    <w:r w:rsidRPr="00070F76">
                      <w:rPr>
                        <w:rFonts w:ascii="Arial" w:hAnsi="Arial" w:cs="Arial"/>
                        <w:sz w:val="14"/>
                        <w:szCs w:val="14"/>
                        <w:lang w:val="en-US"/>
                      </w:rPr>
                      <w:t xml:space="preserve"> </w:t>
                    </w:r>
                    <w:r>
                      <w:rPr>
                        <w:rFonts w:ascii="Arial" w:hAnsi="Arial" w:cs="Arial"/>
                        <w:sz w:val="14"/>
                        <w:szCs w:val="14"/>
                        <w:lang w:val="en-US"/>
                      </w:rPr>
                      <w:t>starts</w:t>
                    </w:r>
                  </w:p>
                </w:txbxContent>
              </v:textbox>
            </v:shape>
            <v:oval id="_x0000_s1308" style="position:absolute;left:6156;top:2628;width:450;height:435" fillcolor="black">
              <v:textbox style="mso-next-textbox:#_x0000_s1308">
                <w:txbxContent>
                  <w:p w:rsidR="00656F49" w:rsidRDefault="00656F49" w:rsidP="00374AD0">
                    <w:pPr>
                      <w:rPr>
                        <w:b/>
                        <w:sz w:val="16"/>
                        <w:szCs w:val="16"/>
                        <w:lang w:val="en-US"/>
                      </w:rPr>
                    </w:pPr>
                  </w:p>
                  <w:p w:rsidR="00656F49" w:rsidRPr="00367B3D" w:rsidRDefault="00656F49" w:rsidP="00374AD0">
                    <w:pPr>
                      <w:jc w:val="center"/>
                      <w:rPr>
                        <w:sz w:val="16"/>
                        <w:szCs w:val="16"/>
                        <w:lang w:val="en-US"/>
                      </w:rPr>
                    </w:pPr>
                    <w:r>
                      <w:rPr>
                        <w:sz w:val="16"/>
                        <w:szCs w:val="16"/>
                        <w:lang w:val="en-US"/>
                      </w:rPr>
                      <w:t>notexist</w:t>
                    </w:r>
                  </w:p>
                </w:txbxContent>
              </v:textbox>
            </v:oval>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309" type="#_x0000_t19" style="position:absolute;left:5232;top:12047;width:794;height:397;rotation:90" coordsize="21600,39243" adj="-4213850,4345887,,19463" path="wr-21600,-2137,21600,41063,9368,,8678,39243nfewr-21600,-2137,21600,41063,9368,,8678,39243l,19463nsxe">
              <v:stroke endarrow="block"/>
              <v:path o:connectlocs="9368,0;8678,39243;0,19463"/>
            </v:shape>
            <v:shape id="_x0000_s1310" type="#_x0000_t202" style="position:absolute;left:6296;top:4107;width:2200;height:375" filled="f" stroked="f">
              <v:textbox style="mso-next-textbox:#_x0000_s1310">
                <w:txbxContent>
                  <w:p w:rsidR="00656F49" w:rsidRPr="001A2725" w:rsidRDefault="00656F49" w:rsidP="00374AD0">
                    <w:pPr>
                      <w:rPr>
                        <w:rFonts w:ascii="Arial" w:hAnsi="Arial" w:cs="Arial"/>
                        <w:sz w:val="12"/>
                        <w:szCs w:val="12"/>
                        <w:lang w:val="en-US"/>
                      </w:rPr>
                    </w:pPr>
                    <w:r w:rsidRPr="001A2725">
                      <w:rPr>
                        <w:rFonts w:ascii="Arial" w:hAnsi="Arial" w:cs="Arial"/>
                        <w:sz w:val="12"/>
                        <w:szCs w:val="12"/>
                        <w:lang w:val="en-US"/>
                      </w:rPr>
                      <w:t>VSMREQ / VSMACK</w:t>
                    </w:r>
                  </w:p>
                </w:txbxContent>
              </v:textbox>
            </v:shape>
            <v:roundrect id="_x0000_s1311" style="position:absolute;left:5303;top:4655;width:2085;height:372" arcsize="10923f">
              <v:textbox style="mso-next-textbox:#_x0000_s1311">
                <w:txbxContent>
                  <w:p w:rsidR="00656F49" w:rsidRPr="00765420" w:rsidRDefault="00656F49" w:rsidP="00374AD0">
                    <w:pPr>
                      <w:jc w:val="center"/>
                      <w:rPr>
                        <w:rFonts w:ascii="Courier New" w:hAnsi="Courier New" w:cs="Courier New"/>
                        <w:b/>
                        <w:sz w:val="16"/>
                        <w:szCs w:val="16"/>
                        <w:lang w:val="en-US"/>
                      </w:rPr>
                    </w:pPr>
                    <w:r w:rsidRPr="00765420">
                      <w:rPr>
                        <w:rFonts w:ascii="Courier New" w:hAnsi="Courier New" w:cs="Courier New"/>
                        <w:b/>
                        <w:sz w:val="16"/>
                        <w:szCs w:val="16"/>
                        <w:lang w:val="en-US"/>
                      </w:rPr>
                      <w:t>HANDSHAKE</w:t>
                    </w:r>
                  </w:p>
                </w:txbxContent>
              </v:textbox>
            </v:roundrect>
            <v:shape id="_x0000_s1312" type="#_x0000_t202" style="position:absolute;left:6285;top:5153;width:1670;height:403" filled="f" stroked="f">
              <v:textbox style="mso-next-textbox:#_x0000_s1312">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CT / R3USE|ECUSE</w:t>
                    </w:r>
                  </w:p>
                </w:txbxContent>
              </v:textbox>
            </v:shape>
            <v:roundrect id="_x0000_s1313" style="position:absolute;left:5285;top:5673;width:2160;height:341" arcsize="10923f">
              <v:textbox style="mso-next-textbox:#_x0000_s1313">
                <w:txbxContent>
                  <w:p w:rsidR="00656F49" w:rsidRPr="00765420" w:rsidRDefault="00656F49" w:rsidP="00374AD0">
                    <w:pPr>
                      <w:jc w:val="center"/>
                      <w:rPr>
                        <w:rFonts w:ascii="Courier New" w:hAnsi="Courier New" w:cs="Courier New"/>
                        <w:b/>
                        <w:sz w:val="16"/>
                        <w:szCs w:val="16"/>
                        <w:lang w:val="en-US"/>
                      </w:rPr>
                    </w:pPr>
                    <w:r w:rsidRPr="00765420">
                      <w:rPr>
                        <w:rFonts w:ascii="Courier New" w:hAnsi="Courier New" w:cs="Courier New"/>
                        <w:b/>
                        <w:sz w:val="16"/>
                        <w:szCs w:val="16"/>
                        <w:lang w:val="en-US"/>
                      </w:rPr>
                      <w:t>ENCRYPTION STARTED</w:t>
                    </w:r>
                  </w:p>
                </w:txbxContent>
              </v:textbox>
            </v:roundrect>
            <v:shape id="_x0000_s1314" type="#_x0000_t202" style="position:absolute;left:6277;top:6059;width:1785;height:540" filled="f" stroked="f">
              <v:textbox style="mso-next-textbox:#_x0000_s1314">
                <w:txbxContent>
                  <w:p w:rsidR="00656F49" w:rsidRPr="001A2725" w:rsidRDefault="00656F49" w:rsidP="00374AD0">
                    <w:pPr>
                      <w:rPr>
                        <w:rFonts w:ascii="Arial" w:hAnsi="Arial" w:cs="Arial"/>
                        <w:sz w:val="12"/>
                        <w:szCs w:val="12"/>
                        <w:lang w:val="en-US"/>
                      </w:rPr>
                    </w:pPr>
                    <w:r w:rsidRPr="001A2725">
                      <w:rPr>
                        <w:rFonts w:ascii="Arial" w:hAnsi="Arial" w:cs="Arial"/>
                        <w:sz w:val="12"/>
                        <w:szCs w:val="12"/>
                        <w:lang w:val="en-US"/>
                      </w:rPr>
                      <w:t>R3</w:t>
                    </w:r>
                    <w:smartTag w:uri="urn:schemas-microsoft-com:office:smarttags" w:element="stockticker">
                      <w:r w:rsidRPr="001A2725">
                        <w:rPr>
                          <w:rFonts w:ascii="Arial" w:hAnsi="Arial" w:cs="Arial"/>
                          <w:sz w:val="12"/>
                          <w:szCs w:val="12"/>
                          <w:lang w:val="en-US"/>
                        </w:rPr>
                        <w:t>RESP</w:t>
                      </w:r>
                    </w:smartTag>
                    <w:r w:rsidRPr="001A2725">
                      <w:rPr>
                        <w:rFonts w:ascii="Arial" w:hAnsi="Arial" w:cs="Arial"/>
                        <w:sz w:val="12"/>
                        <w:szCs w:val="12"/>
                        <w:lang w:val="en-US"/>
                      </w:rPr>
                      <w:t>|ECRESP/ R3OK|ECOK</w:t>
                    </w:r>
                  </w:p>
                </w:txbxContent>
              </v:textbox>
            </v:shape>
            <v:roundrect id="_x0000_s1315" style="position:absolute;left:5041;top:6599;width:2622;height:450" arcsize="10923f">
              <v:textbox style="mso-next-textbox:#_x0000_s1315">
                <w:txbxContent>
                  <w:p w:rsidR="00656F49" w:rsidRPr="00765420" w:rsidRDefault="00656F49" w:rsidP="00374AD0">
                    <w:pPr>
                      <w:jc w:val="center"/>
                      <w:rPr>
                        <w:rFonts w:ascii="Courier New" w:hAnsi="Courier New" w:cs="Courier New"/>
                        <w:b/>
                        <w:sz w:val="16"/>
                        <w:szCs w:val="16"/>
                        <w:lang w:val="en-US"/>
                      </w:rPr>
                    </w:pPr>
                    <w:r w:rsidRPr="00765420">
                      <w:rPr>
                        <w:rFonts w:ascii="Courier New" w:hAnsi="Courier New" w:cs="Courier New"/>
                        <w:b/>
                        <w:sz w:val="16"/>
                        <w:szCs w:val="16"/>
                        <w:lang w:val="en-US"/>
                      </w:rPr>
                      <w:t>ENCRYPTION ESTABLISHED</w:t>
                    </w:r>
                  </w:p>
                </w:txbxContent>
              </v:textbox>
            </v:roundrect>
            <v:shape id="_x0000_s1316" type="#_x0000_t202" style="position:absolute;left:5107;top:7176;width:1702;height:445" filled="f" stroked="f">
              <v:textbox style="mso-next-textbox:#_x0000_s1316">
                <w:txbxContent>
                  <w:p w:rsidR="00656F49" w:rsidRPr="001A2725" w:rsidRDefault="00656F49" w:rsidP="00374AD0">
                    <w:pPr>
                      <w:rPr>
                        <w:rFonts w:ascii="Arial" w:hAnsi="Arial" w:cs="Arial"/>
                        <w:sz w:val="12"/>
                        <w:szCs w:val="12"/>
                        <w:lang w:val="en-US"/>
                      </w:rPr>
                    </w:pPr>
                    <w:r w:rsidRPr="001A2725">
                      <w:rPr>
                        <w:rFonts w:ascii="Arial" w:hAnsi="Arial" w:cs="Arial"/>
                        <w:sz w:val="12"/>
                        <w:szCs w:val="12"/>
                        <w:lang w:val="en-US"/>
                      </w:rPr>
                      <w:t xml:space="preserve">AUTH / </w:t>
                    </w:r>
                  </w:p>
                  <w:p w:rsidR="00656F49" w:rsidRPr="001A2725" w:rsidRDefault="00656F49" w:rsidP="00374AD0">
                    <w:pPr>
                      <w:rPr>
                        <w:rFonts w:ascii="Arial" w:hAnsi="Arial" w:cs="Arial"/>
                        <w:sz w:val="12"/>
                        <w:szCs w:val="12"/>
                        <w:lang w:val="en-US"/>
                      </w:rPr>
                    </w:pPr>
                    <w:r w:rsidRPr="001A2725">
                      <w:rPr>
                        <w:rFonts w:ascii="Arial" w:hAnsi="Arial" w:cs="Arial"/>
                        <w:sz w:val="12"/>
                        <w:szCs w:val="12"/>
                        <w:lang w:val="en-US"/>
                      </w:rPr>
                      <w:t>AUTHREQ (response)</w:t>
                    </w:r>
                  </w:p>
                </w:txbxContent>
              </v:textbox>
            </v:shape>
            <v:roundrect id="_x0000_s1317" style="position:absolute;left:5827;top:7710;width:2491;height:545" arcsize="10923f">
              <v:textbox style="mso-next-textbox:#_x0000_s1317">
                <w:txbxContent>
                  <w:p w:rsidR="00656F49" w:rsidRDefault="00656F49" w:rsidP="00374AD0">
                    <w:pPr>
                      <w:jc w:val="center"/>
                      <w:rPr>
                        <w:rFonts w:ascii="Courier New" w:hAnsi="Courier New" w:cs="Courier New"/>
                        <w:b/>
                        <w:sz w:val="16"/>
                        <w:szCs w:val="16"/>
                        <w:lang w:val="en-US"/>
                      </w:rPr>
                    </w:pPr>
                    <w:r w:rsidRPr="00765420">
                      <w:rPr>
                        <w:rFonts w:ascii="Courier New" w:hAnsi="Courier New" w:cs="Courier New"/>
                        <w:b/>
                        <w:sz w:val="16"/>
                        <w:szCs w:val="16"/>
                        <w:lang w:val="en-US"/>
                      </w:rPr>
                      <w:t xml:space="preserve">AUTHENTICATION </w:t>
                    </w:r>
                  </w:p>
                  <w:p w:rsidR="00656F49" w:rsidRPr="00765420" w:rsidRDefault="00656F49" w:rsidP="00374AD0">
                    <w:pPr>
                      <w:jc w:val="center"/>
                      <w:rPr>
                        <w:rFonts w:ascii="Courier New" w:hAnsi="Courier New" w:cs="Courier New"/>
                        <w:b/>
                        <w:sz w:val="16"/>
                        <w:szCs w:val="16"/>
                        <w:lang w:val="en-US"/>
                      </w:rPr>
                    </w:pPr>
                    <w:r w:rsidRPr="00765420">
                      <w:rPr>
                        <w:rFonts w:ascii="Courier New" w:hAnsi="Courier New" w:cs="Courier New"/>
                        <w:b/>
                        <w:sz w:val="16"/>
                        <w:szCs w:val="16"/>
                        <w:lang w:val="en-US"/>
                      </w:rPr>
                      <w:t>STARTED</w:t>
                    </w:r>
                  </w:p>
                </w:txbxContent>
              </v:textbox>
            </v:roundrect>
            <v:shape id="_x0000_s1318" type="#_x0000_t202" style="position:absolute;left:5699;top:10228;width:1815;height:432" filled="f" stroked="f">
              <v:textbox style="mso-next-textbox:#_x0000_s1318">
                <w:txbxContent>
                  <w:p w:rsidR="00656F49"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AUTHRESP /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[creds ok] AUTHRESULT </w:t>
                    </w:r>
                    <w:r w:rsidRPr="001A2725">
                      <w:rPr>
                        <w:rFonts w:ascii="Arial" w:hAnsi="Arial" w:cs="Arial"/>
                        <w:i/>
                        <w:sz w:val="12"/>
                        <w:szCs w:val="12"/>
                        <w:lang w:val="en-US"/>
                      </w:rPr>
                      <w:t>OK</w:t>
                    </w:r>
                  </w:p>
                </w:txbxContent>
              </v:textbox>
            </v:shape>
            <v:roundrect id="_x0000_s1319" style="position:absolute;left:4971;top:11792;width:2825;height:372" arcsize="10923f">
              <v:textbox style="mso-next-textbox:#_x0000_s1319">
                <w:txbxContent>
                  <w:p w:rsidR="00656F49" w:rsidRPr="00765420" w:rsidRDefault="00656F49" w:rsidP="00374AD0">
                    <w:pPr>
                      <w:jc w:val="center"/>
                      <w:rPr>
                        <w:rFonts w:ascii="Courier New" w:hAnsi="Courier New" w:cs="Courier New"/>
                        <w:b/>
                        <w:sz w:val="16"/>
                        <w:szCs w:val="16"/>
                        <w:lang w:val="en-US"/>
                      </w:rPr>
                    </w:pPr>
                    <w:r w:rsidRPr="00765420">
                      <w:rPr>
                        <w:rFonts w:ascii="Courier New" w:hAnsi="Courier New" w:cs="Courier New"/>
                        <w:b/>
                        <w:sz w:val="16"/>
                        <w:szCs w:val="16"/>
                        <w:lang w:val="en-US"/>
                      </w:rPr>
                      <w:t>AUTHENTICATION ESTABLISHED</w:t>
                    </w:r>
                  </w:p>
                </w:txbxContent>
              </v:textbox>
            </v:roundrect>
            <v:shape id="_x0000_s1320" type="#_x0000_t202" style="position:absolute;left:4455;top:12516;width:1941;height:655" filled="f" stroked="f">
              <v:textbox style="mso-next-textbox:#_x0000_s1320">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FORMAT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[gen. purpose cert] CERT</w:t>
                    </w:r>
                  </w:p>
                </w:txbxContent>
              </v:textbox>
            </v:shape>
            <v:shape id="_x0000_s1321" type="#_x0000_t202" style="position:absolute;left:4849;top:13350;width:1390;height:501" filled="f" stroked="f">
              <v:textbox style="mso-next-textbox:#_x0000_s1321">
                <w:txbxContent>
                  <w:p w:rsidR="00656F49" w:rsidRPr="001A2725" w:rsidRDefault="00656F49" w:rsidP="00374AD0">
                    <w:pPr>
                      <w:jc w:val="right"/>
                      <w:rPr>
                        <w:rFonts w:ascii="Arial" w:hAnsi="Arial" w:cs="Arial"/>
                        <w:sz w:val="12"/>
                        <w:szCs w:val="12"/>
                        <w:lang w:val="en-US"/>
                      </w:rPr>
                    </w:pPr>
                    <w:r w:rsidRPr="001A2725">
                      <w:rPr>
                        <w:rFonts w:ascii="Arial" w:hAnsi="Arial" w:cs="Arial"/>
                        <w:sz w:val="12"/>
                        <w:szCs w:val="12"/>
                        <w:lang w:val="en-US"/>
                      </w:rPr>
                      <w:t>FORMAT /</w:t>
                    </w:r>
                  </w:p>
                  <w:p w:rsidR="00656F49" w:rsidRPr="001A2725" w:rsidRDefault="00656F49" w:rsidP="00374AD0">
                    <w:pPr>
                      <w:jc w:val="right"/>
                      <w:rPr>
                        <w:rFonts w:ascii="Arial" w:hAnsi="Arial" w:cs="Arial"/>
                        <w:sz w:val="12"/>
                        <w:szCs w:val="12"/>
                        <w:lang w:val="en-US"/>
                      </w:rPr>
                    </w:pPr>
                    <w:r w:rsidRPr="001A2725">
                      <w:rPr>
                        <w:rFonts w:ascii="Arial" w:hAnsi="Arial" w:cs="Arial"/>
                        <w:sz w:val="12"/>
                        <w:szCs w:val="12"/>
                        <w:lang w:val="en-US"/>
                      </w:rPr>
                      <w:t>[SSL cert] URL</w:t>
                    </w:r>
                  </w:p>
                </w:txbxContent>
              </v:textbox>
            </v:shape>
            <v:line id="_x0000_s1322" style="position:absolute" from="3521,11975" to="4971,11976">
              <v:stroke endarrow="block"/>
            </v:line>
            <v:shape id="_x0000_s1323" type="#_x0000_t202" style="position:absolute;left:2337;top:12939;width:1372;height:655" filled="f" stroked="f">
              <v:textbox style="mso-next-textbox:#_x0000_s1323">
                <w:txbxContent>
                  <w:p w:rsidR="00656F49" w:rsidRPr="001A2725" w:rsidRDefault="00656F49" w:rsidP="00374AD0">
                    <w:pPr>
                      <w:jc w:val="center"/>
                      <w:rPr>
                        <w:rFonts w:ascii="Arial" w:hAnsi="Arial" w:cs="Arial"/>
                        <w:sz w:val="12"/>
                        <w:szCs w:val="12"/>
                        <w:lang w:val="en-US"/>
                      </w:rPr>
                    </w:pPr>
                    <w:r w:rsidRPr="001A2725">
                      <w:rPr>
                        <w:rFonts w:ascii="Arial" w:hAnsi="Arial" w:cs="Arial"/>
                        <w:sz w:val="12"/>
                        <w:szCs w:val="12"/>
                        <w:lang w:val="en-US"/>
                      </w:rPr>
                      <w:t>RESOLVED /</w:t>
                    </w:r>
                  </w:p>
                  <w:p w:rsidR="00656F49" w:rsidRPr="001A2725" w:rsidRDefault="00656F49" w:rsidP="00374AD0">
                    <w:pPr>
                      <w:jc w:val="center"/>
                      <w:rPr>
                        <w:rFonts w:ascii="Arial" w:hAnsi="Arial" w:cs="Arial"/>
                        <w:sz w:val="12"/>
                        <w:szCs w:val="12"/>
                        <w:lang w:val="en-US"/>
                      </w:rPr>
                    </w:pPr>
                    <w:r w:rsidRPr="001A2725">
                      <w:rPr>
                        <w:rFonts w:ascii="Arial" w:hAnsi="Arial" w:cs="Arial"/>
                        <w:sz w:val="12"/>
                        <w:szCs w:val="12"/>
                        <w:lang w:val="en-US"/>
                      </w:rPr>
                      <w:t>[IPs ok] CERT</w:t>
                    </w:r>
                  </w:p>
                </w:txbxContent>
              </v:textbox>
            </v:shape>
            <v:shape id="_x0000_s1324" type="#_x0000_t202" style="position:absolute;left:6332;top:13309;width:1490;height:670" filled="f" stroked="f">
              <v:textbox style="mso-next-textbox:#_x0000_s1324">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FORMAT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[executable cert]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EXEC</w:t>
                    </w:r>
                  </w:p>
                </w:txbxContent>
              </v:textbox>
            </v:shape>
            <v:line id="_x0000_s1325" style="position:absolute;flip:x y" from="7796,11964" to="9305,11965">
              <v:stroke endarrow="block"/>
            </v:line>
            <v:shape id="_x0000_s1326" type="#_x0000_t202" style="position:absolute;left:7856;top:13326;width:1497;height:544" filled="f" stroked="f">
              <v:textbox style="mso-next-textbox:#_x0000_s1326">
                <w:txbxContent>
                  <w:p w:rsidR="00656F49" w:rsidRPr="001A2725" w:rsidRDefault="00656F49" w:rsidP="00374AD0">
                    <w:pPr>
                      <w:jc w:val="right"/>
                      <w:rPr>
                        <w:rFonts w:ascii="Arial" w:hAnsi="Arial" w:cs="Arial"/>
                        <w:sz w:val="12"/>
                        <w:szCs w:val="12"/>
                        <w:lang w:val="en-US"/>
                      </w:rPr>
                    </w:pPr>
                    <w:r w:rsidRPr="001A2725">
                      <w:rPr>
                        <w:rFonts w:ascii="Arial" w:hAnsi="Arial" w:cs="Arial"/>
                        <w:sz w:val="12"/>
                        <w:szCs w:val="12"/>
                        <w:lang w:val="en-US"/>
                      </w:rPr>
                      <w:t>DIGEST /</w:t>
                    </w:r>
                  </w:p>
                  <w:p w:rsidR="00656F49" w:rsidRPr="001A2725" w:rsidRDefault="00656F49" w:rsidP="00374AD0">
                    <w:pPr>
                      <w:jc w:val="right"/>
                      <w:rPr>
                        <w:rFonts w:ascii="Arial" w:hAnsi="Arial" w:cs="Arial"/>
                        <w:sz w:val="12"/>
                        <w:szCs w:val="12"/>
                        <w:lang w:val="en-US"/>
                      </w:rPr>
                    </w:pPr>
                    <w:r w:rsidRPr="001A2725">
                      <w:rPr>
                        <w:rFonts w:ascii="Arial" w:hAnsi="Arial" w:cs="Arial"/>
                        <w:sz w:val="12"/>
                        <w:szCs w:val="12"/>
                        <w:lang w:val="en-US"/>
                      </w:rPr>
                      <w:t xml:space="preserve"> [digest ok] CERT</w:t>
                    </w:r>
                  </w:p>
                </w:txbxContent>
              </v:textbox>
            </v:shape>
            <v:shape id="_x0000_s1327" type="#_x0000_t19" style="position:absolute;left:6327;top:12047;width:794;height:397;rotation:5459616fd" coordsize="21600,39243" adj="-4213850,4345887,,19463" path="wr-21600,-2137,21600,41063,9368,,8678,39243nfewr-21600,-2137,21600,41063,9368,,8678,39243l,19463nsxe">
              <v:stroke startarrow="block"/>
              <v:path o:connectlocs="9368,0;8678,39243;0,19463"/>
            </v:shape>
            <v:shape id="_x0000_s1328" type="#_x0000_t202" style="position:absolute;left:6416;top:12643;width:1098;height:660" filled="f" stroked="f">
              <v:textbox style="mso-next-textbox:#_x0000_s1328">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LASTMSG / NEWMSG</w:t>
                    </w:r>
                  </w:p>
                </w:txbxContent>
              </v:textbox>
            </v:shape>
            <v:shape id="_x0000_s1329" type="#_x0000_t19" style="position:absolute;left:7091;top:12047;width:794;height:397;rotation:5459616fd" coordsize="21600,39243" adj="-4213850,4345887,,19463" path="wr-21600,-2137,21600,41063,9368,,8678,39243nfewr-21600,-2137,21600,41063,9368,,8678,39243l,19463nsxe">
              <v:stroke startarrow="block"/>
              <v:path o:connectlocs="9368,0;8678,39243;0,19463"/>
            </v:shape>
            <v:shape id="_x0000_s1330" type="#_x0000_t202" style="position:absolute;left:7405;top:12666;width:990;height:605" filled="f" stroked="f">
              <v:textbox style="mso-next-textbox:#_x0000_s1330">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LICENSE / LICENSE</w:t>
                    </w:r>
                  </w:p>
                </w:txbxContent>
              </v:textbox>
            </v:shape>
            <v:shape id="_x0000_s1331" type="#_x0000_t202" style="position:absolute;left:7937;top:9226;width:1794;height:450" filled="f" stroked="f">
              <v:textbox style="mso-next-textbox:#_x0000_s1331">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AUTHRESP / [creds not ok]</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AUTHRESULT </w:t>
                    </w:r>
                    <w:r w:rsidRPr="001A2725">
                      <w:rPr>
                        <w:rFonts w:ascii="Arial" w:hAnsi="Arial" w:cs="Arial"/>
                        <w:i/>
                        <w:sz w:val="12"/>
                        <w:szCs w:val="12"/>
                        <w:lang w:val="en-US"/>
                      </w:rPr>
                      <w:t>DELAY</w:t>
                    </w:r>
                  </w:p>
                </w:txbxContent>
              </v:textbox>
            </v:shape>
            <v:line id="_x0000_s1332" style="position:absolute;flip:x" from="7226,3797" to="10449,3800">
              <v:stroke endarrow="block"/>
            </v:line>
            <v:line id="_x0000_s1333" style="position:absolute;flip:x y" from="7450,10405" to="10429,10406"/>
            <v:line id="_x0000_s1334" style="position:absolute;flip:x" from="7670,6757" to="10228,6758">
              <v:stroke endarrow="block"/>
            </v:line>
            <v:line id="_x0000_s1335" style="position:absolute;flip:x" from="10429,3797" to="10449,10406"/>
            <v:roundrect id="_x0000_s1336" style="position:absolute;left:3859;top:13988;width:2130;height:571" arcsize="10923f">
              <v:textbox style="mso-next-textbox:#_x0000_s1336">
                <w:txbxContent>
                  <w:p w:rsidR="00656F49" w:rsidRDefault="00656F49" w:rsidP="00374AD0">
                    <w:pPr>
                      <w:jc w:val="center"/>
                      <w:rPr>
                        <w:rFonts w:ascii="Courier New" w:hAnsi="Courier New" w:cs="Courier New"/>
                        <w:b/>
                        <w:sz w:val="16"/>
                        <w:szCs w:val="16"/>
                        <w:lang w:val="en-US"/>
                      </w:rPr>
                    </w:pPr>
                    <w:r w:rsidRPr="00EE725A">
                      <w:rPr>
                        <w:rFonts w:ascii="Courier New" w:hAnsi="Courier New" w:cs="Courier New"/>
                        <w:b/>
                        <w:sz w:val="16"/>
                        <w:szCs w:val="16"/>
                        <w:lang w:val="en-US"/>
                      </w:rPr>
                      <w:t>SERVICE</w:t>
                    </w:r>
                    <w:r>
                      <w:rPr>
                        <w:rFonts w:ascii="Courier New" w:hAnsi="Courier New" w:cs="Courier New"/>
                        <w:b/>
                        <w:sz w:val="16"/>
                        <w:szCs w:val="16"/>
                        <w:lang w:val="en-US"/>
                      </w:rPr>
                      <w:t xml:space="preserve"> </w:t>
                    </w:r>
                  </w:p>
                  <w:p w:rsidR="00656F49" w:rsidRPr="00EE725A" w:rsidRDefault="00656F49" w:rsidP="00374AD0">
                    <w:pPr>
                      <w:jc w:val="center"/>
                      <w:rPr>
                        <w:rFonts w:ascii="Courier New" w:hAnsi="Courier New" w:cs="Courier New"/>
                        <w:b/>
                        <w:sz w:val="16"/>
                        <w:szCs w:val="16"/>
                        <w:lang w:val="en-US"/>
                      </w:rPr>
                    </w:pPr>
                    <w:r w:rsidRPr="002A78AD">
                      <w:rPr>
                        <w:rFonts w:ascii="Courier New" w:hAnsi="Courier New" w:cs="Courier New"/>
                        <w:sz w:val="16"/>
                        <w:szCs w:val="16"/>
                        <w:lang w:val="en-US"/>
                      </w:rPr>
                      <w:t>(SSL cert)</w:t>
                    </w:r>
                  </w:p>
                </w:txbxContent>
              </v:textbox>
            </v:roundrect>
            <v:line id="_x0000_s1337" style="position:absolute;flip:x" from="7405,14243" to="9305,14245"/>
            <v:line id="_x0000_s1338" style="position:absolute;flip:x" from="3521,14246" to="3859,14247"/>
            <v:line id="_x0000_s1339" style="position:absolute;flip:x" from="3522,11978" to="3523,14258"/>
            <v:line id="_x0000_s1340" style="position:absolute;flip:x" from="9304,11977" to="9306,14243"/>
            <v:line id="_x0000_s1341" style="position:absolute;flip:x" from="6359,5024" to="6360,5688">
              <v:stroke endarrow="block"/>
            </v:line>
            <v:line id="_x0000_s1342" style="position:absolute;flip:x" from="6361,6014" to="6362,6618">
              <v:stroke endarrow="block"/>
            </v:line>
            <v:line id="_x0000_s1343" style="position:absolute;flip:x" from="5187,7046" to="5188,7710">
              <v:stroke endarrow="block"/>
            </v:line>
            <v:line id="_x0000_s1344" style="position:absolute;flip:x" from="6093,8268" to="6094,8974">
              <v:stroke startarrow="block"/>
            </v:line>
            <v:roundrect id="_x0000_s1345" style="position:absolute;left:6802;top:13975;width:2170;height:584" arcsize="10923f">
              <v:textbox style="mso-next-textbox:#_x0000_s1345">
                <w:txbxContent>
                  <w:p w:rsidR="00656F49" w:rsidRDefault="00656F49" w:rsidP="00374AD0">
                    <w:pPr>
                      <w:jc w:val="center"/>
                      <w:rPr>
                        <w:rFonts w:ascii="Courier New" w:hAnsi="Courier New" w:cs="Courier New"/>
                        <w:b/>
                        <w:sz w:val="16"/>
                        <w:szCs w:val="16"/>
                        <w:lang w:val="en-US"/>
                      </w:rPr>
                    </w:pPr>
                    <w:r w:rsidRPr="00EE725A">
                      <w:rPr>
                        <w:rFonts w:ascii="Courier New" w:hAnsi="Courier New" w:cs="Courier New"/>
                        <w:b/>
                        <w:sz w:val="16"/>
                        <w:szCs w:val="16"/>
                        <w:lang w:val="en-US"/>
                      </w:rPr>
                      <w:t>SERVICE</w:t>
                    </w:r>
                    <w:r>
                      <w:rPr>
                        <w:rFonts w:ascii="Courier New" w:hAnsi="Courier New" w:cs="Courier New"/>
                        <w:b/>
                        <w:sz w:val="16"/>
                        <w:szCs w:val="16"/>
                        <w:lang w:val="en-US"/>
                      </w:rPr>
                      <w:t xml:space="preserve"> </w:t>
                    </w:r>
                  </w:p>
                  <w:p w:rsidR="00656F49" w:rsidRPr="00EE725A" w:rsidRDefault="00656F49" w:rsidP="00374AD0">
                    <w:pPr>
                      <w:jc w:val="center"/>
                      <w:rPr>
                        <w:rFonts w:ascii="Courier New" w:hAnsi="Courier New" w:cs="Courier New"/>
                        <w:b/>
                        <w:sz w:val="16"/>
                        <w:szCs w:val="16"/>
                        <w:lang w:val="en-US"/>
                      </w:rPr>
                    </w:pPr>
                    <w:r w:rsidRPr="002A78AD">
                      <w:rPr>
                        <w:rFonts w:ascii="Courier New" w:hAnsi="Courier New" w:cs="Courier New"/>
                        <w:sz w:val="16"/>
                        <w:szCs w:val="16"/>
                        <w:lang w:val="en-US"/>
                      </w:rPr>
                      <w:t>(exec</w:t>
                    </w:r>
                    <w:r>
                      <w:rPr>
                        <w:rFonts w:ascii="Courier New" w:hAnsi="Courier New" w:cs="Courier New"/>
                        <w:sz w:val="16"/>
                        <w:szCs w:val="16"/>
                        <w:lang w:val="en-US"/>
                      </w:rPr>
                      <w:t>utable.</w:t>
                    </w:r>
                    <w:r w:rsidRPr="002A78AD">
                      <w:rPr>
                        <w:rFonts w:ascii="Courier New" w:hAnsi="Courier New" w:cs="Courier New"/>
                        <w:sz w:val="16"/>
                        <w:szCs w:val="16"/>
                        <w:lang w:val="en-US"/>
                      </w:rPr>
                      <w:t xml:space="preserve"> </w:t>
                    </w:r>
                    <w:r>
                      <w:rPr>
                        <w:rFonts w:ascii="Courier New" w:hAnsi="Courier New" w:cs="Courier New"/>
                        <w:b/>
                        <w:sz w:val="16"/>
                        <w:szCs w:val="16"/>
                        <w:lang w:val="en-US"/>
                      </w:rPr>
                      <w:t>cert)</w:t>
                    </w:r>
                  </w:p>
                </w:txbxContent>
              </v:textbox>
            </v:roundrect>
            <v:line id="_x0000_s1346" style="position:absolute;flip:x" from="7250,8268" to="7252,11792">
              <v:stroke endarrow="block"/>
            </v:line>
            <v:roundrect id="_x0000_s1347" style="position:absolute;left:3519;top:7710;width:1960;height:793" arcsize="10923f">
              <v:textbox style="mso-next-textbox:#_x0000_s1347">
                <w:txbxContent>
                  <w:p w:rsidR="00656F49" w:rsidRDefault="00656F49" w:rsidP="00374AD0">
                    <w:pPr>
                      <w:jc w:val="center"/>
                      <w:rPr>
                        <w:rFonts w:ascii="Courier New" w:hAnsi="Courier New" w:cs="Courier New"/>
                        <w:b/>
                        <w:sz w:val="16"/>
                        <w:szCs w:val="16"/>
                        <w:lang w:val="en-US"/>
                      </w:rPr>
                    </w:pPr>
                    <w:r w:rsidRPr="00765420">
                      <w:rPr>
                        <w:rFonts w:ascii="Courier New" w:hAnsi="Courier New" w:cs="Courier New"/>
                        <w:b/>
                        <w:sz w:val="16"/>
                        <w:szCs w:val="16"/>
                        <w:lang w:val="en-US"/>
                      </w:rPr>
                      <w:t xml:space="preserve">AUTHENTICATION </w:t>
                    </w:r>
                  </w:p>
                  <w:p w:rsidR="00656F49" w:rsidRDefault="00656F49" w:rsidP="00374AD0">
                    <w:pPr>
                      <w:jc w:val="center"/>
                      <w:rPr>
                        <w:rFonts w:ascii="Courier New" w:hAnsi="Courier New" w:cs="Courier New"/>
                        <w:b/>
                        <w:sz w:val="16"/>
                        <w:szCs w:val="16"/>
                        <w:lang w:val="en-US"/>
                      </w:rPr>
                    </w:pPr>
                    <w:r w:rsidRPr="00765420">
                      <w:rPr>
                        <w:rFonts w:ascii="Courier New" w:hAnsi="Courier New" w:cs="Courier New"/>
                        <w:b/>
                        <w:sz w:val="16"/>
                        <w:szCs w:val="16"/>
                        <w:lang w:val="en-US"/>
                      </w:rPr>
                      <w:t>STARTED</w:t>
                    </w:r>
                  </w:p>
                  <w:p w:rsidR="00656F49" w:rsidRPr="00F90CC1" w:rsidRDefault="00656F49" w:rsidP="00374AD0">
                    <w:pPr>
                      <w:jc w:val="center"/>
                      <w:rPr>
                        <w:rFonts w:ascii="Courier New" w:hAnsi="Courier New" w:cs="Courier New"/>
                        <w:sz w:val="16"/>
                        <w:szCs w:val="16"/>
                        <w:lang w:val="en-US"/>
                      </w:rPr>
                    </w:pPr>
                    <w:r w:rsidRPr="00F90CC1">
                      <w:rPr>
                        <w:rFonts w:ascii="Courier New" w:hAnsi="Courier New" w:cs="Courier New"/>
                        <w:sz w:val="16"/>
                        <w:szCs w:val="16"/>
                        <w:lang w:val="en-US"/>
                      </w:rPr>
                      <w:t>(get challenge)</w:t>
                    </w:r>
                  </w:p>
                </w:txbxContent>
              </v:textbox>
            </v:roundrect>
            <v:line id="_x0000_s1348" style="position:absolute;flip:x" from="6613,7048" to="6614,7712">
              <v:stroke endarrow="block"/>
            </v:line>
            <v:shape id="_x0000_s1349" type="#_x0000_t202" style="position:absolute;left:6548;top:7218;width:1602;height:445" filled="f" stroked="f">
              <v:textbox style="mso-next-textbox:#_x0000_s1349">
                <w:txbxContent>
                  <w:p w:rsidR="00656F49" w:rsidRPr="001A2725" w:rsidRDefault="00656F49" w:rsidP="00374AD0">
                    <w:pPr>
                      <w:rPr>
                        <w:rFonts w:ascii="Arial" w:hAnsi="Arial" w:cs="Arial"/>
                        <w:sz w:val="12"/>
                        <w:szCs w:val="12"/>
                        <w:lang w:val="en-US"/>
                      </w:rPr>
                    </w:pPr>
                    <w:r w:rsidRPr="001A2725">
                      <w:rPr>
                        <w:rFonts w:ascii="Arial" w:hAnsi="Arial" w:cs="Arial"/>
                        <w:sz w:val="12"/>
                        <w:szCs w:val="12"/>
                        <w:lang w:val="en-US"/>
                      </w:rPr>
                      <w:t xml:space="preserve">AUTH / </w:t>
                    </w:r>
                  </w:p>
                  <w:p w:rsidR="00656F49" w:rsidRPr="001A2725" w:rsidRDefault="00656F49" w:rsidP="00374AD0">
                    <w:pPr>
                      <w:rPr>
                        <w:rFonts w:ascii="Arial" w:hAnsi="Arial" w:cs="Arial"/>
                        <w:sz w:val="12"/>
                        <w:szCs w:val="12"/>
                        <w:lang w:val="en-US"/>
                      </w:rPr>
                    </w:pPr>
                    <w:r w:rsidRPr="001A2725">
                      <w:rPr>
                        <w:rFonts w:ascii="Arial" w:hAnsi="Arial" w:cs="Arial"/>
                        <w:sz w:val="12"/>
                        <w:szCs w:val="12"/>
                        <w:lang w:val="en-US"/>
                      </w:rPr>
                      <w:t>AUTHREQ (non-CR)</w:t>
                    </w:r>
                  </w:p>
                </w:txbxContent>
              </v:textbox>
            </v:shape>
            <v:shape id="_x0000_s1350" type="#_x0000_t202" style="position:absolute;left:7941;top:9967;width:2029;height:505" filled="f" stroked="f">
              <v:textbox style="mso-next-textbox:#_x0000_s1350">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AUTHRESP / [user locked]</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AUTHRESULT </w:t>
                    </w:r>
                    <w:r w:rsidRPr="001A2725">
                      <w:rPr>
                        <w:rFonts w:ascii="Arial" w:hAnsi="Arial" w:cs="Arial"/>
                        <w:i/>
                        <w:sz w:val="12"/>
                        <w:szCs w:val="12"/>
                        <w:lang w:val="en-US"/>
                      </w:rPr>
                      <w:t>LOCKED</w:t>
                    </w:r>
                  </w:p>
                </w:txbxContent>
              </v:textbox>
            </v:shape>
            <v:line id="_x0000_s1351" style="position:absolute;flip:x" from="4657,8500" to="4658,10051"/>
            <v:line id="_x0000_s1352" style="position:absolute;flip:x" from="2835,3797" to="2837,10053"/>
            <v:line id="_x0000_s1353" style="position:absolute;flip:y" from="2837,3800" to="5533,3801">
              <v:stroke endarrow="block"/>
            </v:line>
            <v:line id="_x0000_s1354" style="position:absolute" from="2835,10051" to="4654,10052"/>
            <v:line id="_x0000_s1355" style="position:absolute" from="3363,6936" to="5041,6937">
              <v:stroke endarrow="block"/>
            </v:line>
            <v:shape id="_x0000_s1356" type="#_x0000_t202" style="position:absolute;left:3081;top:8726;width:1545;height:662" filled="f" stroked="f">
              <v:textbox style="mso-next-textbox:#_x0000_s1356">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AUTHRESP /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[creds not ok]</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AUTHRESULT </w:t>
                    </w:r>
                    <w:r w:rsidRPr="001A2725">
                      <w:rPr>
                        <w:rFonts w:ascii="Arial" w:hAnsi="Arial" w:cs="Arial"/>
                        <w:i/>
                        <w:sz w:val="12"/>
                        <w:szCs w:val="12"/>
                        <w:lang w:val="en-US"/>
                      </w:rPr>
                      <w:t>DELAY</w:t>
                    </w:r>
                  </w:p>
                </w:txbxContent>
              </v:textbox>
            </v:shape>
            <v:shape id="_x0000_s1357" type="#_x0000_t202" style="position:absolute;left:5046;top:8974;width:1134;height:866" filled="f" stroked="f">
              <v:textbox style="mso-next-textbox:#_x0000_s1357">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AUTHRESP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 [creds ok]</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AUTHREQ </w:t>
                    </w:r>
                  </w:p>
                  <w:p w:rsidR="00656F49" w:rsidRPr="0030495D" w:rsidRDefault="00656F49" w:rsidP="00374AD0">
                    <w:pPr>
                      <w:jc w:val="left"/>
                      <w:rPr>
                        <w:rFonts w:ascii="Arial" w:hAnsi="Arial" w:cs="Arial"/>
                        <w:i/>
                        <w:sz w:val="12"/>
                        <w:szCs w:val="12"/>
                        <w:lang w:val="en-US"/>
                      </w:rPr>
                    </w:pPr>
                    <w:r>
                      <w:rPr>
                        <w:rFonts w:ascii="Arial" w:hAnsi="Arial" w:cs="Arial"/>
                        <w:i/>
                        <w:sz w:val="12"/>
                        <w:szCs w:val="12"/>
                        <w:lang w:val="en-US"/>
                      </w:rPr>
                      <w:t>CHALLENGE</w:t>
                    </w:r>
                  </w:p>
                </w:txbxContent>
              </v:textbox>
            </v:shape>
            <v:line id="_x0000_s1358" style="position:absolute;flip:x y" from="2537,11021" to="5191,11022"/>
            <v:line id="_x0000_s1359" style="position:absolute;flip:y" from="5188,11019" to="5191,11792"/>
            <v:shape id="_x0000_s1360" type="#_x0000_t202" style="position:absolute;left:6118;top:8696;width:1282;height:784" filled="f" stroked="f">
              <v:textbox style="mso-next-textbox:#_x0000_s1360">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AUTHRESP /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[creds expired]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AUTHRESULT </w:t>
                    </w:r>
                    <w:r w:rsidRPr="001A2725">
                      <w:rPr>
                        <w:rFonts w:ascii="Arial" w:hAnsi="Arial" w:cs="Arial"/>
                        <w:i/>
                        <w:sz w:val="12"/>
                        <w:szCs w:val="12"/>
                        <w:lang w:val="en-US"/>
                      </w:rPr>
                      <w:t>EXPIRED</w:t>
                    </w:r>
                  </w:p>
                </w:txbxContent>
              </v:textbox>
            </v:shape>
            <v:line id="_x0000_s1361" style="position:absolute;flip:x y" from="6268,12167" to="6279,14247"/>
            <v:line id="_x0000_s1362" style="position:absolute;flip:x y" from="6000,14246" to="6269,14247">
              <v:stroke endarrow="block"/>
            </v:line>
            <v:line id="_x0000_s1363" style="position:absolute;flip:x y" from="6430,12173" to="6441,14253"/>
            <v:line id="_x0000_s1364" style="position:absolute" from="6443,14258" to="6774,14259">
              <v:stroke endarrow="block"/>
            </v:line>
            <v:shape id="_x0000_s1365" type="#_x0000_t202" style="position:absolute;left:2983;top:11045;width:2124;height:520" filled="f" stroked="f">
              <v:textbox style="mso-next-textbox:#_x0000_s1365">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LDAPCHANGEPWD / [ok] LDAPCHANGEPWDRESULT </w:t>
                    </w:r>
                    <w:r w:rsidRPr="001A2725">
                      <w:rPr>
                        <w:rFonts w:ascii="Arial" w:hAnsi="Arial" w:cs="Arial"/>
                        <w:i/>
                        <w:sz w:val="12"/>
                        <w:szCs w:val="12"/>
                        <w:lang w:val="en-US"/>
                      </w:rPr>
                      <w:t>OK</w:t>
                    </w:r>
                    <w:r w:rsidRPr="001A2725">
                      <w:rPr>
                        <w:rFonts w:ascii="Arial" w:hAnsi="Arial" w:cs="Arial"/>
                        <w:sz w:val="12"/>
                        <w:szCs w:val="12"/>
                        <w:lang w:val="en-US"/>
                      </w:rPr>
                      <w:t xml:space="preserve"> </w:t>
                    </w:r>
                  </w:p>
                </w:txbxContent>
              </v:textbox>
            </v:shape>
            <v:shape id="_x0000_s1366" type="#_x0000_t19" style="position:absolute;left:5561;top:11529;width:794;height:397;rotation:270" coordsize="21600,39243" adj="-4213850,4345887,,19463" path="wr-21600,-2137,21600,41063,9368,,8678,39243nfewr-21600,-2137,21600,41063,9368,,8678,39243l,19463nsxe">
              <v:stroke endarrow="block"/>
              <v:path o:connectlocs="9368,0;8678,39243;0,19463"/>
            </v:shape>
            <v:shape id="_x0000_s1367" type="#_x0000_t202" style="position:absolute;left:5273;top:10790;width:2455;height:719" filled="f" stroked="f">
              <v:textbox style="mso-next-textbox:#_x0000_s1367">
                <w:txbxContent>
                  <w:p w:rsidR="00656F49"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LDAPCHANGEPWD / </w:t>
                    </w:r>
                  </w:p>
                  <w:p w:rsidR="00656F49"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[failed]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LDAPCHANGEPWDRESULT </w:t>
                    </w:r>
                    <w:r>
                      <w:rPr>
                        <w:rFonts w:ascii="Arial" w:hAnsi="Arial" w:cs="Arial"/>
                        <w:i/>
                        <w:sz w:val="12"/>
                        <w:szCs w:val="12"/>
                        <w:lang w:val="en-US"/>
                      </w:rPr>
                      <w:t xml:space="preserve">DELAY </w:t>
                    </w:r>
                    <w:r w:rsidRPr="001A2725">
                      <w:rPr>
                        <w:rFonts w:ascii="Arial" w:hAnsi="Arial" w:cs="Arial"/>
                        <w:sz w:val="12"/>
                        <w:szCs w:val="12"/>
                        <w:lang w:val="en-US"/>
                      </w:rPr>
                      <w:t xml:space="preserve"> </w:t>
                    </w:r>
                  </w:p>
                </w:txbxContent>
              </v:textbox>
            </v:shape>
            <v:shape id="_x0000_s1368" type="#_x0000_t19" style="position:absolute;left:7586;top:8112;width:794;height:397;rotation:90" coordsize="21600,39243" adj="-4213850,4345887,,19463" path="wr-21600,-2137,21600,41063,9368,,8678,39243nfewr-21600,-2137,21600,41063,9368,,8678,39243l,19463nsxe">
              <v:stroke endarrow="block"/>
              <v:path o:connectlocs="9368,0;8678,39243;0,19463"/>
            </v:shape>
            <v:line id="_x0000_s1369" style="position:absolute;flip:x y" from="7670,6932" to="7983,6933">
              <v:stroke endarrow="block"/>
            </v:line>
            <v:shape id="_x0000_s1370" type="#_x0000_t202" style="position:absolute;left:7879;top:7087;width:2376;height:668" filled="f" stroked="f">
              <v:textbox style="mso-next-textbox:#_x0000_s1370">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LDAPCHANGEPWD / [ok]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LDAPCHANGEPWDRESULT </w:t>
                    </w:r>
                    <w:r w:rsidRPr="001A2725">
                      <w:rPr>
                        <w:rFonts w:ascii="Arial" w:hAnsi="Arial" w:cs="Arial"/>
                        <w:i/>
                        <w:sz w:val="12"/>
                        <w:szCs w:val="12"/>
                        <w:lang w:val="en-US"/>
                      </w:rPr>
                      <w:t>OK</w:t>
                    </w:r>
                    <w:r w:rsidRPr="001A2725">
                      <w:rPr>
                        <w:rFonts w:ascii="Arial" w:hAnsi="Arial" w:cs="Arial"/>
                        <w:sz w:val="12"/>
                        <w:szCs w:val="12"/>
                        <w:lang w:val="en-US"/>
                      </w:rPr>
                      <w:t xml:space="preserve"> </w:t>
                    </w:r>
                  </w:p>
                </w:txbxContent>
              </v:textbox>
            </v:shape>
            <v:shape id="_x0000_s1371" type="#_x0000_t202" style="position:absolute;left:7659;top:8672;width:2434;height:554" filled="f" stroked="f">
              <v:textbox style="mso-next-textbox:#_x0000_s1371">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LDAPCHANGEPWD / [failed]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LDAPCHANGEPWDRESULT </w:t>
                    </w:r>
                    <w:r>
                      <w:rPr>
                        <w:rFonts w:ascii="Arial" w:hAnsi="Arial" w:cs="Arial"/>
                        <w:i/>
                        <w:sz w:val="12"/>
                        <w:szCs w:val="12"/>
                        <w:lang w:val="en-US"/>
                      </w:rPr>
                      <w:t>DELAY</w:t>
                    </w:r>
                    <w:r w:rsidRPr="001A2725">
                      <w:rPr>
                        <w:rFonts w:ascii="Arial" w:hAnsi="Arial" w:cs="Arial"/>
                        <w:sz w:val="12"/>
                        <w:szCs w:val="12"/>
                        <w:lang w:val="en-US"/>
                      </w:rPr>
                      <w:t xml:space="preserve"> </w:t>
                    </w:r>
                  </w:p>
                </w:txbxContent>
              </v:textbox>
            </v:shape>
            <v:shape id="_x0000_s1372" type="#_x0000_t19" style="position:absolute;left:6196;top:8124;width:794;height:397;rotation:90" coordsize="21600,39243" adj="-4213850,4345887,,19463" path="wr-21600,-2137,21600,41063,9368,,8678,39243nfewr-21600,-2137,21600,41063,9368,,8678,39243l,19463nsxe">
              <v:stroke endarrow="block"/>
              <v:path o:connectlocs="9368,0;8678,39243;0,19463"/>
            </v:shape>
            <v:line id="_x0000_s1373" style="position:absolute;flip:x" from="4962,8500" to="4963,8989"/>
            <v:line id="_x0000_s1374" style="position:absolute;flip:y" from="4963,8974" to="6093,8975"/>
            <v:line id="_x0000_s1375" style="position:absolute;flip:x" from="7983,6933" to="7991,7712"/>
            <v:line id="_x0000_s1376" style="position:absolute" from="10227,6749" to="10228,9732"/>
            <v:line id="_x0000_s1377" style="position:absolute;flip:y" from="2538,6757" to="5041,6758">
              <v:stroke endarrow="block"/>
            </v:line>
            <v:line id="_x0000_s1378" style="position:absolute;flip:x" from="2537,6744" to="2538,11006"/>
            <v:line id="_x0000_s1379" style="position:absolute;flip:x y" from="7659,9732" to="10228,9733"/>
            <v:line id="_x0000_s1380" style="position:absolute;flip:x" from="4345,8514" to="4346,8762"/>
            <v:line id="_x0000_s1381" style="position:absolute" from="3364,8761" to="4346,8762"/>
            <v:line id="_x0000_s1382" style="position:absolute;flip:x" from="3363,6933" to="3364,8762"/>
            <v:shape id="_x0000_s1383" type="#_x0000_t202" style="position:absolute;left:2983;top:9569;width:2029;height:398" filled="f" stroked="f">
              <v:textbox style="mso-next-textbox:#_x0000_s1383">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AUTHRESP / [user locked]</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AUTHRESULT </w:t>
                    </w:r>
                    <w:r w:rsidRPr="001A2725">
                      <w:rPr>
                        <w:rFonts w:ascii="Arial" w:hAnsi="Arial" w:cs="Arial"/>
                        <w:i/>
                        <w:sz w:val="12"/>
                        <w:szCs w:val="12"/>
                        <w:lang w:val="en-US"/>
                      </w:rPr>
                      <w:t>LOCKED</w:t>
                    </w:r>
                  </w:p>
                </w:txbxContent>
              </v:textbox>
            </v:shape>
            <v:line id="_x0000_s1384" style="position:absolute;flip:x" from="7445,8255" to="7447,11792"/>
            <v:line id="_x0000_s1385" style="position:absolute;flip:x" from="7658,8272" to="7659,9732"/>
            <v:shape id="_x0000_s1386" type="#_x0000_t19" style="position:absolute;left:7991;top:7800;width:794;height:300;rotation:-319997fd" coordsize="21600,39243" adj="-4213850,4345887,,19463" path="wr-21600,-2137,21600,41063,9368,,8678,39243nfewr-21600,-2137,21600,41063,9368,,8678,39243l,19463nsxe">
              <v:stroke startarrow="block"/>
              <v:path o:connectlocs="9368,0;8678,39243;0,19463"/>
            </v:shape>
            <v:shape id="_x0000_s1387" type="#_x0000_t202" style="position:absolute;left:8333;top:8004;width:1895;height:450" filled="f" stroked="f">
              <v:textbox style="mso-next-textbox:#_x0000_s1387">
                <w:txbxContent>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AUTHRESP / [</w:t>
                    </w:r>
                    <w:r>
                      <w:rPr>
                        <w:rFonts w:ascii="Arial" w:hAnsi="Arial" w:cs="Arial"/>
                        <w:sz w:val="12"/>
                        <w:szCs w:val="12"/>
                        <w:lang w:val="en-US"/>
                      </w:rPr>
                      <w:t>challenge</w:t>
                    </w:r>
                    <w:r w:rsidRPr="001A2725">
                      <w:rPr>
                        <w:rFonts w:ascii="Arial" w:hAnsi="Arial" w:cs="Arial"/>
                        <w:sz w:val="12"/>
                        <w:szCs w:val="12"/>
                        <w:lang w:val="en-US"/>
                      </w:rPr>
                      <w:t>]</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AUTHRESULT </w:t>
                    </w:r>
                    <w:r>
                      <w:rPr>
                        <w:rFonts w:ascii="Arial" w:hAnsi="Arial" w:cs="Arial"/>
                        <w:i/>
                        <w:sz w:val="12"/>
                        <w:szCs w:val="12"/>
                        <w:lang w:val="en-US"/>
                      </w:rPr>
                      <w:t>CHALLENGE</w:t>
                    </w:r>
                  </w:p>
                </w:txbxContent>
              </v:textbox>
            </v:shape>
            <v:shape id="_x0000_s1388" type="#_x0000_t202" style="position:absolute;left:7941;top:10452;width:2434;height:554" filled="f" stroked="f">
              <v:textbox style="mso-next-textbox:#_x0000_s1388">
                <w:txbxContent>
                  <w:p w:rsidR="00656F49"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LDAPCHANGEPWD /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w:t>
                    </w:r>
                    <w:r>
                      <w:rPr>
                        <w:rFonts w:ascii="Arial" w:hAnsi="Arial" w:cs="Arial"/>
                        <w:sz w:val="12"/>
                        <w:szCs w:val="12"/>
                        <w:lang w:val="en-US"/>
                      </w:rPr>
                      <w:t>user locked</w:t>
                    </w:r>
                    <w:r w:rsidRPr="001A2725">
                      <w:rPr>
                        <w:rFonts w:ascii="Arial" w:hAnsi="Arial" w:cs="Arial"/>
                        <w:sz w:val="12"/>
                        <w:szCs w:val="12"/>
                        <w:lang w:val="en-US"/>
                      </w:rPr>
                      <w:t xml:space="preserve">]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LDAPCHANGEPWDRESULT </w:t>
                    </w:r>
                    <w:r>
                      <w:rPr>
                        <w:rFonts w:ascii="Arial" w:hAnsi="Arial" w:cs="Arial"/>
                        <w:i/>
                        <w:sz w:val="12"/>
                        <w:szCs w:val="12"/>
                        <w:lang w:val="en-US"/>
                      </w:rPr>
                      <w:t>LOCKED</w:t>
                    </w:r>
                    <w:r w:rsidRPr="001A2725">
                      <w:rPr>
                        <w:rFonts w:ascii="Arial" w:hAnsi="Arial" w:cs="Arial"/>
                        <w:sz w:val="12"/>
                        <w:szCs w:val="12"/>
                        <w:lang w:val="en-US"/>
                      </w:rPr>
                      <w:t xml:space="preserve"> </w:t>
                    </w:r>
                  </w:p>
                </w:txbxContent>
              </v:textbox>
            </v:shape>
            <v:shape id="_x0000_s1389" type="#_x0000_t202" style="position:absolute;left:2983;top:10053;width:2029;height:691" filled="f" stroked="f">
              <v:textbox style="mso-next-textbox:#_x0000_s1389">
                <w:txbxContent>
                  <w:p w:rsidR="00656F49"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LDAPCHANGEPWD /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w:t>
                    </w:r>
                    <w:r>
                      <w:rPr>
                        <w:rFonts w:ascii="Arial" w:hAnsi="Arial" w:cs="Arial"/>
                        <w:sz w:val="12"/>
                        <w:szCs w:val="12"/>
                        <w:lang w:val="en-US"/>
                      </w:rPr>
                      <w:t>user locked</w:t>
                    </w:r>
                    <w:r w:rsidRPr="001A2725">
                      <w:rPr>
                        <w:rFonts w:ascii="Arial" w:hAnsi="Arial" w:cs="Arial"/>
                        <w:sz w:val="12"/>
                        <w:szCs w:val="12"/>
                        <w:lang w:val="en-US"/>
                      </w:rPr>
                      <w:t xml:space="preserve">] </w:t>
                    </w:r>
                  </w:p>
                  <w:p w:rsidR="00656F49" w:rsidRPr="001A2725" w:rsidRDefault="00656F49" w:rsidP="00374AD0">
                    <w:pPr>
                      <w:jc w:val="left"/>
                      <w:rPr>
                        <w:rFonts w:ascii="Arial" w:hAnsi="Arial" w:cs="Arial"/>
                        <w:sz w:val="12"/>
                        <w:szCs w:val="12"/>
                        <w:lang w:val="en-US"/>
                      </w:rPr>
                    </w:pPr>
                    <w:r w:rsidRPr="001A2725">
                      <w:rPr>
                        <w:rFonts w:ascii="Arial" w:hAnsi="Arial" w:cs="Arial"/>
                        <w:sz w:val="12"/>
                        <w:szCs w:val="12"/>
                        <w:lang w:val="en-US"/>
                      </w:rPr>
                      <w:t xml:space="preserve">LDAPCHANGEPWDRESULT </w:t>
                    </w:r>
                    <w:r>
                      <w:rPr>
                        <w:rFonts w:ascii="Arial" w:hAnsi="Arial" w:cs="Arial"/>
                        <w:i/>
                        <w:sz w:val="12"/>
                        <w:szCs w:val="12"/>
                        <w:lang w:val="en-US"/>
                      </w:rPr>
                      <w:t>LOCKED</w:t>
                    </w:r>
                    <w:r w:rsidRPr="001A2725">
                      <w:rPr>
                        <w:rFonts w:ascii="Arial" w:hAnsi="Arial" w:cs="Arial"/>
                        <w:sz w:val="12"/>
                        <w:szCs w:val="12"/>
                        <w:lang w:val="en-US"/>
                      </w:rPr>
                      <w:t xml:space="preserve"> </w:t>
                    </w:r>
                  </w:p>
                  <w:p w:rsidR="00656F49" w:rsidRPr="00216543" w:rsidRDefault="00656F49" w:rsidP="00374AD0">
                    <w:pPr>
                      <w:rPr>
                        <w:szCs w:val="12"/>
                      </w:rPr>
                    </w:pPr>
                  </w:p>
                </w:txbxContent>
              </v:textbox>
            </v:shape>
            <w10:wrap type="none"/>
            <w10:anchorlock/>
          </v:group>
        </w:pict>
      </w:r>
    </w:p>
    <w:p w:rsidR="006D5B18" w:rsidRDefault="006D5B18" w:rsidP="006D5B18">
      <w:pPr>
        <w:pStyle w:val="Heading1"/>
      </w:pPr>
      <w:bookmarkStart w:id="172" w:name="_Toc509383686"/>
      <w:r>
        <w:lastRenderedPageBreak/>
        <w:t>RCDP V2</w:t>
      </w:r>
      <w:bookmarkEnd w:id="172"/>
      <w:r>
        <w:t xml:space="preserve"> </w:t>
      </w:r>
    </w:p>
    <w:p w:rsidR="006D5B18" w:rsidRDefault="006D5B18" w:rsidP="006D5B18">
      <w:pPr>
        <w:pStyle w:val="BodyText"/>
      </w:pPr>
      <w:r>
        <w:t>This section describes RCDP protocol version 2. The motivation to develop a new protocol is as follows:</w:t>
      </w:r>
    </w:p>
    <w:p w:rsidR="00545BDE" w:rsidRDefault="00545BDE" w:rsidP="006D5B18">
      <w:pPr>
        <w:pStyle w:val="BodyText"/>
      </w:pPr>
    </w:p>
    <w:p w:rsidR="006D5B18" w:rsidRDefault="006D5B18" w:rsidP="006D5B18">
      <w:pPr>
        <w:pStyle w:val="BodyText"/>
        <w:numPr>
          <w:ilvl w:val="0"/>
          <w:numId w:val="38"/>
        </w:numPr>
      </w:pPr>
      <w:r>
        <w:t>Offload handcrafted security handshake to a standard SSL/TLS stack implemented by HTTPS protocol</w:t>
      </w:r>
    </w:p>
    <w:p w:rsidR="006D5B18" w:rsidRDefault="006D5B18" w:rsidP="006D5B18">
      <w:pPr>
        <w:pStyle w:val="BodyText"/>
        <w:numPr>
          <w:ilvl w:val="0"/>
          <w:numId w:val="38"/>
        </w:numPr>
      </w:pPr>
      <w:r>
        <w:t>Use RESEful way of communication based on simple HTTP GET requests and JSON responses</w:t>
      </w:r>
    </w:p>
    <w:p w:rsidR="006D5B18" w:rsidRDefault="006D5B18" w:rsidP="006D5B18">
      <w:pPr>
        <w:pStyle w:val="BodyText"/>
        <w:numPr>
          <w:ilvl w:val="0"/>
          <w:numId w:val="38"/>
        </w:numPr>
      </w:pPr>
      <w:r>
        <w:t xml:space="preserve">Add a possibility to </w:t>
      </w:r>
      <w:r w:rsidRPr="006D5B18">
        <w:t>generate key on the client and let the server sign it after successful authentication</w:t>
      </w:r>
    </w:p>
    <w:p w:rsidR="006D5B18" w:rsidRDefault="006D5B18" w:rsidP="006D5B18">
      <w:pPr>
        <w:pStyle w:val="BodyText"/>
      </w:pPr>
    </w:p>
    <w:p w:rsidR="006D5B18" w:rsidRDefault="006D5B18" w:rsidP="006D5B18">
      <w:pPr>
        <w:pStyle w:val="BodyText"/>
      </w:pPr>
      <w:r>
        <w:t xml:space="preserve">These changes </w:t>
      </w:r>
      <w:r w:rsidR="00B71A5E">
        <w:t>ought to</w:t>
      </w:r>
      <w:r>
        <w:t xml:space="preserve"> </w:t>
      </w:r>
      <w:r w:rsidR="00B71A5E">
        <w:t>significantly</w:t>
      </w:r>
      <w:r>
        <w:t xml:space="preserve"> simplify </w:t>
      </w:r>
      <w:r w:rsidR="00B71A5E">
        <w:t xml:space="preserve">the </w:t>
      </w:r>
      <w:r>
        <w:t xml:space="preserve">protocol, make it easier to test and develop clients </w:t>
      </w:r>
      <w:r w:rsidR="00250B27">
        <w:t>without diving in</w:t>
      </w:r>
      <w:r w:rsidR="00E96087">
        <w:t>to</w:t>
      </w:r>
      <w:r w:rsidR="00250B27">
        <w:t xml:space="preserve"> communication security details.</w:t>
      </w:r>
    </w:p>
    <w:p w:rsidR="00FB160B" w:rsidRDefault="00FB160B" w:rsidP="006D5B18">
      <w:pPr>
        <w:pStyle w:val="BodyText"/>
      </w:pPr>
    </w:p>
    <w:p w:rsidR="00FB160B" w:rsidRDefault="00FB160B" w:rsidP="00FB160B">
      <w:pPr>
        <w:pStyle w:val="Heading2"/>
      </w:pPr>
      <w:bookmarkStart w:id="173" w:name="_Toc509383687"/>
      <w:r>
        <w:t>RCDPv2 overview</w:t>
      </w:r>
      <w:bookmarkEnd w:id="173"/>
    </w:p>
    <w:p w:rsidR="00FB160B" w:rsidRDefault="00FB160B" w:rsidP="00FB160B">
      <w:pPr>
        <w:pStyle w:val="BodyText"/>
      </w:pPr>
      <w:r>
        <w:t>Communication in RCDPv2 is encapsulated in HTTPS/TLSv1.2</w:t>
      </w:r>
      <w:r w:rsidR="002736EA">
        <w:t>+</w:t>
      </w:r>
      <w:r>
        <w:t xml:space="preserve"> protocol and uses port 443. KeyTalk  server utilises lighttpd webserver</w:t>
      </w:r>
      <w:r w:rsidR="00F873E6">
        <w:t>,</w:t>
      </w:r>
      <w:r>
        <w:t xml:space="preserve"> which handles HTTPS and forwards underlying payload traffic to RDD daemon.</w:t>
      </w:r>
      <w:r w:rsidR="006C61ED">
        <w:t xml:space="preserve"> Server identity should be verified by a caller using KeyTalk communication Certificate Authority installed from RCCD file.</w:t>
      </w:r>
    </w:p>
    <w:p w:rsidR="00FB160B" w:rsidRDefault="00FB160B" w:rsidP="00FB160B">
      <w:pPr>
        <w:pStyle w:val="BodyText"/>
      </w:pPr>
    </w:p>
    <w:p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rsidR="00FB160B" w:rsidRDefault="00FB160B" w:rsidP="00FB160B">
      <w:pPr>
        <w:pStyle w:val="BodyText"/>
      </w:pPr>
    </w:p>
    <w:tbl>
      <w:tblPr>
        <w:tblW w:w="0" w:type="auto"/>
        <w:tblLook w:val="04A0"/>
      </w:tblPr>
      <w:tblGrid>
        <w:gridCol w:w="1716"/>
        <w:gridCol w:w="1936"/>
        <w:gridCol w:w="4908"/>
      </w:tblGrid>
      <w:tr w:rsidR="00FB160B" w:rsidTr="00374AD0">
        <w:tc>
          <w:tcPr>
            <w:tcW w:w="1716" w:type="dxa"/>
          </w:tcPr>
          <w:p w:rsidR="00FB160B" w:rsidRPr="00585D94" w:rsidRDefault="00FB160B" w:rsidP="00C8681B">
            <w:pPr>
              <w:pStyle w:val="BodyText"/>
              <w:rPr>
                <w:b/>
              </w:rPr>
            </w:pPr>
            <w:r w:rsidRPr="00585D94">
              <w:rPr>
                <w:b/>
              </w:rPr>
              <w:t>HTTP Header</w:t>
            </w:r>
          </w:p>
        </w:tc>
        <w:tc>
          <w:tcPr>
            <w:tcW w:w="1936" w:type="dxa"/>
          </w:tcPr>
          <w:p w:rsidR="00FB160B" w:rsidRPr="00585D94" w:rsidRDefault="00FB160B" w:rsidP="00C8681B">
            <w:pPr>
              <w:pStyle w:val="BodyText"/>
              <w:rPr>
                <w:b/>
              </w:rPr>
            </w:pPr>
            <w:r w:rsidRPr="00585D94">
              <w:rPr>
                <w:b/>
              </w:rPr>
              <w:t>Required</w:t>
            </w:r>
          </w:p>
        </w:tc>
        <w:tc>
          <w:tcPr>
            <w:tcW w:w="4908" w:type="dxa"/>
          </w:tcPr>
          <w:p w:rsidR="00FB160B" w:rsidRPr="00585D94" w:rsidRDefault="00FB160B" w:rsidP="00C8681B">
            <w:pPr>
              <w:pStyle w:val="BodyText"/>
              <w:rPr>
                <w:b/>
              </w:rPr>
            </w:pPr>
            <w:r w:rsidRPr="00585D94">
              <w:rPr>
                <w:b/>
              </w:rPr>
              <w:t>Description</w:t>
            </w:r>
          </w:p>
        </w:tc>
      </w:tr>
      <w:tr w:rsidR="00FB160B" w:rsidTr="00374AD0">
        <w:tc>
          <w:tcPr>
            <w:tcW w:w="1716" w:type="dxa"/>
          </w:tcPr>
          <w:p w:rsidR="00FB160B" w:rsidRPr="00154448" w:rsidRDefault="00C8681B" w:rsidP="00C8681B">
            <w:pPr>
              <w:pStyle w:val="BodyText"/>
            </w:pPr>
            <w:r>
              <w:t>GET</w:t>
            </w:r>
          </w:p>
        </w:tc>
        <w:tc>
          <w:tcPr>
            <w:tcW w:w="1936" w:type="dxa"/>
          </w:tcPr>
          <w:p w:rsidR="00FB160B" w:rsidRDefault="00FB160B" w:rsidP="00C8681B">
            <w:pPr>
              <w:pStyle w:val="BodyText"/>
            </w:pPr>
            <w:r>
              <w:t>YES</w:t>
            </w:r>
          </w:p>
        </w:tc>
        <w:tc>
          <w:tcPr>
            <w:tcW w:w="4908" w:type="dxa"/>
          </w:tcPr>
          <w:p w:rsidR="00FB160B" w:rsidRDefault="00FB160B" w:rsidP="00A43801">
            <w:pPr>
              <w:pStyle w:val="BodyText"/>
            </w:pPr>
            <w:r>
              <w:t xml:space="preserve"> /</w:t>
            </w:r>
            <w:r w:rsidR="00C8681B">
              <w:t>rcdp/2.</w:t>
            </w:r>
            <w:r w:rsidR="00A43801">
              <w:t>X.Y</w:t>
            </w:r>
            <w:r w:rsidR="00C8681B">
              <w:t>/&lt;action&gt;</w:t>
            </w:r>
            <w:r>
              <w:t xml:space="preserve"> </w:t>
            </w:r>
            <w:r w:rsidR="007178E2">
              <w:t>?&lt;request-params&gt;</w:t>
            </w:r>
          </w:p>
        </w:tc>
      </w:tr>
      <w:tr w:rsidR="00FB160B" w:rsidTr="00374AD0">
        <w:tc>
          <w:tcPr>
            <w:tcW w:w="1716" w:type="dxa"/>
          </w:tcPr>
          <w:p w:rsidR="00FB160B" w:rsidRPr="00AE091A" w:rsidRDefault="00FB160B" w:rsidP="00C8681B">
            <w:pPr>
              <w:pStyle w:val="BodyText"/>
            </w:pPr>
            <w:r w:rsidRPr="00AE091A">
              <w:t>Host</w:t>
            </w:r>
          </w:p>
        </w:tc>
        <w:tc>
          <w:tcPr>
            <w:tcW w:w="1936" w:type="dxa"/>
          </w:tcPr>
          <w:p w:rsidR="00FB160B" w:rsidRDefault="00FB160B" w:rsidP="00C8681B">
            <w:pPr>
              <w:pStyle w:val="BodyText"/>
            </w:pPr>
            <w:r>
              <w:t>YES</w:t>
            </w:r>
          </w:p>
        </w:tc>
        <w:tc>
          <w:tcPr>
            <w:tcW w:w="4908" w:type="dxa"/>
          </w:tcPr>
          <w:p w:rsidR="00FB160B" w:rsidRDefault="00FB160B" w:rsidP="00C8681B">
            <w:pPr>
              <w:pStyle w:val="BodyText"/>
            </w:pPr>
            <w:r>
              <w:t>S</w:t>
            </w:r>
            <w:r w:rsidRPr="00BA1EB7">
              <w:t>hould contain the FQDN</w:t>
            </w:r>
            <w:r>
              <w:t xml:space="preserve"> </w:t>
            </w:r>
            <w:r w:rsidR="00C8681B">
              <w:t>or</w:t>
            </w:r>
            <w:r>
              <w:t xml:space="preserve"> IP (v4 or v6)</w:t>
            </w:r>
            <w:r w:rsidRPr="00BA1EB7">
              <w:t xml:space="preserve"> of </w:t>
            </w:r>
            <w:r>
              <w:t xml:space="preserve">the server. </w:t>
            </w:r>
          </w:p>
        </w:tc>
      </w:tr>
      <w:tr w:rsidR="00FB160B" w:rsidTr="00374AD0">
        <w:tc>
          <w:tcPr>
            <w:tcW w:w="1716" w:type="dxa"/>
          </w:tcPr>
          <w:p w:rsidR="00FB160B" w:rsidRDefault="00FB160B" w:rsidP="00C8681B">
            <w:pPr>
              <w:pStyle w:val="BodyText"/>
            </w:pPr>
            <w:r>
              <w:t>Cookie</w:t>
            </w:r>
          </w:p>
        </w:tc>
        <w:tc>
          <w:tcPr>
            <w:tcW w:w="1936" w:type="dxa"/>
          </w:tcPr>
          <w:p w:rsidR="00FB160B" w:rsidRDefault="00FB160B" w:rsidP="00C8681B">
            <w:pPr>
              <w:pStyle w:val="BodyText"/>
            </w:pPr>
            <w:r>
              <w:t xml:space="preserve">YES except for </w:t>
            </w:r>
            <w:r w:rsidR="00C8681B">
              <w:t>hello</w:t>
            </w:r>
          </w:p>
        </w:tc>
        <w:tc>
          <w:tcPr>
            <w:tcW w:w="4908" w:type="dxa"/>
          </w:tcPr>
          <w:p w:rsidR="00FB160B" w:rsidRDefault="00FB160B" w:rsidP="007178E2">
            <w:pPr>
              <w:pStyle w:val="BodyText"/>
            </w:pPr>
            <w:r>
              <w:t xml:space="preserve">Session identifier received from </w:t>
            </w:r>
            <w:r w:rsidR="007178E2">
              <w:t>KeyTalk</w:t>
            </w:r>
            <w:r>
              <w:t xml:space="preserve"> server</w:t>
            </w:r>
            <w:r w:rsidRPr="00BA1EB7">
              <w:t>.</w:t>
            </w:r>
          </w:p>
        </w:tc>
      </w:tr>
    </w:tbl>
    <w:p w:rsidR="00374AD0" w:rsidRDefault="00374AD0" w:rsidP="00FB160B">
      <w:pPr>
        <w:pStyle w:val="BodyText"/>
        <w:rPr>
          <w:rFonts w:ascii="Courier New" w:hAnsi="Courier New" w:cs="Courier New"/>
          <w:b/>
        </w:rPr>
      </w:pPr>
    </w:p>
    <w:p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rsidR="007178E2" w:rsidRDefault="007178E2" w:rsidP="00FB160B">
      <w:pPr>
        <w:pStyle w:val="BodyText"/>
      </w:pPr>
    </w:p>
    <w:p w:rsidR="00FB160B" w:rsidRDefault="000676F4" w:rsidP="00FB160B">
      <w:pPr>
        <w:pStyle w:val="BodyText"/>
      </w:pPr>
      <w:r>
        <w:t>For example a</w:t>
      </w:r>
      <w:r w:rsidR="00FB160B" w:rsidRPr="00BA1EB7">
        <w:t xml:space="preserve"> </w:t>
      </w:r>
      <w:r w:rsidR="00A0186D">
        <w:t>relevant</w:t>
      </w:r>
      <w:r w:rsidR="00FB160B" w:rsidRPr="00BA1EB7">
        <w:t xml:space="preserve"> set of</w:t>
      </w:r>
      <w:r w:rsidR="00FB160B">
        <w:t xml:space="preserve"> client</w:t>
      </w:r>
      <w:r w:rsidR="00FB160B" w:rsidRPr="00BA1EB7">
        <w:t xml:space="preserve"> headers could be:</w:t>
      </w:r>
      <w:r w:rsidR="00FB160B" w:rsidRPr="00BA1EB7">
        <w:br/>
      </w:r>
    </w:p>
    <w:tbl>
      <w:tblPr>
        <w:tblpPr w:leftFromText="180" w:rightFromText="180" w:vertAnchor="text" w:tblpXSpec="center" w:tblpY="50"/>
        <w:tblW w:w="8486" w:type="dxa"/>
        <w:shd w:val="clear" w:color="auto" w:fill="C2C2C2"/>
        <w:tblLayout w:type="fixed"/>
        <w:tblLook w:val="0000"/>
      </w:tblPr>
      <w:tblGrid>
        <w:gridCol w:w="8486"/>
      </w:tblGrid>
      <w:tr w:rsidR="00FB160B" w:rsidRPr="00907EB8" w:rsidTr="000676F4">
        <w:trPr>
          <w:trHeight w:val="680"/>
        </w:trPr>
        <w:tc>
          <w:tcPr>
            <w:tcW w:w="8486" w:type="dxa"/>
            <w:shd w:val="clear" w:color="auto" w:fill="C2C2C2"/>
          </w:tcPr>
          <w:p w:rsidR="00FB160B" w:rsidRPr="00F83E0A" w:rsidRDefault="00FB160B" w:rsidP="00C8681B">
            <w:pPr>
              <w:pStyle w:val="HTMLPreformatted"/>
              <w:rPr>
                <w:rFonts w:cs="Courier New"/>
                <w:sz w:val="18"/>
                <w:szCs w:val="18"/>
                <w:lang w:val="en-US"/>
              </w:rPr>
            </w:pPr>
          </w:p>
          <w:p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/rcdp/2.0.0/authentication?service=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rsidR="0074748F" w:rsidRDefault="00A0186D" w:rsidP="00A0186D">
            <w:pPr>
              <w:tabs>
                <w:tab w:val="left" w:pos="10528"/>
              </w:tabs>
              <w:rPr>
                <w:rFonts w:ascii="Courier New" w:hAnsi="Courier New" w:cs="Courier New"/>
                <w:sz w:val="18"/>
                <w:szCs w:val="18"/>
                <w:lang w:val="en-US"/>
              </w:rPr>
            </w:pPr>
            <w:r w:rsidRPr="00A0186D">
              <w:rPr>
                <w:rFonts w:ascii="Courier New" w:hAnsi="Courier New" w:cs="Courier New"/>
                <w:b/>
                <w:sz w:val="18"/>
                <w:szCs w:val="18"/>
                <w:lang w:val="en-US"/>
              </w:rPr>
              <w:t>Accept-Encoding</w:t>
            </w:r>
            <w:r w:rsidRPr="00A0186D">
              <w:rPr>
                <w:rFonts w:ascii="Courier New" w:hAnsi="Courier New" w:cs="Courier New"/>
                <w:sz w:val="18"/>
                <w:szCs w:val="18"/>
                <w:lang w:val="en-US"/>
              </w:rPr>
              <w:t xml:space="preserve">: identity </w:t>
            </w:r>
          </w:p>
          <w:p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rsidR="000676F4" w:rsidRPr="00F83E0A" w:rsidRDefault="000676F4" w:rsidP="00C8681B">
            <w:pPr>
              <w:pStyle w:val="HTMLPreformatted"/>
              <w:rPr>
                <w:rFonts w:cs="Courier New"/>
                <w:sz w:val="18"/>
                <w:szCs w:val="18"/>
              </w:rPr>
            </w:pPr>
          </w:p>
        </w:tc>
      </w:tr>
    </w:tbl>
    <w:p w:rsidR="00374AD0" w:rsidRDefault="00FB160B" w:rsidP="00374AD0">
      <w:pPr>
        <w:pStyle w:val="BodyText"/>
      </w:pPr>
      <w:r w:rsidRPr="00BA1EB7">
        <w:br/>
      </w:r>
    </w:p>
    <w:p w:rsidR="00E728C2" w:rsidRDefault="00A0186D" w:rsidP="006D5B18">
      <w:r>
        <w:t>A relevant set of response headers:</w:t>
      </w:r>
    </w:p>
    <w:tbl>
      <w:tblPr>
        <w:tblpPr w:leftFromText="180" w:rightFromText="180" w:vertAnchor="text" w:tblpXSpec="center" w:tblpY="50"/>
        <w:tblW w:w="8472" w:type="dxa"/>
        <w:shd w:val="clear" w:color="auto" w:fill="C2C2C2"/>
        <w:tblLayout w:type="fixed"/>
        <w:tblLook w:val="0000"/>
      </w:tblPr>
      <w:tblGrid>
        <w:gridCol w:w="8472"/>
      </w:tblGrid>
      <w:tr w:rsidR="00C97B57" w:rsidRPr="00907EB8" w:rsidTr="006C61ED">
        <w:trPr>
          <w:trHeight w:val="70"/>
        </w:trPr>
        <w:tc>
          <w:tcPr>
            <w:tcW w:w="8472" w:type="dxa"/>
            <w:shd w:val="clear" w:color="auto" w:fill="C2C2C2"/>
          </w:tcPr>
          <w:p w:rsidR="00C97B57" w:rsidRPr="00F83E0A" w:rsidRDefault="00C97B57" w:rsidP="00941E05">
            <w:pPr>
              <w:pStyle w:val="HTMLPreformatted"/>
              <w:rPr>
                <w:rFonts w:cs="Courier New"/>
                <w:sz w:val="18"/>
                <w:szCs w:val="18"/>
                <w:lang w:val="en-US"/>
              </w:rPr>
            </w:pPr>
          </w:p>
          <w:p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rsidR="00C97B57" w:rsidRDefault="00C97B57" w:rsidP="00941E05">
            <w:pPr>
              <w:pStyle w:val="HTMLPreformatted"/>
              <w:rPr>
                <w:rFonts w:cs="Courier New"/>
                <w:sz w:val="18"/>
                <w:szCs w:val="18"/>
                <w:lang w:val="en-US"/>
              </w:rPr>
            </w:pPr>
          </w:p>
          <w:p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rsidR="005A673B" w:rsidRPr="005A673B" w:rsidRDefault="00C97B57" w:rsidP="005A673B">
      <w:pPr>
        <w:pStyle w:val="Heading2"/>
      </w:pPr>
      <w:r>
        <w:br w:type="page"/>
      </w:r>
      <w:bookmarkStart w:id="174" w:name="_Toc509383688"/>
      <w:r>
        <w:lastRenderedPageBreak/>
        <w:t xml:space="preserve">RCDPv2 </w:t>
      </w:r>
      <w:r w:rsidR="00B02AE6">
        <w:t>c</w:t>
      </w:r>
      <w:r w:rsidR="005A673B" w:rsidRPr="005A673B">
        <w:t>ommunication phases</w:t>
      </w:r>
      <w:bookmarkEnd w:id="174"/>
    </w:p>
    <w:p w:rsidR="00C97B57" w:rsidRDefault="00C97B57" w:rsidP="00C97B57">
      <w:pPr>
        <w:pStyle w:val="BodyText"/>
      </w:pPr>
      <w:r>
        <w:t xml:space="preserve">The complete </w:t>
      </w:r>
      <w:r w:rsidR="00571DE6">
        <w:t xml:space="preserve">RCDPv2 </w:t>
      </w:r>
      <w:r>
        <w:t xml:space="preserve">communication circle consists of 3 phases: </w:t>
      </w:r>
    </w:p>
    <w:p w:rsidR="00C97B57" w:rsidRDefault="005A673B" w:rsidP="00E22F48">
      <w:pPr>
        <w:pStyle w:val="BodyText"/>
        <w:ind w:left="360"/>
      </w:pPr>
      <w:r w:rsidRPr="00E22F48">
        <w:rPr>
          <w:b/>
        </w:rPr>
        <w:t>Phase1</w:t>
      </w:r>
      <w:r>
        <w:t>: h</w:t>
      </w:r>
      <w:r w:rsidR="00C97B57">
        <w:t>andshake</w:t>
      </w:r>
    </w:p>
    <w:p w:rsidR="00C97B57" w:rsidRDefault="005A673B" w:rsidP="00E22F48">
      <w:pPr>
        <w:pStyle w:val="BodyText"/>
        <w:ind w:left="360"/>
      </w:pPr>
      <w:r w:rsidRPr="00E22F48">
        <w:rPr>
          <w:b/>
        </w:rPr>
        <w:t>Phase 2</w:t>
      </w:r>
      <w:r>
        <w:t>: a</w:t>
      </w:r>
      <w:r w:rsidR="00C97B57">
        <w:t>uthentication</w:t>
      </w:r>
    </w:p>
    <w:p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rsidR="00941E05" w:rsidRDefault="00941E05" w:rsidP="00941E05">
      <w:pPr>
        <w:pStyle w:val="BodyText"/>
        <w:ind w:left="720"/>
      </w:pPr>
    </w:p>
    <w:p w:rsidR="00D65447" w:rsidRDefault="00390AA9" w:rsidP="00C97B57">
      <w:pPr>
        <w:pStyle w:val="BodyText"/>
      </w:pPr>
      <w:r>
        <w:rPr>
          <w:noProof/>
          <w:lang w:val="nl-NL"/>
        </w:rPr>
        <w:drawing>
          <wp:inline distT="0" distB="0" distL="0" distR="0">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18"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rsidR="0079234E" w:rsidRDefault="0079234E" w:rsidP="00C97B57">
      <w:pPr>
        <w:pStyle w:val="BodyText"/>
      </w:pPr>
    </w:p>
    <w:p w:rsidR="0079234E" w:rsidRDefault="0079234E" w:rsidP="00C97B57">
      <w:pPr>
        <w:pStyle w:val="BodyText"/>
      </w:pPr>
      <w:r>
        <w:t>Further</w:t>
      </w:r>
      <w:r w:rsidR="00C97B57">
        <w:t xml:space="preserve"> we describe message semantics on each phase in detail.</w:t>
      </w:r>
    </w:p>
    <w:p w:rsidR="00C97B57" w:rsidRDefault="0079234E" w:rsidP="00C97B57">
      <w:pPr>
        <w:pStyle w:val="BodyText"/>
      </w:pPr>
      <w:r>
        <w:br w:type="page"/>
      </w:r>
    </w:p>
    <w:p w:rsidR="00C97B57" w:rsidRDefault="00DA3998" w:rsidP="00DA3998">
      <w:pPr>
        <w:pStyle w:val="Heading2"/>
      </w:pPr>
      <w:bookmarkStart w:id="175" w:name="_Toc509383689"/>
      <w:r>
        <w:lastRenderedPageBreak/>
        <w:t xml:space="preserve">Messages </w:t>
      </w:r>
      <w:r w:rsidR="00AB70A1">
        <w:t>sent in</w:t>
      </w:r>
      <w:r>
        <w:t xml:space="preserve"> </w:t>
      </w:r>
      <w:r w:rsidR="006C61ED">
        <w:t>all phases</w:t>
      </w:r>
      <w:bookmarkEnd w:id="175"/>
    </w:p>
    <w:p w:rsidR="00DE44BB" w:rsidRPr="00DE44BB" w:rsidRDefault="00DE44BB" w:rsidP="00DE44BB">
      <w:pPr>
        <w:pStyle w:val="BodyText"/>
      </w:pPr>
    </w:p>
    <w:p w:rsidR="00DA3998" w:rsidRDefault="00DA3998" w:rsidP="00DA3998">
      <w:pPr>
        <w:pStyle w:val="Heading3"/>
        <w:tabs>
          <w:tab w:val="left" w:pos="1276"/>
        </w:tabs>
      </w:pPr>
      <w:bookmarkStart w:id="176" w:name="_Toc509383690"/>
      <w:r>
        <w:t>End Of communication</w:t>
      </w:r>
      <w:bookmarkEnd w:id="176"/>
      <w:r>
        <w:t xml:space="preserve"> </w:t>
      </w:r>
    </w:p>
    <w:p w:rsidR="000E5793" w:rsidRDefault="000E5793" w:rsidP="000E5793">
      <w:pPr>
        <w:pStyle w:val="Heading4"/>
        <w:numPr>
          <w:ilvl w:val="0"/>
          <w:numId w:val="0"/>
        </w:numPr>
      </w:pPr>
      <w:r>
        <w:t>Request</w:t>
      </w:r>
    </w:p>
    <w:p w:rsidR="000E5793" w:rsidRDefault="000E5793" w:rsidP="000E5793">
      <w:pPr>
        <w:pStyle w:val="BodyText"/>
        <w:rPr>
          <w:rFonts w:ascii="Courier New" w:hAnsi="Courier New" w:cs="Courier New"/>
        </w:rPr>
      </w:pPr>
      <w:r w:rsidRPr="000E5793">
        <w:rPr>
          <w:rFonts w:ascii="Courier New" w:hAnsi="Courier New" w:cs="Courier New"/>
        </w:rPr>
        <w:t>GET /rcdp/2.0.0/eoc</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Example:</w:t>
      </w:r>
    </w:p>
    <w:p w:rsidR="000E5793" w:rsidRPr="000E5793" w:rsidRDefault="000E5793" w:rsidP="000E5793">
      <w:pPr>
        <w:pStyle w:val="BodyText"/>
        <w:rPr>
          <w:b/>
        </w:rPr>
      </w:pPr>
    </w:p>
    <w:p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/rcdp/2.0.0/eoc</w:t>
      </w:r>
    </w:p>
    <w:p w:rsidR="000E5793" w:rsidRPr="00FC6CFD" w:rsidRDefault="00981CC7" w:rsidP="000E5793">
      <w:pPr>
        <w:pStyle w:val="BodyText"/>
        <w:rPr>
          <w:rFonts w:ascii="Courier New" w:hAnsi="Courier New" w:cs="Courier New"/>
          <w:sz w:val="18"/>
        </w:rPr>
      </w:pPr>
      <w:r>
        <w:rPr>
          <w:rFonts w:ascii="Courier New" w:hAnsi="Courier New" w:cs="Courier New"/>
          <w:sz w:val="18"/>
        </w:rPr>
        <w:t>/rcdp/2.0.0/eoc?reason=by</w:t>
      </w:r>
      <w:r w:rsidR="000E5793" w:rsidRPr="00FC6CFD">
        <w:rPr>
          <w:rFonts w:ascii="Courier New" w:hAnsi="Courier New" w:cs="Courier New"/>
          <w:sz w:val="18"/>
        </w:rPr>
        <w:t>e%2C+server</w:t>
      </w:r>
    </w:p>
    <w:p w:rsidR="000E5793" w:rsidRDefault="000E5793" w:rsidP="000E5793">
      <w:pPr>
        <w:pStyle w:val="BodyText"/>
        <w:rPr>
          <w:rFonts w:ascii="Courier New" w:hAnsi="Courier New" w:cs="Courier New"/>
        </w:rPr>
      </w:pPr>
    </w:p>
    <w:p w:rsidR="000E5793" w:rsidRDefault="000E5793" w:rsidP="000E5793">
      <w:pPr>
        <w:pStyle w:val="BodyText"/>
        <w:rPr>
          <w:b/>
        </w:rPr>
      </w:pPr>
      <w:r w:rsidRPr="000E5793">
        <w:rPr>
          <w:b/>
        </w:rPr>
        <w:t>Query parameters</w:t>
      </w:r>
    </w:p>
    <w:p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683"/>
        <w:gridCol w:w="961"/>
        <w:gridCol w:w="4861"/>
      </w:tblGrid>
      <w:tr w:rsidR="000E5793" w:rsidTr="00205582">
        <w:tc>
          <w:tcPr>
            <w:tcW w:w="0" w:type="auto"/>
            <w:tcBorders>
              <w:top w:val="single" w:sz="4" w:space="0" w:color="auto"/>
              <w:bottom w:val="single" w:sz="4" w:space="0" w:color="auto"/>
            </w:tcBorders>
          </w:tcPr>
          <w:p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rsidR="000E5793" w:rsidRDefault="000E5793" w:rsidP="000E5793">
            <w:pPr>
              <w:pStyle w:val="BodyText"/>
              <w:rPr>
                <w:b/>
              </w:rPr>
            </w:pPr>
            <w:r>
              <w:rPr>
                <w:b/>
              </w:rPr>
              <w:t>type</w:t>
            </w:r>
          </w:p>
        </w:tc>
        <w:tc>
          <w:tcPr>
            <w:tcW w:w="0" w:type="auto"/>
            <w:tcBorders>
              <w:top w:val="single" w:sz="4" w:space="0" w:color="auto"/>
              <w:bottom w:val="single" w:sz="4" w:space="0" w:color="auto"/>
            </w:tcBorders>
          </w:tcPr>
          <w:p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rsidR="000E5793" w:rsidRDefault="000E5793" w:rsidP="000E5793">
            <w:pPr>
              <w:pStyle w:val="BodyText"/>
              <w:rPr>
                <w:b/>
              </w:rPr>
            </w:pPr>
            <w:r>
              <w:rPr>
                <w:b/>
              </w:rPr>
              <w:t>description</w:t>
            </w:r>
          </w:p>
        </w:tc>
      </w:tr>
      <w:tr w:rsidR="000E5793" w:rsidTr="00205582">
        <w:tc>
          <w:tcPr>
            <w:tcW w:w="0" w:type="auto"/>
          </w:tcPr>
          <w:p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rsidR="000E5793" w:rsidRPr="00A369AE" w:rsidRDefault="00A369AE" w:rsidP="000E5793">
            <w:pPr>
              <w:pStyle w:val="BodyText"/>
              <w:rPr>
                <w:i/>
              </w:rPr>
            </w:pPr>
            <w:r>
              <w:rPr>
                <w:i/>
              </w:rPr>
              <w:t>s</w:t>
            </w:r>
            <w:r w:rsidRPr="00A369AE">
              <w:rPr>
                <w:i/>
              </w:rPr>
              <w:t>tring</w:t>
            </w:r>
          </w:p>
        </w:tc>
        <w:tc>
          <w:tcPr>
            <w:tcW w:w="0" w:type="auto"/>
          </w:tcPr>
          <w:p w:rsidR="000E5793" w:rsidRPr="00A369AE" w:rsidRDefault="00A369AE" w:rsidP="000E5793">
            <w:pPr>
              <w:pStyle w:val="BodyText"/>
            </w:pPr>
            <w:r>
              <w:t>n</w:t>
            </w:r>
            <w:r w:rsidRPr="00A369AE">
              <w:t>o</w:t>
            </w:r>
          </w:p>
        </w:tc>
        <w:tc>
          <w:tcPr>
            <w:tcW w:w="4861" w:type="dxa"/>
          </w:tcPr>
          <w:p w:rsidR="000E5793" w:rsidRPr="00A369AE" w:rsidRDefault="00A369AE" w:rsidP="000E5793">
            <w:pPr>
              <w:pStyle w:val="BodyText"/>
            </w:pPr>
            <w:r>
              <w:t>o</w:t>
            </w:r>
            <w:r w:rsidRPr="00A369AE">
              <w:t>ptional reason for ending communication</w:t>
            </w:r>
          </w:p>
        </w:tc>
      </w:tr>
    </w:tbl>
    <w:p w:rsidR="000E5793" w:rsidRDefault="000E5793" w:rsidP="000E5793">
      <w:pPr>
        <w:pStyle w:val="BodyText"/>
        <w:rPr>
          <w:b/>
        </w:rPr>
      </w:pPr>
    </w:p>
    <w:p w:rsidR="002C1D43" w:rsidRDefault="002C1D43" w:rsidP="000E5793">
      <w:pPr>
        <w:pStyle w:val="BodyText"/>
        <w:rPr>
          <w:b/>
        </w:rPr>
      </w:pPr>
    </w:p>
    <w:p w:rsidR="002C1D43" w:rsidRDefault="002C1D43" w:rsidP="000E5793">
      <w:pPr>
        <w:pStyle w:val="BodyText"/>
        <w:rPr>
          <w:b/>
          <w:sz w:val="22"/>
        </w:rPr>
      </w:pPr>
      <w:r w:rsidRPr="002C1D43">
        <w:rPr>
          <w:b/>
          <w:sz w:val="22"/>
        </w:rPr>
        <w:t>Response</w:t>
      </w:r>
    </w:p>
    <w:p w:rsidR="002C1D43" w:rsidRPr="002C1D43" w:rsidRDefault="002C1D43" w:rsidP="000E5793">
      <w:pPr>
        <w:pStyle w:val="BodyText"/>
        <w:rPr>
          <w:rFonts w:ascii="Courier New" w:hAnsi="Courier New" w:cs="Courier New"/>
          <w:b/>
          <w:sz w:val="22"/>
        </w:rPr>
      </w:pPr>
    </w:p>
    <w:p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952AB"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B214A" w:rsidRDefault="00BB214A" w:rsidP="00505F23">
            <w:pPr>
              <w:pStyle w:val="HTMLPreformatted"/>
              <w:rPr>
                <w:rFonts w:cs="Courier New"/>
                <w:sz w:val="18"/>
                <w:lang w:val="en-US" w:eastAsia="nl-NL"/>
              </w:rPr>
            </w:pPr>
            <w:r>
              <w:rPr>
                <w:rFonts w:cs="Courier New"/>
                <w:sz w:val="18"/>
                <w:lang w:val="en-US" w:eastAsia="nl-NL"/>
              </w:rPr>
              <w:t>{</w:t>
            </w:r>
          </w:p>
          <w:p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rsidR="004952AB" w:rsidRDefault="00BB214A"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4952AB" w:rsidRDefault="004952AB" w:rsidP="000E5793">
      <w:pPr>
        <w:pStyle w:val="BodyText"/>
        <w:rPr>
          <w:rFonts w:ascii="Courier New" w:hAnsi="Courier New" w:cs="Courier New"/>
        </w:rPr>
      </w:pPr>
    </w:p>
    <w:p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rsidR="0077290B" w:rsidRDefault="0077290B" w:rsidP="000E5793">
      <w:pPr>
        <w:pStyle w:val="BodyText"/>
      </w:pPr>
    </w:p>
    <w:p w:rsidR="00B70506" w:rsidRDefault="00B70506" w:rsidP="00B70506">
      <w:pPr>
        <w:pStyle w:val="Heading3"/>
      </w:pPr>
      <w:bookmarkStart w:id="177" w:name="_Toc509383691"/>
      <w:r>
        <w:t>Error</w:t>
      </w:r>
      <w:bookmarkEnd w:id="177"/>
    </w:p>
    <w:p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rsidR="00513693" w:rsidRDefault="00513693" w:rsidP="00513693">
      <w:pPr>
        <w:pStyle w:val="Heading4"/>
        <w:numPr>
          <w:ilvl w:val="0"/>
          <w:numId w:val="0"/>
        </w:numPr>
      </w:pPr>
      <w:r>
        <w:t>Request</w:t>
      </w:r>
    </w:p>
    <w:p w:rsidR="00513693" w:rsidRDefault="00513693" w:rsidP="00513693">
      <w:pPr>
        <w:pStyle w:val="BodyText"/>
        <w:rPr>
          <w:rFonts w:ascii="Courier New" w:hAnsi="Courier New" w:cs="Courier New"/>
        </w:rPr>
      </w:pPr>
      <w:r w:rsidRPr="000E5793">
        <w:rPr>
          <w:rFonts w:ascii="Courier New" w:hAnsi="Courier New" w:cs="Courier New"/>
        </w:rPr>
        <w:t>GET /rcdp/2.0.0/</w:t>
      </w:r>
      <w:r>
        <w:rPr>
          <w:rFonts w:ascii="Courier New" w:hAnsi="Courier New" w:cs="Courier New"/>
        </w:rPr>
        <w:t>error</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Example:</w:t>
      </w:r>
    </w:p>
    <w:p w:rsidR="00513693" w:rsidRPr="000E5793" w:rsidRDefault="00513693" w:rsidP="00513693">
      <w:pPr>
        <w:pStyle w:val="BodyText"/>
        <w:rPr>
          <w:b/>
        </w:rPr>
      </w:pPr>
    </w:p>
    <w:p w:rsidR="00513693" w:rsidRPr="00FC6CFD" w:rsidRDefault="00513693" w:rsidP="00513693">
      <w:pPr>
        <w:pStyle w:val="BodyText"/>
        <w:rPr>
          <w:rFonts w:ascii="Courier New" w:hAnsi="Courier New" w:cs="Courier New"/>
          <w:sz w:val="18"/>
        </w:rPr>
      </w:pPr>
      <w:r>
        <w:rPr>
          <w:rFonts w:ascii="Courier New" w:hAnsi="Courier New" w:cs="Courier New"/>
          <w:sz w:val="18"/>
        </w:rPr>
        <w:t>/rcdp/2.0.0/error?code=1066&amp;description=invalid+response</w:t>
      </w:r>
    </w:p>
    <w:p w:rsidR="00513693" w:rsidRDefault="00513693" w:rsidP="00513693">
      <w:pPr>
        <w:pStyle w:val="BodyText"/>
        <w:rPr>
          <w:rFonts w:ascii="Courier New" w:hAnsi="Courier New" w:cs="Courier New"/>
        </w:rPr>
      </w:pPr>
    </w:p>
    <w:p w:rsidR="00513693" w:rsidRDefault="00513693" w:rsidP="00513693">
      <w:pPr>
        <w:pStyle w:val="BodyText"/>
        <w:rPr>
          <w:b/>
        </w:rPr>
      </w:pPr>
      <w:r w:rsidRPr="000E5793">
        <w:rPr>
          <w:b/>
        </w:rPr>
        <w:t>Query parameters</w:t>
      </w:r>
    </w:p>
    <w:p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828"/>
        <w:gridCol w:w="961"/>
        <w:gridCol w:w="4861"/>
      </w:tblGrid>
      <w:tr w:rsidR="00513693" w:rsidTr="00ED254D">
        <w:tc>
          <w:tcPr>
            <w:tcW w:w="0" w:type="auto"/>
            <w:tcBorders>
              <w:top w:val="single" w:sz="4" w:space="0" w:color="auto"/>
              <w:bottom w:val="single" w:sz="4" w:space="0" w:color="auto"/>
            </w:tcBorders>
          </w:tcPr>
          <w:p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rsidR="00513693" w:rsidRDefault="00513693" w:rsidP="00ED254D">
            <w:pPr>
              <w:pStyle w:val="BodyText"/>
              <w:rPr>
                <w:b/>
              </w:rPr>
            </w:pPr>
            <w:r>
              <w:rPr>
                <w:b/>
              </w:rPr>
              <w:t>type</w:t>
            </w:r>
          </w:p>
        </w:tc>
        <w:tc>
          <w:tcPr>
            <w:tcW w:w="0" w:type="auto"/>
            <w:tcBorders>
              <w:top w:val="single" w:sz="4" w:space="0" w:color="auto"/>
              <w:bottom w:val="single" w:sz="4" w:space="0" w:color="auto"/>
            </w:tcBorders>
          </w:tcPr>
          <w:p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rsidR="00513693" w:rsidRDefault="00513693" w:rsidP="00ED254D">
            <w:pPr>
              <w:pStyle w:val="BodyText"/>
              <w:rPr>
                <w:b/>
              </w:rPr>
            </w:pPr>
            <w:r>
              <w:rPr>
                <w:b/>
              </w:rPr>
              <w:t>description</w:t>
            </w:r>
          </w:p>
        </w:tc>
      </w:tr>
      <w:tr w:rsidR="00513693" w:rsidTr="00ED254D">
        <w:tc>
          <w:tcPr>
            <w:tcW w:w="0" w:type="auto"/>
          </w:tcPr>
          <w:p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rsidR="00513693" w:rsidRDefault="00513693" w:rsidP="00ED254D">
            <w:pPr>
              <w:pStyle w:val="BodyText"/>
              <w:rPr>
                <w:i/>
              </w:rPr>
            </w:pPr>
            <w:r>
              <w:rPr>
                <w:i/>
              </w:rPr>
              <w:t>number</w:t>
            </w:r>
          </w:p>
        </w:tc>
        <w:tc>
          <w:tcPr>
            <w:tcW w:w="0" w:type="auto"/>
          </w:tcPr>
          <w:p w:rsidR="00513693" w:rsidRDefault="00901DBA" w:rsidP="00ED254D">
            <w:pPr>
              <w:pStyle w:val="BodyText"/>
            </w:pPr>
            <w:r>
              <w:t>y</w:t>
            </w:r>
            <w:r w:rsidR="00513693">
              <w:t>es</w:t>
            </w:r>
          </w:p>
        </w:tc>
        <w:tc>
          <w:tcPr>
            <w:tcW w:w="4861" w:type="dxa"/>
          </w:tcPr>
          <w:p w:rsidR="00513693" w:rsidRDefault="00513693" w:rsidP="00ED254D">
            <w:pPr>
              <w:pStyle w:val="BodyText"/>
            </w:pPr>
            <w:r>
              <w:t>numeric error code</w:t>
            </w:r>
          </w:p>
        </w:tc>
      </w:tr>
      <w:tr w:rsidR="00513693" w:rsidTr="00ED254D">
        <w:tc>
          <w:tcPr>
            <w:tcW w:w="0" w:type="auto"/>
          </w:tcPr>
          <w:p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rsidR="00513693" w:rsidRPr="00A369AE" w:rsidRDefault="00513693" w:rsidP="00ED254D">
            <w:pPr>
              <w:pStyle w:val="BodyText"/>
              <w:rPr>
                <w:i/>
              </w:rPr>
            </w:pPr>
            <w:r>
              <w:rPr>
                <w:i/>
              </w:rPr>
              <w:t>s</w:t>
            </w:r>
            <w:r w:rsidRPr="00A369AE">
              <w:rPr>
                <w:i/>
              </w:rPr>
              <w:t>tring</w:t>
            </w:r>
          </w:p>
        </w:tc>
        <w:tc>
          <w:tcPr>
            <w:tcW w:w="0" w:type="auto"/>
          </w:tcPr>
          <w:p w:rsidR="00513693" w:rsidRPr="00A369AE" w:rsidRDefault="00513693" w:rsidP="00ED254D">
            <w:pPr>
              <w:pStyle w:val="BodyText"/>
            </w:pPr>
            <w:r>
              <w:t>n</w:t>
            </w:r>
            <w:r w:rsidRPr="00A369AE">
              <w:t>o</w:t>
            </w:r>
          </w:p>
        </w:tc>
        <w:tc>
          <w:tcPr>
            <w:tcW w:w="4861" w:type="dxa"/>
          </w:tcPr>
          <w:p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rsidR="00513693" w:rsidRDefault="00513693" w:rsidP="00513693">
      <w:pPr>
        <w:pStyle w:val="BodyText"/>
        <w:rPr>
          <w:b/>
        </w:rPr>
      </w:pPr>
    </w:p>
    <w:p w:rsidR="00950A89" w:rsidRDefault="00950A89" w:rsidP="00B70506">
      <w:pPr>
        <w:pStyle w:val="BodyText"/>
        <w:rPr>
          <w:rFonts w:ascii="Courier New" w:hAnsi="Courier New" w:cs="Courier New"/>
        </w:rPr>
      </w:pPr>
    </w:p>
    <w:p w:rsidR="00B70506" w:rsidRDefault="00B70506" w:rsidP="00B70506">
      <w:pPr>
        <w:pStyle w:val="BodyText"/>
        <w:rPr>
          <w:b/>
        </w:rPr>
      </w:pPr>
    </w:p>
    <w:p w:rsidR="00B70506" w:rsidRDefault="00B70506" w:rsidP="00B70506">
      <w:pPr>
        <w:pStyle w:val="BodyText"/>
        <w:rPr>
          <w:b/>
          <w:sz w:val="22"/>
        </w:rPr>
      </w:pPr>
      <w:r w:rsidRPr="002C1D43">
        <w:rPr>
          <w:b/>
          <w:sz w:val="22"/>
        </w:rPr>
        <w:t>Response</w:t>
      </w:r>
    </w:p>
    <w:p w:rsidR="00B70506" w:rsidRPr="002C1D43" w:rsidRDefault="00B70506" w:rsidP="00B70506">
      <w:pPr>
        <w:pStyle w:val="BodyText"/>
        <w:rPr>
          <w:rFonts w:ascii="Courier New" w:hAnsi="Courier New" w:cs="Courier New"/>
          <w:b/>
          <w:sz w:val="22"/>
        </w:rPr>
      </w:pPr>
    </w:p>
    <w:p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70506" w:rsidRPr="00907EB8" w:rsidTr="00505F23">
        <w:trPr>
          <w:trHeight w:val="70"/>
        </w:trPr>
        <w:tc>
          <w:tcPr>
            <w:tcW w:w="8472" w:type="dxa"/>
            <w:shd w:val="clear" w:color="auto" w:fill="C2C2C2"/>
          </w:tcPr>
          <w:p w:rsidR="00ED2782" w:rsidRDefault="00ED2782" w:rsidP="00505F23">
            <w:pPr>
              <w:pStyle w:val="HTMLPreformatted"/>
              <w:rPr>
                <w:rFonts w:cs="Courier New"/>
                <w:sz w:val="18"/>
                <w:lang w:val="en-US" w:eastAsia="nl-NL"/>
              </w:rPr>
            </w:pPr>
          </w:p>
          <w:p w:rsidR="00B70506" w:rsidRDefault="00B70506" w:rsidP="00505F23">
            <w:pPr>
              <w:pStyle w:val="HTMLPreformatted"/>
              <w:rPr>
                <w:rFonts w:cs="Courier New"/>
                <w:sz w:val="18"/>
                <w:lang w:val="en-US" w:eastAsia="nl-NL"/>
              </w:rPr>
            </w:pPr>
            <w:r>
              <w:rPr>
                <w:rFonts w:cs="Courier New"/>
                <w:sz w:val="18"/>
                <w:lang w:val="en-US" w:eastAsia="nl-NL"/>
              </w:rPr>
              <w:t>{</w:t>
            </w:r>
          </w:p>
          <w:p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rsidR="00B70506" w:rsidRDefault="00B70506" w:rsidP="00505F23">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505F23">
            <w:pPr>
              <w:pStyle w:val="HTMLPreformatted"/>
              <w:rPr>
                <w:rFonts w:cs="Courier New"/>
                <w:sz w:val="18"/>
                <w:szCs w:val="18"/>
                <w:lang w:val="en-US"/>
              </w:rPr>
            </w:pPr>
          </w:p>
        </w:tc>
      </w:tr>
    </w:tbl>
    <w:p w:rsidR="00F84340" w:rsidRDefault="00F84340" w:rsidP="00950A89">
      <w:pPr>
        <w:pStyle w:val="BodyText"/>
      </w:pPr>
    </w:p>
    <w:p w:rsidR="000256C3" w:rsidRDefault="000256C3" w:rsidP="000256C3">
      <w:pPr>
        <w:pStyle w:val="Heading4"/>
        <w:numPr>
          <w:ilvl w:val="0"/>
          <w:numId w:val="0"/>
        </w:numPr>
      </w:pPr>
      <w:r>
        <w:t>Error codes</w:t>
      </w:r>
    </w:p>
    <w:p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tblPr>
      <w:tblGrid>
        <w:gridCol w:w="2042"/>
        <w:gridCol w:w="1276"/>
        <w:gridCol w:w="1275"/>
        <w:gridCol w:w="4072"/>
      </w:tblGrid>
      <w:tr w:rsidR="00ED254D" w:rsidTr="00ED254D">
        <w:trPr>
          <w:trHeight w:val="675"/>
        </w:trPr>
        <w:tc>
          <w:tcPr>
            <w:tcW w:w="204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code</w:t>
            </w:r>
          </w:p>
          <w:p w:rsidR="00ED254D" w:rsidRPr="004871D7" w:rsidRDefault="00ED254D" w:rsidP="00F90550">
            <w:pPr>
              <w:pStyle w:val="BodyText"/>
              <w:suppressLineNumbers/>
              <w:jc w:val="center"/>
              <w:rPr>
                <w:b/>
              </w:rPr>
            </w:pPr>
          </w:p>
        </w:tc>
        <w:tc>
          <w:tcPr>
            <w:tcW w:w="1276"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sidRPr="004871D7">
              <w:rPr>
                <w:b/>
              </w:rPr>
              <w:t>description</w:t>
            </w:r>
          </w:p>
          <w:p w:rsidR="00ED254D" w:rsidRPr="004871D7" w:rsidRDefault="00ED254D" w:rsidP="00F90550">
            <w:pPr>
              <w:pStyle w:val="BodyText"/>
              <w:suppressLineNumbers/>
              <w:jc w:val="center"/>
              <w:rPr>
                <w:b/>
              </w:rPr>
            </w:pPr>
          </w:p>
        </w:tc>
        <w:tc>
          <w:tcPr>
            <w:tcW w:w="1275" w:type="dxa"/>
            <w:shd w:val="clear" w:color="auto" w:fill="CCCCCC"/>
          </w:tcPr>
          <w:p w:rsidR="00ED254D" w:rsidRDefault="00ED254D" w:rsidP="00F90550">
            <w:pPr>
              <w:pStyle w:val="BodyText"/>
              <w:suppressLineNumbers/>
              <w:jc w:val="center"/>
              <w:rPr>
                <w:b/>
              </w:rPr>
            </w:pPr>
          </w:p>
          <w:p w:rsidR="00ED254D" w:rsidRDefault="00ED254D" w:rsidP="00F90550">
            <w:pPr>
              <w:pStyle w:val="BodyText"/>
              <w:suppressLineNumbers/>
              <w:jc w:val="center"/>
              <w:rPr>
                <w:b/>
              </w:rPr>
            </w:pPr>
            <w:r>
              <w:rPr>
                <w:b/>
              </w:rPr>
              <w:t>direction</w:t>
            </w:r>
          </w:p>
        </w:tc>
        <w:tc>
          <w:tcPr>
            <w:tcW w:w="4072" w:type="dxa"/>
            <w:shd w:val="clear" w:color="auto" w:fill="CCCCCC"/>
          </w:tcPr>
          <w:p w:rsidR="00ED254D" w:rsidRDefault="00ED254D" w:rsidP="00F90550">
            <w:pPr>
              <w:pStyle w:val="BodyText"/>
              <w:suppressLineNumbers/>
              <w:jc w:val="center"/>
              <w:rPr>
                <w:b/>
              </w:rPr>
            </w:pPr>
          </w:p>
          <w:p w:rsidR="00ED254D" w:rsidRPr="004871D7" w:rsidRDefault="00ED254D" w:rsidP="00F90550">
            <w:pPr>
              <w:pStyle w:val="BodyText"/>
              <w:suppressLineNumbers/>
              <w:jc w:val="center"/>
              <w:rPr>
                <w:b/>
              </w:rPr>
            </w:pPr>
            <w:r>
              <w:rPr>
                <w:b/>
              </w:rPr>
              <w:t>r</w:t>
            </w:r>
            <w:r w:rsidRPr="004871D7">
              <w:rPr>
                <w:b/>
              </w:rPr>
              <w:t>emarks</w:t>
            </w: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ED254D">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rsidR="00ED254D" w:rsidRPr="008114AA" w:rsidRDefault="00ED254D" w:rsidP="00F90550">
            <w:pPr>
              <w:pStyle w:val="BodyText"/>
              <w:suppressLineNumbers/>
              <w:rPr>
                <w:sz w:val="18"/>
                <w:szCs w:val="18"/>
              </w:rPr>
            </w:pPr>
          </w:p>
          <w:p w:rsidR="00ED254D" w:rsidRPr="008114AA" w:rsidRDefault="00ED254D" w:rsidP="00F90550">
            <w:pPr>
              <w:pStyle w:val="BodyText"/>
              <w:suppressLineNumbers/>
              <w:rPr>
                <w:sz w:val="18"/>
                <w:szCs w:val="18"/>
              </w:rPr>
            </w:pPr>
          </w:p>
        </w:tc>
      </w:tr>
      <w:tr w:rsidR="00ED254D" w:rsidTr="00ED254D">
        <w:trPr>
          <w:trHeight w:val="809"/>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rsidR="00ED254D" w:rsidRPr="008114AA" w:rsidRDefault="00ED254D" w:rsidP="00F90550">
            <w:pPr>
              <w:pStyle w:val="BodyText"/>
              <w:suppressLineNumbers/>
              <w:rPr>
                <w:sz w:val="18"/>
                <w:szCs w:val="18"/>
              </w:rPr>
            </w:pPr>
          </w:p>
        </w:tc>
      </w:tr>
      <w:tr w:rsidR="00ED254D" w:rsidTr="00ED254D">
        <w:trPr>
          <w:trHeight w:val="822"/>
        </w:trPr>
        <w:tc>
          <w:tcPr>
            <w:tcW w:w="2042" w:type="dxa"/>
          </w:tcPr>
          <w:p w:rsidR="00ED254D" w:rsidRPr="00ED254D" w:rsidRDefault="00ED254D" w:rsidP="00F90550">
            <w:pPr>
              <w:pStyle w:val="BodyText"/>
              <w:suppressLineNumbers/>
              <w:rPr>
                <w:rFonts w:ascii="Courier New" w:hAnsi="Courier New" w:cs="Courier New"/>
                <w:sz w:val="16"/>
                <w:szCs w:val="18"/>
              </w:rPr>
            </w:pPr>
          </w:p>
          <w:p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rsidR="00ED254D" w:rsidRPr="00ED254D" w:rsidRDefault="00ED254D" w:rsidP="001C10B8">
            <w:pPr>
              <w:pStyle w:val="BodyText"/>
              <w:suppressLineNumbers/>
              <w:rPr>
                <w:sz w:val="18"/>
                <w:szCs w:val="18"/>
              </w:rPr>
            </w:pPr>
            <w:r w:rsidRPr="00ED254D">
              <w:rPr>
                <w:sz w:val="18"/>
                <w:szCs w:val="18"/>
              </w:rPr>
              <w:t>optional</w:t>
            </w:r>
          </w:p>
        </w:tc>
        <w:tc>
          <w:tcPr>
            <w:tcW w:w="1275" w:type="dxa"/>
          </w:tcPr>
          <w:p w:rsidR="00ED254D" w:rsidRDefault="00ED254D" w:rsidP="00F90550">
            <w:pPr>
              <w:pStyle w:val="BodyText"/>
              <w:suppressLineNumbers/>
              <w:rPr>
                <w:sz w:val="18"/>
                <w:szCs w:val="18"/>
              </w:rPr>
            </w:pPr>
            <w:r>
              <w:rPr>
                <w:sz w:val="18"/>
                <w:szCs w:val="18"/>
              </w:rPr>
              <w:t>server -&gt; client</w:t>
            </w:r>
          </w:p>
        </w:tc>
        <w:tc>
          <w:tcPr>
            <w:tcW w:w="4072" w:type="dxa"/>
          </w:tcPr>
          <w:p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rsidR="00ED254D" w:rsidRPr="008114AA" w:rsidRDefault="00ED254D" w:rsidP="00F90550">
            <w:pPr>
              <w:pStyle w:val="BodyText"/>
              <w:suppressLineNumbers/>
              <w:rPr>
                <w:sz w:val="18"/>
                <w:szCs w:val="18"/>
              </w:rPr>
            </w:pPr>
          </w:p>
        </w:tc>
      </w:tr>
    </w:tbl>
    <w:p w:rsidR="000256C3" w:rsidRDefault="000256C3" w:rsidP="000256C3">
      <w:pPr>
        <w:jc w:val="left"/>
      </w:pPr>
      <w:r>
        <w:br w:type="page"/>
      </w:r>
    </w:p>
    <w:p w:rsidR="00B70506" w:rsidRDefault="00F84340" w:rsidP="00F84340">
      <w:pPr>
        <w:pStyle w:val="Heading2"/>
      </w:pPr>
      <w:bookmarkStart w:id="178" w:name="_Toc509383692"/>
      <w:r>
        <w:lastRenderedPageBreak/>
        <w:t>Phase 1 (handshake)</w:t>
      </w:r>
      <w:bookmarkEnd w:id="178"/>
    </w:p>
    <w:p w:rsidR="00475966" w:rsidRDefault="00475966" w:rsidP="00475966">
      <w:pPr>
        <w:pStyle w:val="BodyText"/>
      </w:pPr>
    </w:p>
    <w:p w:rsidR="00475966" w:rsidRDefault="00475966" w:rsidP="00475966">
      <w:pPr>
        <w:pStyle w:val="Heading3"/>
      </w:pPr>
      <w:bookmarkStart w:id="179" w:name="_Toc509383693"/>
      <w:r>
        <w:t>Hello</w:t>
      </w:r>
      <w:bookmarkEnd w:id="179"/>
      <w:r>
        <w:t xml:space="preserve"> </w:t>
      </w:r>
    </w:p>
    <w:p w:rsidR="00475966" w:rsidRPr="00475966" w:rsidRDefault="00CD531F" w:rsidP="00475966">
      <w:pPr>
        <w:pStyle w:val="BodyText"/>
      </w:pPr>
      <w:r>
        <w:t xml:space="preserve">Agree on </w:t>
      </w:r>
      <w:r w:rsidR="00813F22">
        <w:t xml:space="preserve">RCDP </w:t>
      </w:r>
      <w:r>
        <w:t>p</w:t>
      </w:r>
      <w:r w:rsidR="00475966">
        <w:t>rotocol version and establish session</w:t>
      </w:r>
      <w:r w:rsidR="00813F22">
        <w:t xml:space="preserve"> ID</w:t>
      </w:r>
      <w:r w:rsidR="00475966">
        <w:t>.</w:t>
      </w:r>
    </w:p>
    <w:p w:rsidR="00475966" w:rsidRDefault="00475966" w:rsidP="00475966">
      <w:pPr>
        <w:pStyle w:val="Heading4"/>
        <w:numPr>
          <w:ilvl w:val="0"/>
          <w:numId w:val="0"/>
        </w:numPr>
      </w:pPr>
      <w:r>
        <w:t>Request</w:t>
      </w:r>
    </w:p>
    <w:p w:rsidR="00475966" w:rsidRDefault="00475966" w:rsidP="00475966">
      <w:pPr>
        <w:pStyle w:val="BodyText"/>
        <w:rPr>
          <w:rFonts w:ascii="Courier New" w:hAnsi="Courier New" w:cs="Courier New"/>
        </w:rPr>
      </w:pPr>
      <w:r w:rsidRPr="000E5793">
        <w:rPr>
          <w:rFonts w:ascii="Courier New" w:hAnsi="Courier New" w:cs="Courier New"/>
        </w:rPr>
        <w:t>GET /rcdp/2.0.0/</w:t>
      </w:r>
      <w:r>
        <w:rPr>
          <w:rFonts w:ascii="Courier New" w:hAnsi="Courier New" w:cs="Courier New"/>
        </w:rPr>
        <w:t>hello</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Example:</w:t>
      </w:r>
    </w:p>
    <w:p w:rsidR="00475966" w:rsidRPr="000E5793" w:rsidRDefault="00475966" w:rsidP="00475966">
      <w:pPr>
        <w:pStyle w:val="BodyText"/>
        <w:rPr>
          <w:b/>
        </w:rPr>
      </w:pP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/rcdp/2.0.0/hello</w:t>
      </w:r>
    </w:p>
    <w:p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/rcdp/2.0.0/hello?caller-app-description=Demo+KeyTalk+client</w:t>
      </w:r>
    </w:p>
    <w:p w:rsidR="00475966" w:rsidRDefault="00475966" w:rsidP="00475966">
      <w:pPr>
        <w:pStyle w:val="BodyText"/>
        <w:rPr>
          <w:rFonts w:ascii="Courier New" w:hAnsi="Courier New" w:cs="Courier New"/>
        </w:rPr>
      </w:pPr>
    </w:p>
    <w:p w:rsidR="00475966" w:rsidRDefault="00475966" w:rsidP="00475966">
      <w:pPr>
        <w:pStyle w:val="BodyText"/>
        <w:rPr>
          <w:b/>
        </w:rPr>
      </w:pPr>
      <w:r w:rsidRPr="000E5793">
        <w:rPr>
          <w:b/>
        </w:rPr>
        <w:t>Query parameters</w:t>
      </w:r>
    </w:p>
    <w:p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2593"/>
        <w:gridCol w:w="683"/>
        <w:gridCol w:w="961"/>
        <w:gridCol w:w="3754"/>
      </w:tblGrid>
      <w:tr w:rsidR="00475966" w:rsidTr="00205582">
        <w:tc>
          <w:tcPr>
            <w:tcW w:w="0" w:type="auto"/>
            <w:tcBorders>
              <w:top w:val="single" w:sz="4" w:space="0" w:color="auto"/>
              <w:bottom w:val="single" w:sz="4" w:space="0" w:color="auto"/>
            </w:tcBorders>
          </w:tcPr>
          <w:p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rsidR="00475966" w:rsidRDefault="00475966" w:rsidP="00681CEE">
            <w:pPr>
              <w:pStyle w:val="BodyText"/>
              <w:rPr>
                <w:b/>
              </w:rPr>
            </w:pPr>
            <w:r>
              <w:rPr>
                <w:b/>
              </w:rPr>
              <w:t>type</w:t>
            </w:r>
          </w:p>
        </w:tc>
        <w:tc>
          <w:tcPr>
            <w:tcW w:w="0" w:type="auto"/>
            <w:tcBorders>
              <w:top w:val="single" w:sz="4" w:space="0" w:color="auto"/>
              <w:bottom w:val="single" w:sz="4" w:space="0" w:color="auto"/>
            </w:tcBorders>
          </w:tcPr>
          <w:p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rsidR="00475966" w:rsidRDefault="00475966" w:rsidP="00681CEE">
            <w:pPr>
              <w:pStyle w:val="BodyText"/>
              <w:rPr>
                <w:b/>
              </w:rPr>
            </w:pPr>
            <w:r>
              <w:rPr>
                <w:b/>
              </w:rPr>
              <w:t>description</w:t>
            </w:r>
          </w:p>
        </w:tc>
      </w:tr>
      <w:tr w:rsidR="00475966" w:rsidTr="00205582">
        <w:tc>
          <w:tcPr>
            <w:tcW w:w="0" w:type="auto"/>
          </w:tcPr>
          <w:p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rsidR="00475966" w:rsidRPr="00A369AE" w:rsidRDefault="00475966" w:rsidP="00681CEE">
            <w:pPr>
              <w:pStyle w:val="BodyText"/>
              <w:rPr>
                <w:i/>
              </w:rPr>
            </w:pPr>
            <w:r>
              <w:rPr>
                <w:i/>
              </w:rPr>
              <w:t>s</w:t>
            </w:r>
            <w:r w:rsidRPr="00A369AE">
              <w:rPr>
                <w:i/>
              </w:rPr>
              <w:t>tring</w:t>
            </w:r>
          </w:p>
        </w:tc>
        <w:tc>
          <w:tcPr>
            <w:tcW w:w="0" w:type="auto"/>
          </w:tcPr>
          <w:p w:rsidR="00475966" w:rsidRPr="00A369AE" w:rsidRDefault="00475966" w:rsidP="00681CEE">
            <w:pPr>
              <w:pStyle w:val="BodyText"/>
            </w:pPr>
            <w:r>
              <w:t>n</w:t>
            </w:r>
            <w:r w:rsidRPr="00A369AE">
              <w:t>o</w:t>
            </w:r>
          </w:p>
        </w:tc>
        <w:tc>
          <w:tcPr>
            <w:tcW w:w="0" w:type="auto"/>
          </w:tcPr>
          <w:p w:rsidR="00475966" w:rsidRPr="00A369AE" w:rsidRDefault="00475966" w:rsidP="00671131">
            <w:pPr>
              <w:pStyle w:val="BodyText"/>
            </w:pPr>
            <w:r>
              <w:t>o</w:t>
            </w:r>
            <w:r w:rsidRPr="00A369AE">
              <w:t xml:space="preserve">ptional </w:t>
            </w:r>
            <w:r w:rsidR="00671131">
              <w:t>description of the caller application</w:t>
            </w:r>
          </w:p>
        </w:tc>
      </w:tr>
    </w:tbl>
    <w:p w:rsidR="00475966" w:rsidRDefault="00475966" w:rsidP="00475966">
      <w:pPr>
        <w:pStyle w:val="BodyText"/>
        <w:rPr>
          <w:b/>
        </w:rPr>
      </w:pPr>
    </w:p>
    <w:p w:rsidR="000E2CB6" w:rsidRPr="000E2CB6" w:rsidRDefault="000E2CB6" w:rsidP="00475966">
      <w:pPr>
        <w:pStyle w:val="BodyText"/>
      </w:pPr>
      <w:r w:rsidRPr="000E2CB6">
        <w:t>RCDP</w:t>
      </w:r>
      <w:r>
        <w:t xml:space="preserve"> protocol version proposed by a caller is sent as a part HTTP GET path</w:t>
      </w:r>
      <w:r w:rsidR="00843872">
        <w:t>. Currently the only supported version is</w:t>
      </w:r>
      <w:r>
        <w:t xml:space="preserve"> </w:t>
      </w:r>
      <w:r>
        <w:rPr>
          <w:rFonts w:ascii="Courier New" w:hAnsi="Courier New" w:cs="Courier New"/>
        </w:rPr>
        <w:t>2.0</w:t>
      </w:r>
      <w:r w:rsidR="002C7398">
        <w:rPr>
          <w:rFonts w:ascii="Courier New" w:hAnsi="Courier New" w:cs="Courier New"/>
        </w:rPr>
        <w:t>.0</w:t>
      </w:r>
    </w:p>
    <w:p w:rsidR="00475966" w:rsidRDefault="00475966" w:rsidP="00475966">
      <w:pPr>
        <w:pStyle w:val="BodyText"/>
        <w:rPr>
          <w:b/>
        </w:rPr>
      </w:pPr>
    </w:p>
    <w:p w:rsidR="00813F22" w:rsidRDefault="00813F22" w:rsidP="00475966">
      <w:pPr>
        <w:pStyle w:val="BodyText"/>
        <w:rPr>
          <w:b/>
        </w:rPr>
      </w:pPr>
    </w:p>
    <w:p w:rsidR="00475966" w:rsidRDefault="00475966" w:rsidP="00475966">
      <w:pPr>
        <w:pStyle w:val="BodyText"/>
        <w:rPr>
          <w:b/>
          <w:sz w:val="22"/>
        </w:rPr>
      </w:pPr>
      <w:r w:rsidRPr="002C1D43">
        <w:rPr>
          <w:b/>
          <w:sz w:val="22"/>
        </w:rPr>
        <w:t>Response</w:t>
      </w:r>
    </w:p>
    <w:p w:rsidR="00475966" w:rsidRPr="002C1D43" w:rsidRDefault="00475966" w:rsidP="00475966">
      <w:pPr>
        <w:pStyle w:val="BodyText"/>
        <w:rPr>
          <w:rFonts w:ascii="Courier New" w:hAnsi="Courier New" w:cs="Courier New"/>
          <w:b/>
          <w:sz w:val="22"/>
        </w:rPr>
      </w:pPr>
    </w:p>
    <w:p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475966" w:rsidRPr="00907EB8" w:rsidTr="00681CEE">
        <w:trPr>
          <w:trHeight w:val="70"/>
        </w:trPr>
        <w:tc>
          <w:tcPr>
            <w:tcW w:w="8472" w:type="dxa"/>
            <w:shd w:val="clear" w:color="auto" w:fill="C2C2C2"/>
          </w:tcPr>
          <w:p w:rsidR="00ED2782" w:rsidRDefault="00ED2782" w:rsidP="00681CEE">
            <w:pPr>
              <w:pStyle w:val="HTMLPreformatted"/>
              <w:rPr>
                <w:rFonts w:cs="Courier New"/>
                <w:sz w:val="18"/>
                <w:lang w:val="en-US" w:eastAsia="nl-NL"/>
              </w:rPr>
            </w:pPr>
          </w:p>
          <w:p w:rsidR="00475966" w:rsidRDefault="00475966" w:rsidP="00681CEE">
            <w:pPr>
              <w:pStyle w:val="HTMLPreformatted"/>
              <w:rPr>
                <w:rFonts w:cs="Courier New"/>
                <w:sz w:val="18"/>
                <w:lang w:val="en-US" w:eastAsia="nl-NL"/>
              </w:rPr>
            </w:pPr>
            <w:r>
              <w:rPr>
                <w:rFonts w:cs="Courier New"/>
                <w:sz w:val="18"/>
                <w:lang w:val="en-US" w:eastAsia="nl-NL"/>
              </w:rPr>
              <w:t>{</w:t>
            </w:r>
          </w:p>
          <w:p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 xml:space="preserve">proposed protocol version </w:t>
            </w:r>
            <w:r w:rsidR="00485C2C">
              <w:rPr>
                <w:rFonts w:ascii="Times New Roman" w:hAnsi="Times New Roman"/>
                <w:lang w:val="en-US" w:eastAsia="nl-NL"/>
              </w:rPr>
              <w:t>(currently</w:t>
            </w:r>
            <w:r w:rsidR="00785811">
              <w:rPr>
                <w:rFonts w:ascii="Times New Roman" w:hAnsi="Times New Roman"/>
                <w:lang w:val="en-US" w:eastAsia="nl-NL"/>
              </w:rPr>
              <w:t xml:space="preserve"> </w:t>
            </w:r>
            <w:r w:rsidR="00485C2C">
              <w:rPr>
                <w:rFonts w:cs="Courier New"/>
                <w:lang w:val="en-US" w:eastAsia="nl-NL"/>
              </w:rPr>
              <w:t>”</w:t>
            </w:r>
            <w:r w:rsidR="00485C2C" w:rsidRPr="00485C2C">
              <w:rPr>
                <w:rFonts w:cs="Courier New"/>
                <w:lang w:val="en-US" w:eastAsia="nl-NL"/>
              </w:rPr>
              <w:t>2.0.0</w:t>
            </w:r>
            <w:r w:rsidR="00485C2C">
              <w:rPr>
                <w:rFonts w:cs="Courier New"/>
                <w:lang w:val="en-US" w:eastAsia="nl-NL"/>
              </w:rPr>
              <w:t>”</w:t>
            </w:r>
            <w:r w:rsidR="00485C2C">
              <w:rPr>
                <w:rFonts w:ascii="Times New Roman" w:hAnsi="Times New Roman"/>
                <w:lang w:val="en-US" w:eastAsia="nl-NL"/>
              </w:rPr>
              <w:t>)</w:t>
            </w:r>
          </w:p>
          <w:p w:rsidR="00475966" w:rsidRDefault="00475966" w:rsidP="00681CEE">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681CEE">
            <w:pPr>
              <w:pStyle w:val="HTMLPreformatted"/>
              <w:rPr>
                <w:rFonts w:cs="Courier New"/>
                <w:sz w:val="18"/>
                <w:szCs w:val="18"/>
                <w:lang w:val="en-US"/>
              </w:rPr>
            </w:pPr>
          </w:p>
        </w:tc>
      </w:tr>
    </w:tbl>
    <w:p w:rsidR="00485C2C" w:rsidRDefault="00485C2C" w:rsidP="00475966">
      <w:pPr>
        <w:pStyle w:val="BodyText"/>
      </w:pPr>
    </w:p>
    <w:p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rsidR="00681CEE" w:rsidRDefault="00681CEE" w:rsidP="00475966">
      <w:pPr>
        <w:pStyle w:val="BodyText"/>
      </w:pPr>
    </w:p>
    <w:p w:rsidR="00681CEE" w:rsidRDefault="00681CEE" w:rsidP="00475966">
      <w:pPr>
        <w:pStyle w:val="BodyText"/>
      </w:pPr>
    </w:p>
    <w:p w:rsidR="00681CEE" w:rsidRDefault="00681CEE" w:rsidP="00681CEE">
      <w:pPr>
        <w:pStyle w:val="Heading3"/>
      </w:pPr>
      <w:bookmarkStart w:id="180" w:name="_Toc509383694"/>
      <w:r>
        <w:t>Handshake</w:t>
      </w:r>
      <w:bookmarkEnd w:id="180"/>
    </w:p>
    <w:p w:rsidR="00681CEE" w:rsidRPr="00475966" w:rsidRDefault="00681CEE" w:rsidP="00681CEE">
      <w:pPr>
        <w:pStyle w:val="BodyText"/>
      </w:pPr>
      <w:r>
        <w:t>Confirm version handshake and exchange time information.</w:t>
      </w:r>
    </w:p>
    <w:p w:rsidR="00681CEE" w:rsidRDefault="00681CEE" w:rsidP="00681CEE">
      <w:pPr>
        <w:pStyle w:val="Heading4"/>
        <w:numPr>
          <w:ilvl w:val="0"/>
          <w:numId w:val="0"/>
        </w:numPr>
      </w:pPr>
      <w:r>
        <w:t>Request</w:t>
      </w:r>
    </w:p>
    <w:p w:rsidR="00681CEE" w:rsidRDefault="00681CEE" w:rsidP="00681CEE">
      <w:pPr>
        <w:pStyle w:val="BodyText"/>
        <w:rPr>
          <w:rFonts w:ascii="Courier New" w:hAnsi="Courier New" w:cs="Courier New"/>
        </w:rPr>
      </w:pPr>
      <w:r w:rsidRPr="000E5793">
        <w:rPr>
          <w:rFonts w:ascii="Courier New" w:hAnsi="Courier New" w:cs="Courier New"/>
        </w:rPr>
        <w:t>GET /rcdp/2.0.0/</w:t>
      </w:r>
      <w:r w:rsidRPr="00681CEE">
        <w:rPr>
          <w:rFonts w:ascii="Courier New" w:hAnsi="Courier New" w:cs="Courier New"/>
        </w:rPr>
        <w:t>handshake</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Example:</w:t>
      </w:r>
    </w:p>
    <w:p w:rsidR="00681CEE" w:rsidRPr="000E5793" w:rsidRDefault="00681CEE" w:rsidP="00681CEE">
      <w:pPr>
        <w:pStyle w:val="BodyText"/>
        <w:rPr>
          <w:b/>
        </w:rPr>
      </w:pPr>
    </w:p>
    <w:p w:rsidR="00681CEE" w:rsidRDefault="00681CEE" w:rsidP="00681CEE">
      <w:pPr>
        <w:pStyle w:val="BodyText"/>
        <w:rPr>
          <w:rFonts w:ascii="Courier New" w:hAnsi="Courier New" w:cs="Courier New"/>
        </w:rPr>
      </w:pPr>
      <w:r w:rsidRPr="00FC6CFD">
        <w:rPr>
          <w:rFonts w:ascii="Courier New" w:hAnsi="Courier New" w:cs="Courier New"/>
          <w:sz w:val="18"/>
        </w:rPr>
        <w:t>/rcdp/2.0.0/handshake?caller-utc=2016-04-22T10%3A44%3A35.746255Z</w:t>
      </w:r>
    </w:p>
    <w:p w:rsidR="00681CEE" w:rsidRDefault="00681CEE" w:rsidP="00681CEE">
      <w:pPr>
        <w:pStyle w:val="BodyText"/>
        <w:rPr>
          <w:rFonts w:ascii="Courier New" w:hAnsi="Courier New" w:cs="Courier New"/>
        </w:rPr>
      </w:pPr>
    </w:p>
    <w:p w:rsidR="00681CEE" w:rsidRDefault="00681CEE" w:rsidP="00681CEE">
      <w:pPr>
        <w:pStyle w:val="BodyText"/>
        <w:rPr>
          <w:b/>
        </w:rPr>
      </w:pPr>
      <w:r w:rsidRPr="000E5793">
        <w:rPr>
          <w:b/>
        </w:rPr>
        <w:t>Query parameters</w:t>
      </w:r>
    </w:p>
    <w:p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890"/>
        <w:gridCol w:w="961"/>
        <w:gridCol w:w="1961"/>
      </w:tblGrid>
      <w:tr w:rsidR="00BD354A" w:rsidTr="00205582">
        <w:tc>
          <w:tcPr>
            <w:tcW w:w="1526" w:type="dxa"/>
            <w:tcBorders>
              <w:top w:val="single" w:sz="4" w:space="0" w:color="auto"/>
              <w:bottom w:val="single" w:sz="4" w:space="0" w:color="auto"/>
            </w:tcBorders>
          </w:tcPr>
          <w:p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rsidR="00681CEE" w:rsidRDefault="00681CEE" w:rsidP="00681CEE">
            <w:pPr>
              <w:pStyle w:val="BodyText"/>
              <w:rPr>
                <w:b/>
              </w:rPr>
            </w:pPr>
            <w:r>
              <w:rPr>
                <w:b/>
              </w:rPr>
              <w:t>type</w:t>
            </w:r>
          </w:p>
        </w:tc>
        <w:tc>
          <w:tcPr>
            <w:tcW w:w="0" w:type="auto"/>
            <w:tcBorders>
              <w:top w:val="single" w:sz="4" w:space="0" w:color="auto"/>
              <w:bottom w:val="single" w:sz="4" w:space="0" w:color="auto"/>
            </w:tcBorders>
          </w:tcPr>
          <w:p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rsidR="00681CEE" w:rsidRDefault="00681CEE" w:rsidP="00681CEE">
            <w:pPr>
              <w:pStyle w:val="BodyText"/>
              <w:rPr>
                <w:b/>
              </w:rPr>
            </w:pPr>
            <w:r>
              <w:rPr>
                <w:b/>
              </w:rPr>
              <w:t>description</w:t>
            </w:r>
          </w:p>
        </w:tc>
      </w:tr>
      <w:tr w:rsidR="00BD354A" w:rsidRPr="00BD354A" w:rsidTr="00205582">
        <w:trPr>
          <w:trHeight w:val="400"/>
        </w:trPr>
        <w:tc>
          <w:tcPr>
            <w:tcW w:w="1526" w:type="dxa"/>
            <w:tcBorders>
              <w:top w:val="single" w:sz="4" w:space="0" w:color="auto"/>
            </w:tcBorders>
          </w:tcPr>
          <w:p w:rsidR="00681CEE" w:rsidRDefault="00681CEE" w:rsidP="00681CEE">
            <w:pPr>
              <w:pStyle w:val="BodyText"/>
              <w:rPr>
                <w:b/>
              </w:rPr>
            </w:pPr>
            <w:r w:rsidRPr="00AF01E4">
              <w:rPr>
                <w:rFonts w:ascii="Courier New" w:hAnsi="Courier New" w:cs="Courier New"/>
                <w:sz w:val="18"/>
              </w:rPr>
              <w:lastRenderedPageBreak/>
              <w:t>caller-utc</w:t>
            </w:r>
          </w:p>
        </w:tc>
        <w:tc>
          <w:tcPr>
            <w:tcW w:w="2890" w:type="dxa"/>
            <w:tcBorders>
              <w:top w:val="single" w:sz="4" w:space="0" w:color="auto"/>
            </w:tcBorders>
          </w:tcPr>
          <w:p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rsidR="00681CEE" w:rsidRPr="00681CEE" w:rsidRDefault="00681CEE" w:rsidP="00681CEE">
            <w:pPr>
              <w:pStyle w:val="BodyText"/>
            </w:pPr>
            <w:r w:rsidRPr="00681CEE">
              <w:t>yes</w:t>
            </w:r>
          </w:p>
        </w:tc>
        <w:tc>
          <w:tcPr>
            <w:tcW w:w="1961" w:type="dxa"/>
            <w:tcBorders>
              <w:top w:val="single" w:sz="4" w:space="0" w:color="auto"/>
            </w:tcBorders>
          </w:tcPr>
          <w:p w:rsidR="00681CEE" w:rsidRPr="003B0EDE" w:rsidRDefault="00BD354A" w:rsidP="003B0EDE">
            <w:pPr>
              <w:pStyle w:val="BodyText"/>
              <w:rPr>
                <w:b/>
              </w:rPr>
            </w:pPr>
            <w:r w:rsidRPr="003B0EDE">
              <w:t>caller UTC</w:t>
            </w:r>
          </w:p>
        </w:tc>
      </w:tr>
    </w:tbl>
    <w:p w:rsidR="00681CEE" w:rsidRDefault="00681CEE" w:rsidP="00681CEE">
      <w:pPr>
        <w:pStyle w:val="BodyText"/>
        <w:rPr>
          <w:b/>
        </w:rPr>
      </w:pPr>
    </w:p>
    <w:p w:rsidR="00681CEE" w:rsidRPr="00485C2C" w:rsidRDefault="00485C2C" w:rsidP="00681CEE">
      <w:pPr>
        <w:pStyle w:val="BodyText"/>
      </w:pPr>
      <w:r>
        <w:t xml:space="preserve">If the caller supports protocol version proposed by the </w:t>
      </w:r>
      <w:r w:rsidR="000461A5">
        <w:t>server on the previous step, it proceeds with this version in HTTP GET path. Otherwise the caller ends communication. Currently the only supported version is 2.0.0</w:t>
      </w:r>
    </w:p>
    <w:p w:rsidR="00681CEE" w:rsidRDefault="00681CEE" w:rsidP="00681CEE">
      <w:pPr>
        <w:pStyle w:val="BodyText"/>
        <w:rPr>
          <w:b/>
        </w:rPr>
      </w:pPr>
    </w:p>
    <w:p w:rsidR="00681CEE" w:rsidRDefault="00681CEE" w:rsidP="00681CEE">
      <w:pPr>
        <w:pStyle w:val="BodyText"/>
        <w:rPr>
          <w:b/>
          <w:sz w:val="22"/>
        </w:rPr>
      </w:pPr>
      <w:r w:rsidRPr="002C1D43">
        <w:rPr>
          <w:b/>
          <w:sz w:val="22"/>
        </w:rPr>
        <w:t>Response</w:t>
      </w:r>
    </w:p>
    <w:p w:rsidR="00681CEE" w:rsidRPr="002C1D43" w:rsidRDefault="00681CEE" w:rsidP="00681CEE">
      <w:pPr>
        <w:pStyle w:val="BodyText"/>
        <w:rPr>
          <w:rFonts w:ascii="Courier New" w:hAnsi="Courier New" w:cs="Courier New"/>
          <w:b/>
          <w:sz w:val="22"/>
        </w:rPr>
      </w:pPr>
    </w:p>
    <w:p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D354A"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BD354A" w:rsidRDefault="00BD354A" w:rsidP="00885C8F">
            <w:pPr>
              <w:pStyle w:val="HTMLPreformatted"/>
              <w:rPr>
                <w:rFonts w:cs="Courier New"/>
                <w:sz w:val="18"/>
                <w:lang w:val="en-US" w:eastAsia="nl-NL"/>
              </w:rPr>
            </w:pPr>
            <w:r>
              <w:rPr>
                <w:rFonts w:cs="Courier New"/>
                <w:sz w:val="18"/>
                <w:lang w:val="en-US" w:eastAsia="nl-NL"/>
              </w:rPr>
              <w:t>{</w:t>
            </w:r>
          </w:p>
          <w:p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rsidR="00BD354A" w:rsidRDefault="00BD354A"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BD354A" w:rsidRDefault="00BD354A" w:rsidP="00681CEE">
      <w:pPr>
        <w:pStyle w:val="BodyText"/>
        <w:rPr>
          <w:rFonts w:ascii="Courier New" w:hAnsi="Courier New" w:cs="Courier New"/>
        </w:rPr>
      </w:pPr>
    </w:p>
    <w:p w:rsidR="00E66825" w:rsidRDefault="00E66825">
      <w:pPr>
        <w:jc w:val="left"/>
        <w:rPr>
          <w:rFonts w:ascii="Courier New" w:hAnsi="Courier New" w:cs="Courier New"/>
          <w:b/>
          <w:sz w:val="28"/>
        </w:rPr>
      </w:pPr>
      <w:r>
        <w:rPr>
          <w:rFonts w:ascii="Courier New" w:hAnsi="Courier New" w:cs="Courier New"/>
        </w:rPr>
        <w:br w:type="page"/>
      </w:r>
    </w:p>
    <w:p w:rsidR="00681CEE" w:rsidRDefault="002C3272" w:rsidP="002C3272">
      <w:pPr>
        <w:pStyle w:val="Heading2"/>
      </w:pPr>
      <w:bookmarkStart w:id="181" w:name="_Toc509383695"/>
      <w:r>
        <w:lastRenderedPageBreak/>
        <w:t>Phase 2 (authentication)</w:t>
      </w:r>
      <w:bookmarkEnd w:id="181"/>
    </w:p>
    <w:p w:rsidR="002C3272" w:rsidRPr="002C3272" w:rsidRDefault="002C3272" w:rsidP="002C3272">
      <w:pPr>
        <w:pStyle w:val="BodyText"/>
      </w:pPr>
    </w:p>
    <w:p w:rsidR="002C3272" w:rsidRPr="002C3272" w:rsidRDefault="002C3272" w:rsidP="002C3272">
      <w:pPr>
        <w:pStyle w:val="Heading3"/>
      </w:pPr>
      <w:bookmarkStart w:id="182" w:name="_Toc509383696"/>
      <w:r>
        <w:t>Request authentication requirements</w:t>
      </w:r>
      <w:bookmarkEnd w:id="182"/>
    </w:p>
    <w:p w:rsidR="00681CEE" w:rsidRPr="00681CEE" w:rsidRDefault="00681CEE" w:rsidP="00681CEE">
      <w:pPr>
        <w:pStyle w:val="BodyText"/>
      </w:pPr>
    </w:p>
    <w:p w:rsidR="00F61EE4" w:rsidRPr="00475966" w:rsidRDefault="00F61EE4" w:rsidP="00F61EE4">
      <w:pPr>
        <w:pStyle w:val="BodyText"/>
      </w:pPr>
      <w:r>
        <w:t>Request authentication requirements from the server.</w:t>
      </w:r>
    </w:p>
    <w:p w:rsidR="00F61EE4" w:rsidRDefault="00F61EE4" w:rsidP="00F61EE4">
      <w:pPr>
        <w:pStyle w:val="Heading4"/>
        <w:numPr>
          <w:ilvl w:val="0"/>
          <w:numId w:val="0"/>
        </w:numPr>
      </w:pPr>
      <w:r>
        <w:t>Request</w:t>
      </w:r>
    </w:p>
    <w:p w:rsidR="00F61EE4" w:rsidRDefault="00F61EE4" w:rsidP="00F61EE4">
      <w:pPr>
        <w:pStyle w:val="BodyText"/>
        <w:rPr>
          <w:rFonts w:ascii="Courier New" w:hAnsi="Courier New" w:cs="Courier New"/>
        </w:rPr>
      </w:pPr>
      <w:r w:rsidRPr="000E5793">
        <w:rPr>
          <w:rFonts w:ascii="Courier New" w:hAnsi="Courier New" w:cs="Courier New"/>
        </w:rPr>
        <w:t>GET /rcdp/2.0.0/</w:t>
      </w:r>
      <w:r w:rsidRPr="00F61EE4">
        <w:rPr>
          <w:rFonts w:ascii="Courier New" w:hAnsi="Courier New" w:cs="Courier New"/>
        </w:rPr>
        <w:t>auth-requirements</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Example:</w:t>
      </w:r>
    </w:p>
    <w:p w:rsidR="00F61EE4" w:rsidRPr="000E5793" w:rsidRDefault="00F61EE4" w:rsidP="00F61EE4">
      <w:pPr>
        <w:pStyle w:val="BodyText"/>
        <w:rPr>
          <w:b/>
        </w:rPr>
      </w:pPr>
    </w:p>
    <w:p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/rcdp/2.0.0/auth-requirements?service=DEMO_SERVICE</w:t>
      </w:r>
    </w:p>
    <w:p w:rsidR="00F61EE4" w:rsidRDefault="00F61EE4" w:rsidP="00F61EE4">
      <w:pPr>
        <w:pStyle w:val="BodyText"/>
        <w:rPr>
          <w:rFonts w:ascii="Courier New" w:hAnsi="Courier New" w:cs="Courier New"/>
        </w:rPr>
      </w:pPr>
    </w:p>
    <w:p w:rsidR="00F61EE4" w:rsidRDefault="00F61EE4" w:rsidP="00F61EE4">
      <w:pPr>
        <w:pStyle w:val="BodyText"/>
        <w:rPr>
          <w:b/>
        </w:rPr>
      </w:pPr>
      <w:r w:rsidRPr="000E5793">
        <w:rPr>
          <w:b/>
        </w:rPr>
        <w:t>Query parameters</w:t>
      </w:r>
    </w:p>
    <w:p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26"/>
        <w:gridCol w:w="2126"/>
        <w:gridCol w:w="1276"/>
        <w:gridCol w:w="2410"/>
      </w:tblGrid>
      <w:tr w:rsidR="00F61EE4" w:rsidTr="00205582">
        <w:tc>
          <w:tcPr>
            <w:tcW w:w="1526" w:type="dxa"/>
            <w:tcBorders>
              <w:top w:val="single" w:sz="4" w:space="0" w:color="auto"/>
              <w:bottom w:val="single" w:sz="4" w:space="0" w:color="auto"/>
            </w:tcBorders>
          </w:tcPr>
          <w:p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rsidR="00F61EE4" w:rsidRDefault="00F61EE4" w:rsidP="00885C8F">
            <w:pPr>
              <w:pStyle w:val="BodyText"/>
              <w:rPr>
                <w:b/>
              </w:rPr>
            </w:pPr>
            <w:r>
              <w:rPr>
                <w:b/>
              </w:rPr>
              <w:t>type</w:t>
            </w:r>
          </w:p>
        </w:tc>
        <w:tc>
          <w:tcPr>
            <w:tcW w:w="1276" w:type="dxa"/>
            <w:tcBorders>
              <w:top w:val="single" w:sz="4" w:space="0" w:color="auto"/>
              <w:bottom w:val="single" w:sz="4" w:space="0" w:color="auto"/>
            </w:tcBorders>
          </w:tcPr>
          <w:p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rsidR="00F61EE4" w:rsidRDefault="00F61EE4" w:rsidP="00885C8F">
            <w:pPr>
              <w:pStyle w:val="BodyText"/>
              <w:rPr>
                <w:b/>
              </w:rPr>
            </w:pPr>
            <w:r>
              <w:rPr>
                <w:b/>
              </w:rPr>
              <w:t>description</w:t>
            </w:r>
          </w:p>
        </w:tc>
      </w:tr>
      <w:tr w:rsidR="00F61EE4" w:rsidRPr="00BD354A" w:rsidTr="00205582">
        <w:trPr>
          <w:trHeight w:val="400"/>
        </w:trPr>
        <w:tc>
          <w:tcPr>
            <w:tcW w:w="1526" w:type="dxa"/>
            <w:tcBorders>
              <w:top w:val="single" w:sz="4" w:space="0" w:color="auto"/>
            </w:tcBorders>
          </w:tcPr>
          <w:p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rsidR="00F61EE4" w:rsidRPr="00BD354A" w:rsidRDefault="00F61EE4" w:rsidP="00885C8F">
            <w:pPr>
              <w:pStyle w:val="BodyText"/>
              <w:rPr>
                <w:i/>
              </w:rPr>
            </w:pPr>
            <w:r>
              <w:rPr>
                <w:i/>
              </w:rPr>
              <w:t>string</w:t>
            </w:r>
          </w:p>
        </w:tc>
        <w:tc>
          <w:tcPr>
            <w:tcW w:w="1276" w:type="dxa"/>
            <w:tcBorders>
              <w:top w:val="single" w:sz="4" w:space="0" w:color="auto"/>
            </w:tcBorders>
          </w:tcPr>
          <w:p w:rsidR="00F61EE4" w:rsidRPr="00681CEE" w:rsidRDefault="00F61EE4" w:rsidP="00885C8F">
            <w:pPr>
              <w:pStyle w:val="BodyText"/>
            </w:pPr>
            <w:r w:rsidRPr="00681CEE">
              <w:t>yes</w:t>
            </w:r>
          </w:p>
        </w:tc>
        <w:tc>
          <w:tcPr>
            <w:tcW w:w="2410" w:type="dxa"/>
            <w:tcBorders>
              <w:top w:val="single" w:sz="4" w:space="0" w:color="auto"/>
            </w:tcBorders>
          </w:tcPr>
          <w:p w:rsidR="00F61EE4" w:rsidRPr="003B0EDE" w:rsidRDefault="00F61EE4" w:rsidP="00885C8F">
            <w:pPr>
              <w:pStyle w:val="BodyText"/>
              <w:rPr>
                <w:b/>
              </w:rPr>
            </w:pPr>
            <w:r>
              <w:t>KeyTalk service name</w:t>
            </w:r>
          </w:p>
        </w:tc>
      </w:tr>
    </w:tbl>
    <w:p w:rsidR="00F61EE4" w:rsidRDefault="00F61EE4" w:rsidP="00F61EE4">
      <w:pPr>
        <w:pStyle w:val="BodyText"/>
        <w:rPr>
          <w:b/>
        </w:rPr>
      </w:pPr>
    </w:p>
    <w:p w:rsidR="00F61EE4" w:rsidRDefault="00F61EE4" w:rsidP="00F61EE4">
      <w:pPr>
        <w:pStyle w:val="BodyText"/>
        <w:rPr>
          <w:b/>
        </w:rPr>
      </w:pPr>
    </w:p>
    <w:p w:rsidR="00F61EE4" w:rsidRDefault="00F61EE4" w:rsidP="00F61EE4">
      <w:pPr>
        <w:pStyle w:val="BodyText"/>
        <w:rPr>
          <w:b/>
          <w:sz w:val="22"/>
        </w:rPr>
      </w:pPr>
      <w:r w:rsidRPr="002C1D43">
        <w:rPr>
          <w:b/>
          <w:sz w:val="22"/>
        </w:rPr>
        <w:t>Response</w:t>
      </w:r>
    </w:p>
    <w:p w:rsidR="00F61EE4" w:rsidRPr="002C1D43" w:rsidRDefault="00F61EE4" w:rsidP="00F61EE4">
      <w:pPr>
        <w:pStyle w:val="BodyText"/>
        <w:rPr>
          <w:rFonts w:ascii="Courier New" w:hAnsi="Courier New" w:cs="Courier New"/>
          <w:b/>
          <w:sz w:val="22"/>
        </w:rPr>
      </w:pPr>
    </w:p>
    <w:p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F61EE4" w:rsidRPr="00907EB8" w:rsidTr="00885C8F">
        <w:trPr>
          <w:trHeight w:val="70"/>
        </w:trPr>
        <w:tc>
          <w:tcPr>
            <w:tcW w:w="8472" w:type="dxa"/>
            <w:shd w:val="clear" w:color="auto" w:fill="C2C2C2"/>
          </w:tcPr>
          <w:p w:rsidR="00ED2782" w:rsidRDefault="00ED2782" w:rsidP="00885C8F">
            <w:pPr>
              <w:pStyle w:val="HTMLPreformatted"/>
              <w:rPr>
                <w:rFonts w:cs="Courier New"/>
                <w:sz w:val="18"/>
                <w:lang w:val="en-US" w:eastAsia="nl-NL"/>
              </w:rPr>
            </w:pPr>
          </w:p>
          <w:p w:rsidR="00F61EE4" w:rsidRDefault="00F61EE4" w:rsidP="00885C8F">
            <w:pPr>
              <w:pStyle w:val="HTMLPreformatted"/>
              <w:rPr>
                <w:rFonts w:cs="Courier New"/>
                <w:sz w:val="18"/>
                <w:lang w:val="en-US" w:eastAsia="nl-NL"/>
              </w:rPr>
            </w:pPr>
            <w:r>
              <w:rPr>
                <w:rFonts w:cs="Courier New"/>
                <w:sz w:val="18"/>
                <w:lang w:val="en-US" w:eastAsia="nl-NL"/>
              </w:rPr>
              <w:t>{</w:t>
            </w:r>
          </w:p>
          <w:p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B35C71">
              <w:rPr>
                <w:rFonts w:ascii="Times New Roman" w:hAnsi="Times New Roman"/>
                <w:lang w:eastAsia="nl-NL"/>
              </w:rPr>
              <w:t>need to</w:t>
            </w:r>
            <w:r w:rsidRPr="00BF2E0F">
              <w:rPr>
                <w:rFonts w:ascii="Times New Roman" w:hAnsi="Times New Roman"/>
                <w:lang w:eastAsia="nl-NL"/>
              </w:rPr>
              <w:t xml:space="preserve"> </w:t>
            </w:r>
            <w:r w:rsidR="00B35C71">
              <w:rPr>
                <w:rFonts w:ascii="Times New Roman" w:hAnsi="Times New Roman"/>
                <w:lang w:eastAsia="nl-NL"/>
              </w:rPr>
              <w:t>resolve service URI</w:t>
            </w:r>
            <w:r w:rsidR="00A8570A">
              <w:rPr>
                <w:rFonts w:ascii="Times New Roman" w:hAnsi="Times New Roman"/>
                <w:lang w:eastAsia="nl-NL"/>
              </w:rPr>
              <w:t>s</w:t>
            </w:r>
            <w:r w:rsidR="00B35C71">
              <w:rPr>
                <w:rFonts w:ascii="Times New Roman" w:hAnsi="Times New Roman"/>
                <w:lang w:eastAsia="nl-NL"/>
              </w:rPr>
              <w:t xml:space="preserve">? </w:t>
            </w:r>
            <w:r>
              <w:rPr>
                <w:rFonts w:cs="Courier New"/>
                <w:sz w:val="18"/>
                <w:lang w:eastAsia="nl-NL"/>
              </w:rPr>
              <w:t>,</w:t>
            </w:r>
          </w:p>
          <w:p w:rsidR="00FB2C37" w:rsidRDefault="007F0147" w:rsidP="00885C8F">
            <w:pPr>
              <w:pStyle w:val="HTMLPreformatted"/>
              <w:rPr>
                <w:rFonts w:cs="Courier New"/>
                <w:sz w:val="18"/>
                <w:lang w:val="en-US"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B35C71">
              <w:rPr>
                <w:rFonts w:ascii="Times New Roman" w:hAnsi="Times New Roman"/>
                <w:lang w:eastAsia="nl-NL"/>
              </w:rPr>
              <w:t>need to</w:t>
            </w:r>
            <w:r w:rsidR="00B35C71" w:rsidRPr="00B35C71">
              <w:rPr>
                <w:rFonts w:ascii="Times New Roman" w:hAnsi="Times New Roman"/>
                <w:lang w:eastAsia="nl-NL"/>
              </w:rPr>
              <w:t xml:space="preserve"> calculate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p>
          <w:p w:rsidR="00F61EE4" w:rsidRDefault="00F61EE4" w:rsidP="00885C8F">
            <w:pPr>
              <w:pStyle w:val="HTMLPreformatted"/>
              <w:rPr>
                <w:rFonts w:cs="Courier New"/>
                <w:sz w:val="18"/>
                <w:lang w:val="en-US" w:eastAsia="nl-NL"/>
              </w:rPr>
            </w:pPr>
            <w:r w:rsidRPr="000676F4">
              <w:rPr>
                <w:rFonts w:cs="Courier New"/>
                <w:sz w:val="18"/>
                <w:lang w:val="en-US" w:eastAsia="nl-NL"/>
              </w:rPr>
              <w:t>}</w:t>
            </w:r>
          </w:p>
          <w:p w:rsidR="00ED2782" w:rsidRPr="00A0186D" w:rsidRDefault="00ED2782" w:rsidP="00885C8F">
            <w:pPr>
              <w:pStyle w:val="HTMLPreformatted"/>
              <w:rPr>
                <w:rFonts w:cs="Courier New"/>
                <w:sz w:val="18"/>
                <w:szCs w:val="18"/>
                <w:lang w:val="en-US"/>
              </w:rPr>
            </w:pPr>
          </w:p>
        </w:tc>
      </w:tr>
    </w:tbl>
    <w:p w:rsidR="00FC6CFD" w:rsidRDefault="00FC6CFD" w:rsidP="00F2759A">
      <w:pPr>
        <w:pStyle w:val="HTMLPreformatted"/>
        <w:rPr>
          <w:rFonts w:cs="Courier New"/>
          <w:i/>
          <w:sz w:val="18"/>
          <w:lang w:val="en-US" w:eastAsia="nl-NL"/>
        </w:rPr>
      </w:pPr>
    </w:p>
    <w:p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rsidR="00F2759A" w:rsidRDefault="00F2759A" w:rsidP="00F2759A">
      <w:pPr>
        <w:pStyle w:val="HTMLPreformatted"/>
        <w:rPr>
          <w:rFonts w:cs="Courier New"/>
          <w:lang w:eastAsia="nl-NL"/>
        </w:rPr>
      </w:pPr>
    </w:p>
    <w:p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rsidR="00F2759A" w:rsidRDefault="00F2759A" w:rsidP="00820D77">
      <w:pPr>
        <w:pStyle w:val="HTMLPreformatted"/>
        <w:rPr>
          <w:rFonts w:cs="Courier New"/>
          <w:lang w:eastAsia="nl-NL"/>
        </w:rPr>
      </w:pPr>
    </w:p>
    <w:p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rsidR="001C3403" w:rsidRDefault="001C3403" w:rsidP="00820D77">
      <w:pPr>
        <w:pStyle w:val="HTMLPreformatted"/>
        <w:rPr>
          <w:rFonts w:cs="Courier New"/>
          <w:sz w:val="18"/>
          <w:szCs w:val="18"/>
          <w:lang w:eastAsia="nl-NL"/>
        </w:rPr>
      </w:pPr>
    </w:p>
    <w:p w:rsidR="001C3403" w:rsidRDefault="001C3403" w:rsidP="00820D77">
      <w:pPr>
        <w:pStyle w:val="HTMLPreformatted"/>
        <w:rPr>
          <w:rFonts w:cs="Courier New"/>
          <w:i/>
          <w:sz w:val="18"/>
          <w:szCs w:val="18"/>
          <w:lang w:eastAsia="nl-NL"/>
        </w:rPr>
      </w:pPr>
      <w:r w:rsidRPr="001C3403">
        <w:rPr>
          <w:rFonts w:cs="Courier New"/>
          <w:i/>
          <w:sz w:val="18"/>
          <w:szCs w:val="18"/>
          <w:lang w:eastAsia="nl-NL"/>
        </w:rPr>
        <w:t>service-uri</w:t>
      </w:r>
      <w:r w:rsidR="00A8570A">
        <w:rPr>
          <w:rFonts w:cs="Courier New"/>
          <w:i/>
          <w:sz w:val="18"/>
          <w:szCs w:val="18"/>
          <w:lang w:eastAsia="nl-NL"/>
        </w:rPr>
        <w:t>s</w:t>
      </w:r>
    </w:p>
    <w:p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rsidR="00B666FF" w:rsidRDefault="00A8570A" w:rsidP="00820D77">
      <w:pPr>
        <w:pStyle w:val="HTMLPreformatted"/>
        <w:rPr>
          <w:rFonts w:ascii="Times New Roman" w:hAnsi="Times New Roman"/>
          <w:lang w:eastAsia="nl-NL"/>
        </w:rPr>
      </w:pPr>
      <w:r>
        <w:rPr>
          <w:rFonts w:ascii="Times New Roman" w:hAnsi="Times New Roman"/>
          <w:lang w:eastAsia="nl-NL"/>
        </w:rPr>
        <w:lastRenderedPageBreak/>
        <w:tab/>
        <w:t xml:space="preserve">Example: </w:t>
      </w:r>
    </w:p>
    <w:p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t>or</w:t>
      </w:r>
      <w:r>
        <w:rPr>
          <w:rFonts w:ascii="Times New Roman" w:hAnsi="Times New Roman"/>
          <w:sz w:val="18"/>
          <w:lang w:eastAsia="nl-NL"/>
        </w:rPr>
        <w:tab/>
      </w:r>
    </w:p>
    <w:p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00494A" w:rsidRDefault="0000494A" w:rsidP="00A96FB9">
      <w:pPr>
        <w:pStyle w:val="HTMLPreformatted"/>
        <w:rPr>
          <w:rFonts w:ascii="Times New Roman" w:hAnsi="Times New Roman"/>
          <w:lang w:eastAsia="nl-NL"/>
        </w:rPr>
      </w:pPr>
    </w:p>
    <w:p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rsidR="0000494A" w:rsidRDefault="0000494A" w:rsidP="0000494A">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rsidR="0000494A" w:rsidRDefault="0000494A" w:rsidP="00A96FB9">
      <w:pPr>
        <w:pStyle w:val="HTMLPreformatted"/>
        <w:rPr>
          <w:rFonts w:ascii="Times New Roman" w:hAnsi="Times New Roman"/>
          <w:lang w:eastAsia="nl-NL"/>
        </w:rPr>
      </w:pPr>
    </w:p>
    <w:p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tblPr>
      <w:tblGrid>
        <w:gridCol w:w="8472"/>
      </w:tblGrid>
      <w:tr w:rsidR="00DE114B" w:rsidRPr="00DE114B" w:rsidTr="00885C8F">
        <w:trPr>
          <w:trHeight w:val="70"/>
        </w:trPr>
        <w:tc>
          <w:tcPr>
            <w:tcW w:w="8472" w:type="dxa"/>
            <w:shd w:val="clear" w:color="auto" w:fill="C2C2C2"/>
          </w:tcPr>
          <w:p w:rsidR="00ED2782" w:rsidRDefault="00ED2782" w:rsidP="00885C8F">
            <w:pPr>
              <w:pStyle w:val="HTMLPreformatted"/>
              <w:rPr>
                <w:rFonts w:cs="Courier New"/>
                <w:sz w:val="18"/>
                <w:szCs w:val="18"/>
                <w:lang w:val="en-US" w:eastAsia="nl-NL"/>
              </w:rPr>
            </w:pP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rsidR="00ED2782" w:rsidRPr="00DE114B" w:rsidRDefault="00ED2782" w:rsidP="00885C8F">
            <w:pPr>
              <w:pStyle w:val="HTMLPreformatted"/>
              <w:rPr>
                <w:rFonts w:cs="Courier New"/>
                <w:sz w:val="18"/>
                <w:szCs w:val="18"/>
                <w:lang w:val="en-US"/>
              </w:rPr>
            </w:pPr>
          </w:p>
        </w:tc>
      </w:tr>
    </w:tbl>
    <w:p w:rsidR="00475966" w:rsidRDefault="00475966" w:rsidP="00475966">
      <w:pPr>
        <w:pStyle w:val="BodyText"/>
      </w:pPr>
    </w:p>
    <w:p w:rsidR="00574BD3" w:rsidRDefault="00574BD3" w:rsidP="00475966">
      <w:pPr>
        <w:pStyle w:val="BodyText"/>
      </w:pPr>
    </w:p>
    <w:p w:rsidR="00574BD3" w:rsidRDefault="00574BD3" w:rsidP="00574BD3">
      <w:pPr>
        <w:pStyle w:val="Heading3"/>
      </w:pPr>
      <w:bookmarkStart w:id="183" w:name="_Toc509383697"/>
      <w:r>
        <w:t>Authentication</w:t>
      </w:r>
      <w:bookmarkEnd w:id="183"/>
    </w:p>
    <w:p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rsidR="00574BD3" w:rsidRDefault="00574BD3" w:rsidP="00574BD3">
      <w:pPr>
        <w:pStyle w:val="Heading4"/>
        <w:numPr>
          <w:ilvl w:val="0"/>
          <w:numId w:val="0"/>
        </w:numPr>
      </w:pPr>
      <w:r>
        <w:t>Request</w:t>
      </w:r>
    </w:p>
    <w:p w:rsidR="00574BD3" w:rsidRPr="007A02AD" w:rsidRDefault="00574BD3" w:rsidP="00574BD3">
      <w:pPr>
        <w:pStyle w:val="BodyText"/>
        <w:rPr>
          <w:rFonts w:ascii="Courier New" w:hAnsi="Courier New" w:cs="Courier New"/>
        </w:rPr>
      </w:pPr>
      <w:r w:rsidRPr="007A02AD">
        <w:rPr>
          <w:rFonts w:ascii="Courier New" w:hAnsi="Courier New" w:cs="Courier New"/>
        </w:rPr>
        <w:t>GET /rcdp/2.0.0/</w:t>
      </w:r>
      <w:r w:rsidR="002550CD" w:rsidRPr="002550CD">
        <w:rPr>
          <w:rFonts w:ascii="Courier New" w:hAnsi="Courier New" w:cs="Courier New"/>
          <w:sz w:val="18"/>
        </w:rPr>
        <w:t>authentication</w:t>
      </w:r>
    </w:p>
    <w:p w:rsidR="00574BD3" w:rsidRDefault="00574BD3" w:rsidP="00574BD3">
      <w:pPr>
        <w:pStyle w:val="BodyText"/>
        <w:rPr>
          <w:rFonts w:ascii="Courier New" w:hAnsi="Courier New" w:cs="Courier New"/>
        </w:rPr>
      </w:pPr>
    </w:p>
    <w:p w:rsidR="00574BD3" w:rsidRDefault="00574BD3" w:rsidP="00574BD3">
      <w:pPr>
        <w:pStyle w:val="BodyText"/>
        <w:rPr>
          <w:b/>
        </w:rPr>
      </w:pPr>
      <w:r w:rsidRPr="000E5793">
        <w:rPr>
          <w:b/>
        </w:rPr>
        <w:t>Example:</w:t>
      </w:r>
    </w:p>
    <w:p w:rsidR="00574BD3" w:rsidRPr="000E5793" w:rsidRDefault="00574BD3" w:rsidP="00574BD3">
      <w:pPr>
        <w:pStyle w:val="BodyText"/>
        <w:rPr>
          <w:b/>
        </w:rPr>
      </w:pPr>
    </w:p>
    <w:p w:rsidR="00574BD3" w:rsidRDefault="00574BD3" w:rsidP="00574BD3">
      <w:pPr>
        <w:pStyle w:val="BodyText"/>
        <w:rPr>
          <w:rFonts w:ascii="Courier New" w:hAnsi="Courier New" w:cs="Courier New"/>
          <w:sz w:val="18"/>
        </w:rPr>
      </w:pPr>
      <w:r w:rsidRPr="00FC6CFD">
        <w:rPr>
          <w:rFonts w:ascii="Courier New" w:hAnsi="Courier New" w:cs="Courier New"/>
          <w:sz w:val="18"/>
        </w:rPr>
        <w:t>/rcdp/2.0.0/</w:t>
      </w:r>
      <w:r w:rsidR="002550CD" w:rsidRPr="002550CD">
        <w:rPr>
          <w:rFonts w:ascii="Courier New" w:hAnsi="Courier New" w:cs="Courier New"/>
          <w:sz w:val="18"/>
        </w:rPr>
        <w:t>authentication?service=</w:t>
      </w:r>
      <w:r w:rsidR="002550CD">
        <w:rPr>
          <w:rFonts w:ascii="Courier New" w:hAnsi="Courier New" w:cs="Courier New"/>
          <w:sz w:val="18"/>
        </w:rPr>
        <w:t>DEMO_SERVICE</w:t>
      </w:r>
      <w:r w:rsidR="00205582" w:rsidRPr="002550CD">
        <w:rPr>
          <w:rFonts w:ascii="Courier New" w:hAnsi="Courier New" w:cs="Courier New"/>
          <w:sz w:val="18"/>
        </w:rPr>
        <w:t>&amp;caller-hw-description=Windows+7%2C+BIOS+s%2Fn+1234567890&amp;USERID=DemoUser</w:t>
      </w:r>
      <w:r w:rsidR="002550CD">
        <w:rPr>
          <w:rFonts w:ascii="Courier New" w:hAnsi="Courier New" w:cs="Courier New"/>
          <w:sz w:val="18"/>
        </w:rPr>
        <w:t>&amp;HWSIG=</w:t>
      </w:r>
      <w:r w:rsidR="002550CD" w:rsidRPr="002550CD">
        <w:rPr>
          <w:rFonts w:ascii="Courier New" w:hAnsi="Courier New" w:cs="Courier New"/>
          <w:sz w:val="18"/>
        </w:rPr>
        <w:t>123456</w:t>
      </w:r>
      <w:r w:rsidR="00205582">
        <w:rPr>
          <w:rFonts w:ascii="Courier New" w:hAnsi="Courier New" w:cs="Courier New"/>
          <w:sz w:val="18"/>
        </w:rPr>
        <w:t>&amp;PASSWD=change%21</w:t>
      </w:r>
      <w:r w:rsidR="00224CC3">
        <w:rPr>
          <w:rFonts w:ascii="Courier New" w:hAnsi="Courier New" w:cs="Courier New"/>
          <w:sz w:val="18"/>
        </w:rPr>
        <w:t>&amp;</w:t>
      </w:r>
      <w:r w:rsidR="00224CC3" w:rsidRPr="00224CC3">
        <w:rPr>
          <w:rFonts w:ascii="Courier New" w:hAnsi="Courier New" w:cs="Courier New"/>
          <w:sz w:val="18"/>
        </w:rPr>
        <w:t>resolved</w:t>
      </w:r>
      <w:r w:rsidR="00D836A4">
        <w:rPr>
          <w:rFonts w:ascii="Courier New" w:hAnsi="Courier New" w:cs="Courier New"/>
          <w:sz w:val="18"/>
        </w:rPr>
        <w:t>=</w:t>
      </w:r>
      <w:r w:rsidR="00D836A4" w:rsidRPr="00D836A4">
        <w:rPr>
          <w:rFonts w:ascii="Courier New" w:hAnsi="Courier New" w:cs="Courier New"/>
          <w:sz w:val="18"/>
        </w:rPr>
        <w:t>%5B%7B%22ips%22%3A+%5B%2281.175.103.107%22%5D%2C+%22uri%22%3A+%22https%3A%2F%2</w:t>
      </w:r>
      <w:r w:rsidR="00D836A4">
        <w:rPr>
          <w:rFonts w:ascii="Courier New" w:hAnsi="Courier New" w:cs="Courier New"/>
          <w:sz w:val="18"/>
        </w:rPr>
        <w:t>F</w:t>
      </w:r>
      <w:r w:rsidR="00D836A4" w:rsidRPr="00D836A4">
        <w:rPr>
          <w:rFonts w:ascii="Courier New" w:hAnsi="Courier New" w:cs="Courier New"/>
          <w:sz w:val="18"/>
        </w:rPr>
        <w:t>demo.</w:t>
      </w:r>
      <w:r w:rsidR="00D836A4">
        <w:rPr>
          <w:rFonts w:ascii="Courier New" w:hAnsi="Courier New" w:cs="Courier New"/>
          <w:sz w:val="18"/>
        </w:rPr>
        <w:t>keytalk</w:t>
      </w:r>
      <w:r w:rsidR="00D836A4" w:rsidRPr="00D836A4">
        <w:rPr>
          <w:rFonts w:ascii="Courier New" w:hAnsi="Courier New" w:cs="Courier New"/>
          <w:sz w:val="18"/>
        </w:rPr>
        <w:t>.com%2F%22%7D%5D</w:t>
      </w:r>
    </w:p>
    <w:p w:rsidR="002550CD" w:rsidRDefault="002550CD" w:rsidP="00574BD3">
      <w:pPr>
        <w:pStyle w:val="BodyText"/>
        <w:rPr>
          <w:rFonts w:ascii="Courier New" w:hAnsi="Courier New" w:cs="Courier New"/>
        </w:rPr>
      </w:pPr>
    </w:p>
    <w:p w:rsidR="00574BD3" w:rsidRDefault="00574BD3" w:rsidP="00574BD3">
      <w:pPr>
        <w:pStyle w:val="BodyText"/>
        <w:rPr>
          <w:b/>
        </w:rPr>
      </w:pPr>
      <w:r w:rsidRPr="000E5793">
        <w:rPr>
          <w:b/>
        </w:rPr>
        <w:t>Query parameters</w:t>
      </w:r>
    </w:p>
    <w:p w:rsidR="00574BD3" w:rsidRDefault="00574BD3" w:rsidP="00574BD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526"/>
        <w:gridCol w:w="709"/>
        <w:gridCol w:w="992"/>
        <w:gridCol w:w="5380"/>
      </w:tblGrid>
      <w:tr w:rsidR="009D23B4" w:rsidTr="009D23B4">
        <w:tc>
          <w:tcPr>
            <w:tcW w:w="1526" w:type="dxa"/>
            <w:tcBorders>
              <w:top w:val="single" w:sz="4" w:space="0" w:color="auto"/>
              <w:bottom w:val="single" w:sz="4" w:space="0" w:color="auto"/>
            </w:tcBorders>
          </w:tcPr>
          <w:p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rsidR="00574BD3" w:rsidRDefault="00574BD3" w:rsidP="00885C8F">
            <w:pPr>
              <w:pStyle w:val="BodyText"/>
              <w:rPr>
                <w:b/>
              </w:rPr>
            </w:pPr>
            <w:r>
              <w:rPr>
                <w:b/>
              </w:rPr>
              <w:t>type</w:t>
            </w:r>
          </w:p>
        </w:tc>
        <w:tc>
          <w:tcPr>
            <w:tcW w:w="992" w:type="dxa"/>
            <w:tcBorders>
              <w:top w:val="single" w:sz="4" w:space="0" w:color="auto"/>
              <w:bottom w:val="single" w:sz="4" w:space="0" w:color="auto"/>
            </w:tcBorders>
          </w:tcPr>
          <w:p w:rsidR="00574BD3" w:rsidRDefault="00574BD3" w:rsidP="00885C8F">
            <w:pPr>
              <w:pStyle w:val="BodyText"/>
              <w:rPr>
                <w:b/>
              </w:rPr>
            </w:pPr>
            <w:r>
              <w:rPr>
                <w:b/>
              </w:rPr>
              <w:t>required</w:t>
            </w:r>
          </w:p>
        </w:tc>
        <w:tc>
          <w:tcPr>
            <w:tcW w:w="5380" w:type="dxa"/>
            <w:tcBorders>
              <w:top w:val="single" w:sz="4" w:space="0" w:color="auto"/>
              <w:bottom w:val="single" w:sz="4" w:space="0" w:color="auto"/>
            </w:tcBorders>
          </w:tcPr>
          <w:p w:rsidR="00574BD3" w:rsidRDefault="00574BD3" w:rsidP="00885C8F">
            <w:pPr>
              <w:pStyle w:val="BodyText"/>
              <w:rPr>
                <w:b/>
              </w:rPr>
            </w:pPr>
            <w:r>
              <w:rPr>
                <w:b/>
              </w:rPr>
              <w:t>description</w:t>
            </w:r>
          </w:p>
        </w:tc>
      </w:tr>
      <w:tr w:rsidR="009D23B4" w:rsidRPr="00BD354A" w:rsidTr="009D23B4">
        <w:trPr>
          <w:trHeight w:val="400"/>
        </w:trPr>
        <w:tc>
          <w:tcPr>
            <w:tcW w:w="1526" w:type="dxa"/>
            <w:tcBorders>
              <w:top w:val="single" w:sz="4" w:space="0" w:color="auto"/>
            </w:tcBorders>
          </w:tcPr>
          <w:p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rsidR="00574BD3" w:rsidRPr="004470F1" w:rsidRDefault="00574BD3" w:rsidP="00885C8F">
            <w:pPr>
              <w:pStyle w:val="BodyText"/>
              <w:rPr>
                <w:sz w:val="18"/>
                <w:szCs w:val="18"/>
              </w:rPr>
            </w:pPr>
            <w:r w:rsidRPr="004470F1">
              <w:rPr>
                <w:sz w:val="18"/>
                <w:szCs w:val="18"/>
              </w:rPr>
              <w:t>yes</w:t>
            </w:r>
          </w:p>
        </w:tc>
        <w:tc>
          <w:tcPr>
            <w:tcW w:w="5380" w:type="dxa"/>
            <w:tcBorders>
              <w:top w:val="single" w:sz="4" w:space="0" w:color="auto"/>
            </w:tcBorders>
          </w:tcPr>
          <w:p w:rsidR="00574BD3" w:rsidRPr="004470F1" w:rsidRDefault="00574BD3" w:rsidP="00885C8F">
            <w:pPr>
              <w:pStyle w:val="BodyText"/>
              <w:rPr>
                <w:b/>
                <w:sz w:val="18"/>
                <w:szCs w:val="18"/>
              </w:rPr>
            </w:pPr>
            <w:r w:rsidRPr="004470F1">
              <w:rPr>
                <w:sz w:val="18"/>
                <w:szCs w:val="18"/>
              </w:rPr>
              <w:t>KeyTalk service name</w:t>
            </w:r>
          </w:p>
        </w:tc>
      </w:tr>
      <w:tr w:rsidR="009D23B4" w:rsidRPr="00BD354A" w:rsidTr="009D23B4">
        <w:trPr>
          <w:trHeight w:val="400"/>
        </w:trPr>
        <w:tc>
          <w:tcPr>
            <w:tcW w:w="1526" w:type="dxa"/>
          </w:tcPr>
          <w:p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rsidR="002550CD" w:rsidRPr="004470F1" w:rsidRDefault="002550CD" w:rsidP="00885C8F">
            <w:pPr>
              <w:pStyle w:val="BodyText"/>
              <w:rPr>
                <w:i/>
                <w:sz w:val="18"/>
                <w:szCs w:val="18"/>
              </w:rPr>
            </w:pPr>
            <w:r w:rsidRPr="004470F1">
              <w:rPr>
                <w:i/>
                <w:sz w:val="18"/>
                <w:szCs w:val="18"/>
              </w:rPr>
              <w:t>string</w:t>
            </w:r>
          </w:p>
        </w:tc>
        <w:tc>
          <w:tcPr>
            <w:tcW w:w="992" w:type="dxa"/>
          </w:tcPr>
          <w:p w:rsidR="002550CD" w:rsidRPr="004470F1" w:rsidRDefault="002550CD" w:rsidP="00885C8F">
            <w:pPr>
              <w:pStyle w:val="BodyText"/>
              <w:rPr>
                <w:sz w:val="18"/>
                <w:szCs w:val="18"/>
              </w:rPr>
            </w:pPr>
            <w:r w:rsidRPr="004470F1">
              <w:rPr>
                <w:sz w:val="18"/>
                <w:szCs w:val="18"/>
              </w:rPr>
              <w:t>yes</w:t>
            </w:r>
          </w:p>
        </w:tc>
        <w:tc>
          <w:tcPr>
            <w:tcW w:w="5380" w:type="dxa"/>
          </w:tcPr>
          <w:p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rsidTr="009D23B4">
        <w:trPr>
          <w:trHeight w:val="400"/>
        </w:trPr>
        <w:tc>
          <w:tcPr>
            <w:tcW w:w="1526" w:type="dxa"/>
          </w:tcPr>
          <w:p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rsidR="00E10535" w:rsidRPr="004470F1" w:rsidRDefault="00E10535" w:rsidP="00885C8F">
            <w:pPr>
              <w:pStyle w:val="BodyText"/>
              <w:rPr>
                <w:i/>
                <w:sz w:val="18"/>
                <w:szCs w:val="18"/>
              </w:rPr>
            </w:pPr>
            <w:r w:rsidRPr="004470F1">
              <w:rPr>
                <w:i/>
                <w:sz w:val="18"/>
                <w:szCs w:val="18"/>
              </w:rPr>
              <w:t>string</w:t>
            </w:r>
          </w:p>
        </w:tc>
        <w:tc>
          <w:tcPr>
            <w:tcW w:w="992" w:type="dxa"/>
          </w:tcPr>
          <w:p w:rsidR="00E10535" w:rsidRPr="004470F1" w:rsidRDefault="00E10535" w:rsidP="00885C8F">
            <w:pPr>
              <w:pStyle w:val="BodyText"/>
              <w:rPr>
                <w:sz w:val="18"/>
                <w:szCs w:val="18"/>
              </w:rPr>
            </w:pPr>
            <w:r w:rsidRPr="004470F1">
              <w:rPr>
                <w:sz w:val="18"/>
                <w:szCs w:val="18"/>
              </w:rPr>
              <w:t>if requested</w:t>
            </w:r>
          </w:p>
        </w:tc>
        <w:tc>
          <w:tcPr>
            <w:tcW w:w="5380" w:type="dxa"/>
          </w:tcPr>
          <w:p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w:t>
            </w:r>
            <w:r w:rsidRPr="004470F1">
              <w:rPr>
                <w:sz w:val="18"/>
                <w:szCs w:val="18"/>
              </w:rPr>
              <w:lastRenderedPageBreak/>
              <w:t xml:space="preserve">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lastRenderedPageBreak/>
              <w:t>HWSIG</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r w:rsidRPr="004470F1">
              <w:rPr>
                <w:sz w:val="18"/>
                <w:szCs w:val="18"/>
              </w:rPr>
              <w:t>.</w:t>
            </w:r>
          </w:p>
        </w:tc>
      </w:tr>
      <w:tr w:rsidR="009D23B4" w:rsidRPr="00BD354A" w:rsidTr="009D23B4">
        <w:trPr>
          <w:trHeight w:val="400"/>
        </w:trPr>
        <w:tc>
          <w:tcPr>
            <w:tcW w:w="1526" w:type="dxa"/>
          </w:tcPr>
          <w:p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PASSWD</w:t>
            </w:r>
          </w:p>
        </w:tc>
        <w:tc>
          <w:tcPr>
            <w:tcW w:w="709" w:type="dxa"/>
          </w:tcPr>
          <w:p w:rsidR="00205582" w:rsidRPr="004470F1" w:rsidRDefault="00205582" w:rsidP="00885C8F">
            <w:pPr>
              <w:pStyle w:val="BodyText"/>
              <w:rPr>
                <w:i/>
                <w:sz w:val="18"/>
                <w:szCs w:val="18"/>
              </w:rPr>
            </w:pPr>
            <w:r w:rsidRPr="004470F1">
              <w:rPr>
                <w:i/>
                <w:sz w:val="18"/>
                <w:szCs w:val="18"/>
              </w:rPr>
              <w:t>string</w:t>
            </w:r>
          </w:p>
        </w:tc>
        <w:tc>
          <w:tcPr>
            <w:tcW w:w="992" w:type="dxa"/>
          </w:tcPr>
          <w:p w:rsidR="00205582" w:rsidRPr="004470F1" w:rsidRDefault="00205582" w:rsidP="00885C8F">
            <w:pPr>
              <w:pStyle w:val="BodyText"/>
              <w:rPr>
                <w:sz w:val="18"/>
                <w:szCs w:val="18"/>
              </w:rPr>
            </w:pPr>
            <w:r w:rsidRPr="004470F1">
              <w:rPr>
                <w:sz w:val="18"/>
                <w:szCs w:val="18"/>
              </w:rPr>
              <w:t>if requested</w:t>
            </w:r>
          </w:p>
        </w:tc>
        <w:tc>
          <w:tcPr>
            <w:tcW w:w="5380" w:type="dxa"/>
          </w:tcPr>
          <w:p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rsidTr="009D23B4">
        <w:trPr>
          <w:trHeight w:val="400"/>
        </w:trPr>
        <w:tc>
          <w:tcPr>
            <w:tcW w:w="1526" w:type="dxa"/>
          </w:tcPr>
          <w:p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rsidR="001E5D25" w:rsidRPr="004470F1" w:rsidRDefault="001E5D25" w:rsidP="000D05A7">
            <w:pPr>
              <w:pStyle w:val="BodyText"/>
              <w:rPr>
                <w:i/>
                <w:sz w:val="18"/>
                <w:szCs w:val="18"/>
              </w:rPr>
            </w:pPr>
            <w:r w:rsidRPr="004470F1">
              <w:rPr>
                <w:i/>
                <w:sz w:val="18"/>
                <w:szCs w:val="18"/>
              </w:rPr>
              <w:t>string</w:t>
            </w:r>
          </w:p>
        </w:tc>
        <w:tc>
          <w:tcPr>
            <w:tcW w:w="992" w:type="dxa"/>
          </w:tcPr>
          <w:p w:rsidR="001E5D25" w:rsidRPr="004470F1" w:rsidRDefault="001E5D25" w:rsidP="000D05A7">
            <w:pPr>
              <w:pStyle w:val="BodyText"/>
              <w:rPr>
                <w:sz w:val="18"/>
                <w:szCs w:val="18"/>
              </w:rPr>
            </w:pPr>
            <w:r w:rsidRPr="004470F1">
              <w:rPr>
                <w:sz w:val="18"/>
                <w:szCs w:val="18"/>
              </w:rPr>
              <w:t>if requested</w:t>
            </w:r>
          </w:p>
        </w:tc>
        <w:tc>
          <w:tcPr>
            <w:tcW w:w="5380" w:type="dxa"/>
          </w:tcPr>
          <w:p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rsidTr="009D23B4">
        <w:trPr>
          <w:trHeight w:val="400"/>
        </w:trPr>
        <w:tc>
          <w:tcPr>
            <w:tcW w:w="1526" w:type="dxa"/>
          </w:tcPr>
          <w:p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4F2B7B">
              <w:rPr>
                <w:sz w:val="18"/>
                <w:szCs w:val="18"/>
              </w:rPr>
              <w:t>accompained with</w:t>
            </w:r>
            <w:r w:rsidRPr="004470F1">
              <w:rPr>
                <w:sz w:val="18"/>
                <w:szCs w:val="18"/>
              </w:rPr>
              <w:t xml:space="preserve"> </w:t>
            </w:r>
            <w:hyperlink r:id="rId19"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rsidR="001E5D25" w:rsidRPr="004470F1" w:rsidRDefault="001E5D25" w:rsidP="005B24E0">
            <w:pPr>
              <w:pStyle w:val="BodyText"/>
              <w:suppressLineNumbers/>
              <w:rPr>
                <w:sz w:val="18"/>
                <w:szCs w:val="18"/>
              </w:rPr>
            </w:pPr>
            <w:r w:rsidRPr="004470F1">
              <w:rPr>
                <w:sz w:val="18"/>
                <w:szCs w:val="18"/>
              </w:rPr>
              <w:t xml:space="preserve">Example: </w:t>
            </w:r>
          </w:p>
          <w:p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rsidTr="009D23B4">
        <w:trPr>
          <w:trHeight w:val="400"/>
        </w:trPr>
        <w:tc>
          <w:tcPr>
            <w:tcW w:w="1526" w:type="dxa"/>
          </w:tcPr>
          <w:p w:rsidR="001E5D25" w:rsidRPr="004470F1" w:rsidRDefault="001E5D25" w:rsidP="00885C8F">
            <w:pPr>
              <w:pStyle w:val="BodyText"/>
              <w:rPr>
                <w:rFonts w:ascii="Courier New" w:hAnsi="Courier New" w:cs="Courier New"/>
                <w:sz w:val="18"/>
                <w:szCs w:val="18"/>
              </w:rPr>
            </w:pPr>
            <w:r w:rsidRPr="004470F1">
              <w:rPr>
                <w:rFonts w:ascii="Courier New" w:hAnsi="Courier New" w:cs="Courier New"/>
                <w:sz w:val="18"/>
                <w:szCs w:val="18"/>
              </w:rPr>
              <w:t>digests</w:t>
            </w:r>
          </w:p>
        </w:tc>
        <w:tc>
          <w:tcPr>
            <w:tcW w:w="709" w:type="dxa"/>
          </w:tcPr>
          <w:p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rsidR="001E5D25" w:rsidRPr="004470F1" w:rsidRDefault="001E5D25" w:rsidP="00885C8F">
            <w:pPr>
              <w:pStyle w:val="BodyText"/>
              <w:rPr>
                <w:sz w:val="18"/>
                <w:szCs w:val="18"/>
              </w:rPr>
            </w:pPr>
            <w:r w:rsidRPr="004470F1">
              <w:rPr>
                <w:sz w:val="18"/>
                <w:szCs w:val="18"/>
              </w:rPr>
              <w:t>if requested</w:t>
            </w:r>
          </w:p>
        </w:tc>
        <w:tc>
          <w:tcPr>
            <w:tcW w:w="5380" w:type="dxa"/>
          </w:tcPr>
          <w:p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Pr>
                <w:sz w:val="18"/>
                <w:szCs w:val="18"/>
              </w:rPr>
              <w:t>accompained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rsidR="001E5D25" w:rsidRDefault="001E5D25" w:rsidP="009D23B4">
            <w:pPr>
              <w:pStyle w:val="BodyText"/>
              <w:suppressLineNumbers/>
              <w:rPr>
                <w:sz w:val="18"/>
                <w:szCs w:val="18"/>
              </w:rPr>
            </w:pPr>
            <w:r w:rsidRPr="004470F1">
              <w:rPr>
                <w:sz w:val="18"/>
                <w:szCs w:val="18"/>
              </w:rPr>
              <w:t xml:space="preserve">Example: </w:t>
            </w:r>
          </w:p>
          <w:p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rsidR="001E5D25" w:rsidRPr="004470F1" w:rsidRDefault="00C13F9B" w:rsidP="00111D60">
            <w:pPr>
              <w:pStyle w:val="BodyText"/>
              <w:suppressLineNumbers/>
              <w:rPr>
                <w:sz w:val="18"/>
                <w:szCs w:val="18"/>
              </w:rPr>
            </w:pPr>
            <w:r>
              <w:rPr>
                <w:rFonts w:ascii="Courier New" w:hAnsi="Courier New" w:cs="Courier New"/>
                <w:sz w:val="18"/>
                <w:szCs w:val="18"/>
              </w:rPr>
              <w:t>]</w:t>
            </w:r>
          </w:p>
        </w:tc>
      </w:tr>
    </w:tbl>
    <w:p w:rsidR="00574BD3" w:rsidRPr="00205582" w:rsidRDefault="00574BD3" w:rsidP="00574BD3">
      <w:pPr>
        <w:pStyle w:val="BodyText"/>
        <w:rPr>
          <w:rFonts w:ascii="Courier New" w:hAnsi="Courier New" w:cs="Courier New"/>
          <w:sz w:val="18"/>
        </w:rPr>
      </w:pPr>
    </w:p>
    <w:p w:rsidR="00B3242A" w:rsidRDefault="00B3242A" w:rsidP="00B3242A">
      <w:pPr>
        <w:pStyle w:val="BodyText"/>
        <w:rPr>
          <w:b/>
          <w:sz w:val="22"/>
        </w:rPr>
      </w:pPr>
    </w:p>
    <w:p w:rsidR="00B3242A" w:rsidRDefault="00B3242A" w:rsidP="00B3242A">
      <w:pPr>
        <w:pStyle w:val="BodyText"/>
        <w:rPr>
          <w:b/>
          <w:sz w:val="22"/>
        </w:rPr>
      </w:pPr>
      <w:r w:rsidRPr="002C1D43">
        <w:rPr>
          <w:b/>
          <w:sz w:val="22"/>
        </w:rPr>
        <w:t>Response</w:t>
      </w:r>
    </w:p>
    <w:p w:rsidR="00B3242A" w:rsidRPr="002C1D43" w:rsidRDefault="00B3242A" w:rsidP="00B3242A">
      <w:pPr>
        <w:pStyle w:val="BodyText"/>
        <w:rPr>
          <w:rFonts w:ascii="Courier New" w:hAnsi="Courier New" w:cs="Courier New"/>
          <w:b/>
          <w:sz w:val="22"/>
        </w:rPr>
      </w:pPr>
    </w:p>
    <w:p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rsidR="00B3242A" w:rsidRDefault="00B3242A" w:rsidP="00B3242A">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3242A" w:rsidRPr="00907EB8" w:rsidTr="00885C8F">
        <w:trPr>
          <w:trHeight w:val="70"/>
        </w:trPr>
        <w:tc>
          <w:tcPr>
            <w:tcW w:w="8472" w:type="dxa"/>
            <w:shd w:val="clear" w:color="auto" w:fill="C2C2C2"/>
          </w:tcPr>
          <w:p w:rsidR="00B3242A" w:rsidRDefault="00B3242A" w:rsidP="00885C8F">
            <w:pPr>
              <w:pStyle w:val="HTMLPreformatted"/>
              <w:rPr>
                <w:rFonts w:cs="Courier New"/>
                <w:sz w:val="18"/>
                <w:lang w:val="en-US" w:eastAsia="nl-NL"/>
              </w:rPr>
            </w:pPr>
          </w:p>
          <w:p w:rsidR="00B3242A" w:rsidRDefault="00B3242A" w:rsidP="00885C8F">
            <w:pPr>
              <w:pStyle w:val="HTMLPreformatted"/>
              <w:rPr>
                <w:rFonts w:cs="Courier New"/>
                <w:sz w:val="18"/>
                <w:lang w:val="en-US" w:eastAsia="nl-NL"/>
              </w:rPr>
            </w:pPr>
            <w:r>
              <w:rPr>
                <w:rFonts w:cs="Courier New"/>
                <w:sz w:val="18"/>
                <w:lang w:val="en-US" w:eastAsia="nl-NL"/>
              </w:rPr>
              <w:t>{</w:t>
            </w:r>
          </w:p>
          <w:p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w:t>
            </w:r>
            <w:r w:rsidR="002C1A90">
              <w:rPr>
                <w:rFonts w:ascii="Times New Roman" w:hAnsi="Times New Roman"/>
                <w:lang w:eastAsia="nl-NL"/>
              </w:rPr>
              <w:t xml:space="preserve"> for failed authentication</w:t>
            </w:r>
            <w:r w:rsidRPr="00FB2C37">
              <w:rPr>
                <w:rFonts w:cs="Courier New"/>
                <w:lang w:eastAsia="nl-NL"/>
              </w:rPr>
              <w:t>,</w:t>
            </w:r>
          </w:p>
          <w:p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rsidR="00B3242A" w:rsidRDefault="00B3242A" w:rsidP="00885C8F">
            <w:pPr>
              <w:pStyle w:val="HTMLPreformatted"/>
              <w:rPr>
                <w:rFonts w:ascii="Times New Roman" w:hAnsi="Times New Roman"/>
                <w:lang w:eastAsia="nl-NL"/>
              </w:rPr>
            </w:pPr>
            <w:r>
              <w:rPr>
                <w:rFonts w:cs="Courier New"/>
                <w:i/>
                <w:sz w:val="18"/>
                <w:lang w:val="en-US" w:eastAsia="nl-NL"/>
              </w:rPr>
              <w:lastRenderedPageBreak/>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3242A" w:rsidRDefault="00B3242A" w:rsidP="00885C8F">
            <w:pPr>
              <w:pStyle w:val="HTMLPreformatted"/>
              <w:rPr>
                <w:rFonts w:cs="Courier New"/>
                <w:sz w:val="18"/>
                <w:lang w:val="en-US" w:eastAsia="nl-NL"/>
              </w:rPr>
            </w:pPr>
            <w:r w:rsidRPr="000676F4">
              <w:rPr>
                <w:rFonts w:cs="Courier New"/>
                <w:sz w:val="18"/>
                <w:lang w:val="en-US" w:eastAsia="nl-NL"/>
              </w:rPr>
              <w:t>}</w:t>
            </w:r>
          </w:p>
          <w:p w:rsidR="00B3242A" w:rsidRPr="00A0186D" w:rsidRDefault="00B3242A" w:rsidP="00885C8F">
            <w:pPr>
              <w:pStyle w:val="HTMLPreformatted"/>
              <w:rPr>
                <w:rFonts w:cs="Courier New"/>
                <w:sz w:val="18"/>
                <w:szCs w:val="18"/>
                <w:lang w:val="en-US"/>
              </w:rPr>
            </w:pPr>
          </w:p>
        </w:tc>
      </w:tr>
    </w:tbl>
    <w:p w:rsidR="00B3242A" w:rsidRDefault="00B3242A" w:rsidP="00B3242A">
      <w:pPr>
        <w:pStyle w:val="HTMLPreformatted"/>
        <w:rPr>
          <w:rFonts w:cs="Courier New"/>
          <w:i/>
          <w:sz w:val="18"/>
          <w:lang w:val="en-US" w:eastAsia="nl-NL"/>
        </w:rPr>
      </w:pPr>
    </w:p>
    <w:p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rsidR="0095501A" w:rsidRDefault="00B3242A" w:rsidP="0095501A">
      <w:pPr>
        <w:pStyle w:val="BodyText"/>
        <w:suppressLineNumbers/>
        <w:ind w:firstLine="720"/>
      </w:pPr>
      <w:r>
        <w:t xml:space="preserve">authentication status. </w:t>
      </w:r>
      <w:r w:rsidR="0095501A">
        <w:t>Can be o</w:t>
      </w:r>
      <w:r>
        <w:t xml:space="preserve">ne of: </w:t>
      </w:r>
    </w:p>
    <w:p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rsidR="00B3242A" w:rsidRPr="0095501A" w:rsidRDefault="00815CC8" w:rsidP="0095501A">
      <w:pPr>
        <w:pStyle w:val="BodyText"/>
        <w:suppressLineNumbers/>
        <w:ind w:firstLine="720"/>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rsidR="00B3242A" w:rsidRDefault="00B3242A" w:rsidP="00B3242A">
      <w:pPr>
        <w:pStyle w:val="HTMLPreformatted"/>
        <w:rPr>
          <w:rFonts w:cs="Courier New"/>
          <w:sz w:val="18"/>
          <w:szCs w:val="18"/>
          <w:lang w:eastAsia="nl-NL"/>
        </w:rPr>
      </w:pPr>
    </w:p>
    <w:p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rsidR="0095501A" w:rsidRPr="00E27D71"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rsidR="0095501A" w:rsidRDefault="0095501A" w:rsidP="00B3242A">
      <w:pPr>
        <w:pStyle w:val="HTMLPreformatted"/>
        <w:rPr>
          <w:rFonts w:cs="Courier New"/>
          <w:sz w:val="18"/>
          <w:szCs w:val="18"/>
          <w:lang w:eastAsia="nl-NL"/>
        </w:rPr>
      </w:pPr>
    </w:p>
    <w:p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rsidR="0095501A" w:rsidRDefault="0095501A" w:rsidP="00B3242A">
      <w:pPr>
        <w:pStyle w:val="HTMLPreformatted"/>
        <w:rPr>
          <w:rFonts w:cs="Courier New"/>
          <w:sz w:val="18"/>
          <w:szCs w:val="18"/>
          <w:lang w:eastAsia="nl-NL"/>
        </w:rPr>
      </w:pPr>
    </w:p>
    <w:p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rsidR="00AE19E3" w:rsidRDefault="00FE2770" w:rsidP="00422AA3">
      <w:pPr>
        <w:pStyle w:val="BodyText"/>
        <w:suppressLineNumbers/>
        <w:ind w:left="720"/>
      </w:pPr>
      <w:r>
        <w:t>E</w:t>
      </w:r>
      <w:r w:rsidR="00F813F9">
        <w:t>xample:</w:t>
      </w:r>
    </w:p>
    <w:p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4654BD" w:rsidRPr="004654BD" w:rsidRDefault="004654BD" w:rsidP="0095501A">
      <w:pPr>
        <w:pStyle w:val="BodyText"/>
        <w:suppressLineNumbers/>
        <w:rPr>
          <w:rFonts w:ascii="Courier New" w:hAnsi="Courier New" w:cs="Courier New"/>
          <w:i/>
          <w:sz w:val="18"/>
        </w:rPr>
      </w:pPr>
    </w:p>
    <w:p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rsidR="0095501A" w:rsidRDefault="00A97BAB" w:rsidP="00A97BAB">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475EBF" w:rsidRDefault="00475EBF" w:rsidP="00A97BAB">
      <w:pPr>
        <w:pStyle w:val="BodyText"/>
        <w:suppressLineNumbers/>
        <w:ind w:left="720"/>
        <w:rPr>
          <w:rFonts w:ascii="Courier New" w:hAnsi="Courier New" w:cs="Courier New"/>
          <w:sz w:val="18"/>
          <w:szCs w:val="18"/>
        </w:rPr>
      </w:pPr>
    </w:p>
    <w:p w:rsidR="00475EBF" w:rsidRDefault="00475EBF" w:rsidP="00475EBF">
      <w:pPr>
        <w:pStyle w:val="BodyText"/>
        <w:suppressLineNumbers/>
        <w:rPr>
          <w:b/>
          <w:szCs w:val="18"/>
        </w:rPr>
      </w:pPr>
    </w:p>
    <w:p w:rsidR="00475EBF" w:rsidRDefault="00475EBF" w:rsidP="00475EBF">
      <w:pPr>
        <w:pStyle w:val="BodyText"/>
        <w:suppressLineNumbers/>
        <w:rPr>
          <w:b/>
          <w:szCs w:val="18"/>
        </w:rPr>
      </w:pPr>
      <w:r w:rsidRPr="00475EBF">
        <w:rPr>
          <w:b/>
          <w:szCs w:val="18"/>
        </w:rPr>
        <w:t>Example:</w:t>
      </w:r>
    </w:p>
    <w:p w:rsidR="00475EBF" w:rsidRDefault="00475EBF" w:rsidP="00475EBF">
      <w:pPr>
        <w:pStyle w:val="BodyText"/>
        <w:suppressLineNumbers/>
        <w:rPr>
          <w:b/>
          <w:szCs w:val="18"/>
        </w:rPr>
      </w:pPr>
    </w:p>
    <w:p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rsidR="00475EBF" w:rsidRPr="00A0186D" w:rsidRDefault="00475EBF" w:rsidP="00885C8F">
            <w:pPr>
              <w:pStyle w:val="HTMLPreformatted"/>
              <w:rPr>
                <w:rFonts w:cs="Courier New"/>
                <w:sz w:val="18"/>
                <w:szCs w:val="18"/>
                <w:lang w:val="en-US"/>
              </w:rPr>
            </w:pPr>
          </w:p>
        </w:tc>
      </w:tr>
    </w:tbl>
    <w:p w:rsidR="00475EBF" w:rsidRPr="00E27D71" w:rsidRDefault="00475EBF" w:rsidP="0095501A">
      <w:pPr>
        <w:pStyle w:val="BodyText"/>
        <w:suppressLineNumbers/>
        <w:ind w:firstLine="720"/>
      </w:pPr>
    </w:p>
    <w:p w:rsidR="0095501A" w:rsidRPr="00475EBF" w:rsidRDefault="0095501A"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A26BE" w:rsidRPr="00907EB8" w:rsidTr="00BA26BE">
        <w:trPr>
          <w:trHeight w:val="70"/>
        </w:trPr>
        <w:tc>
          <w:tcPr>
            <w:tcW w:w="8472" w:type="dxa"/>
            <w:shd w:val="clear" w:color="auto" w:fill="C2C2C2"/>
          </w:tcPr>
          <w:p w:rsidR="00BA26BE" w:rsidRDefault="00BA26BE" w:rsidP="00BA26BE">
            <w:pPr>
              <w:pStyle w:val="HTMLPreformatted"/>
              <w:rPr>
                <w:rFonts w:cs="Courier New"/>
                <w:sz w:val="18"/>
                <w:lang w:val="en-US" w:eastAsia="nl-NL"/>
              </w:rPr>
            </w:pP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rsidR="00BA26BE" w:rsidRPr="00A0186D" w:rsidRDefault="00BA26BE" w:rsidP="00BA26BE">
            <w:pPr>
              <w:pStyle w:val="HTMLPreformatted"/>
              <w:rPr>
                <w:rFonts w:cs="Courier New"/>
                <w:sz w:val="18"/>
                <w:szCs w:val="18"/>
                <w:lang w:val="en-US"/>
              </w:rPr>
            </w:pPr>
          </w:p>
        </w:tc>
      </w:tr>
    </w:tbl>
    <w:p w:rsidR="00BA26BE" w:rsidRDefault="00BA26BE" w:rsidP="00B3242A">
      <w:pPr>
        <w:pStyle w:val="HTMLPreformatted"/>
        <w:rPr>
          <w:rFonts w:cs="Courier New"/>
          <w:sz w:val="18"/>
          <w:szCs w:val="18"/>
          <w:lang w:eastAsia="nl-NL"/>
        </w:rPr>
      </w:pPr>
    </w:p>
    <w:p w:rsidR="00D96D0B" w:rsidRDefault="00D96D0B" w:rsidP="00B3242A">
      <w:pPr>
        <w:pStyle w:val="HTMLPreformatted"/>
        <w:rPr>
          <w:rFonts w:ascii="Times New Roman" w:hAnsi="Times New Roman"/>
          <w:lang w:eastAsia="nl-NL"/>
        </w:rPr>
      </w:pPr>
    </w:p>
    <w:p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tblPr>
      <w:tblGrid>
        <w:gridCol w:w="8472"/>
      </w:tblGrid>
      <w:tr w:rsidR="00475EBF" w:rsidRPr="00907EB8" w:rsidTr="00885C8F">
        <w:trPr>
          <w:trHeight w:val="70"/>
        </w:trPr>
        <w:tc>
          <w:tcPr>
            <w:tcW w:w="8472" w:type="dxa"/>
            <w:shd w:val="clear" w:color="auto" w:fill="C2C2C2"/>
          </w:tcPr>
          <w:p w:rsidR="00475EBF" w:rsidRDefault="00475EBF" w:rsidP="00885C8F">
            <w:pPr>
              <w:pStyle w:val="HTMLPreformatted"/>
              <w:rPr>
                <w:rFonts w:cs="Courier New"/>
                <w:sz w:val="18"/>
                <w:lang w:val="en-US" w:eastAsia="nl-NL"/>
              </w:rPr>
            </w:pP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rsidR="00475EBF" w:rsidRPr="00A0186D" w:rsidRDefault="00475EBF" w:rsidP="00885C8F">
            <w:pPr>
              <w:pStyle w:val="HTMLPreformatted"/>
              <w:rPr>
                <w:rFonts w:cs="Courier New"/>
                <w:sz w:val="18"/>
                <w:szCs w:val="18"/>
                <w:lang w:val="en-US"/>
              </w:rPr>
            </w:pPr>
          </w:p>
        </w:tc>
      </w:tr>
    </w:tbl>
    <w:p w:rsidR="00475EBF" w:rsidRDefault="00475EBF" w:rsidP="00B3242A">
      <w:pPr>
        <w:pStyle w:val="HTMLPreformatted"/>
        <w:rPr>
          <w:rFonts w:cs="Courier New"/>
          <w:sz w:val="18"/>
          <w:szCs w:val="18"/>
          <w:lang w:eastAsia="nl-NL"/>
        </w:rPr>
      </w:pPr>
    </w:p>
    <w:p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filled in as described below</w:t>
      </w:r>
      <w:r w:rsidR="0080750D">
        <w:rPr>
          <w:rFonts w:ascii="Times New Roman" w:hAnsi="Times New Roman"/>
          <w:lang w:eastAsia="nl-NL"/>
        </w:rPr>
        <w:t xml:space="preserve"> in 4.5.2.1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rsidR="00BE082A" w:rsidRPr="00BA26BE" w:rsidRDefault="00BE082A" w:rsidP="00BE082A">
      <w:pPr>
        <w:pStyle w:val="HTMLPreformatted"/>
        <w:ind w:left="360"/>
        <w:rPr>
          <w:rFonts w:ascii="Times New Roman" w:hAnsi="Times New Roman"/>
          <w:lang w:eastAsia="nl-NL"/>
        </w:rPr>
      </w:pPr>
    </w:p>
    <w:p w:rsidR="0080750D" w:rsidRPr="0080750D" w:rsidRDefault="0080750D" w:rsidP="0080750D">
      <w:pPr>
        <w:pStyle w:val="Heading4"/>
      </w:pPr>
      <w:r w:rsidRPr="0080750D">
        <w:t>Challenge-response authentication</w:t>
      </w:r>
    </w:p>
    <w:p w:rsidR="00CD7414" w:rsidRDefault="00CD7414" w:rsidP="00CD7414">
      <w:pPr>
        <w:pStyle w:val="Heading4"/>
        <w:numPr>
          <w:ilvl w:val="0"/>
          <w:numId w:val="0"/>
        </w:numPr>
      </w:pPr>
      <w:r>
        <w:t>Request</w:t>
      </w:r>
    </w:p>
    <w:p w:rsidR="00CD7414" w:rsidRPr="007A02AD" w:rsidRDefault="00CD7414" w:rsidP="00CD7414">
      <w:pPr>
        <w:pStyle w:val="BodyText"/>
        <w:rPr>
          <w:rFonts w:ascii="Courier New" w:hAnsi="Courier New" w:cs="Courier New"/>
        </w:rPr>
      </w:pPr>
      <w:r w:rsidRPr="007A02AD">
        <w:rPr>
          <w:rFonts w:ascii="Courier New" w:hAnsi="Courier New" w:cs="Courier New"/>
        </w:rPr>
        <w:t>GET /rcdp/2.0.0/</w:t>
      </w:r>
      <w:r w:rsidRPr="002550CD">
        <w:rPr>
          <w:rFonts w:ascii="Courier New" w:hAnsi="Courier New" w:cs="Courier New"/>
          <w:sz w:val="18"/>
        </w:rPr>
        <w:t>authentication</w:t>
      </w:r>
    </w:p>
    <w:p w:rsidR="00CD7414" w:rsidRDefault="00CD7414" w:rsidP="00CD7414">
      <w:pPr>
        <w:pStyle w:val="BodyText"/>
        <w:rPr>
          <w:rFonts w:ascii="Courier New" w:hAnsi="Courier New" w:cs="Courier New"/>
        </w:rPr>
      </w:pPr>
    </w:p>
    <w:p w:rsidR="00CD7414" w:rsidRDefault="00CD7414" w:rsidP="00CD7414">
      <w:pPr>
        <w:pStyle w:val="BodyText"/>
        <w:rPr>
          <w:b/>
        </w:rPr>
      </w:pPr>
      <w:r w:rsidRPr="000E5793">
        <w:rPr>
          <w:b/>
        </w:rPr>
        <w:t>Example:</w:t>
      </w:r>
      <w:r w:rsidR="006358AC">
        <w:rPr>
          <w:b/>
        </w:rPr>
        <w:tab/>
      </w:r>
    </w:p>
    <w:p w:rsidR="00CD7414" w:rsidRPr="000E5793" w:rsidRDefault="00CD7414" w:rsidP="00CD7414">
      <w:pPr>
        <w:pStyle w:val="BodyText"/>
        <w:rPr>
          <w:b/>
        </w:rPr>
      </w:pPr>
    </w:p>
    <w:p w:rsidR="00CD7414" w:rsidRDefault="006358AC" w:rsidP="00CD7414">
      <w:pPr>
        <w:pStyle w:val="BodyText"/>
        <w:rPr>
          <w:rFonts w:ascii="Courier New" w:hAnsi="Courier New" w:cs="Courier New"/>
          <w:sz w:val="18"/>
        </w:rPr>
      </w:pPr>
      <w:r w:rsidRPr="006358AC">
        <w:rPr>
          <w:rFonts w:ascii="Courier New" w:hAnsi="Courier New" w:cs="Courier New"/>
          <w:sz w:val="18"/>
        </w:rPr>
        <w:t>/rcdp/2.0.0/authentication?responses=%7B%22CK%22%3A+%22</w:t>
      </w:r>
      <w:r>
        <w:rPr>
          <w:rFonts w:ascii="Courier New" w:hAnsi="Courier New" w:cs="Courier New"/>
          <w:sz w:val="18"/>
        </w:rPr>
        <w:t>123</w:t>
      </w:r>
      <w:r w:rsidRPr="006358AC">
        <w:rPr>
          <w:rFonts w:ascii="Courier New" w:hAnsi="Courier New" w:cs="Courier New"/>
          <w:sz w:val="18"/>
        </w:rPr>
        <w:t>%22%2C+%22RES%22%3A+%22</w:t>
      </w:r>
      <w:r>
        <w:rPr>
          <w:rFonts w:ascii="Courier New" w:hAnsi="Courier New" w:cs="Courier New"/>
          <w:sz w:val="18"/>
        </w:rPr>
        <w:t>456</w:t>
      </w:r>
      <w:r w:rsidRPr="006358AC">
        <w:rPr>
          <w:rFonts w:ascii="Courier New" w:hAnsi="Courier New" w:cs="Courier New"/>
          <w:sz w:val="18"/>
        </w:rPr>
        <w:t>%22%2C+%22IK%22%3A+%22</w:t>
      </w:r>
      <w:r>
        <w:rPr>
          <w:rFonts w:ascii="Courier New" w:hAnsi="Courier New" w:cs="Courier New"/>
          <w:sz w:val="18"/>
        </w:rPr>
        <w:t>789</w:t>
      </w:r>
      <w:r w:rsidRPr="006358AC">
        <w:rPr>
          <w:rFonts w:ascii="Courier New" w:hAnsi="Courier New" w:cs="Courier New"/>
          <w:sz w:val="18"/>
        </w:rPr>
        <w:t>%22%7D</w:t>
      </w:r>
    </w:p>
    <w:p w:rsidR="00794A7C" w:rsidRDefault="00794A7C" w:rsidP="00CD7414">
      <w:pPr>
        <w:pStyle w:val="BodyText"/>
        <w:rPr>
          <w:rFonts w:ascii="Courier New" w:hAnsi="Courier New" w:cs="Courier New"/>
        </w:rPr>
      </w:pPr>
    </w:p>
    <w:p w:rsidR="00CD7414" w:rsidRDefault="00CD7414" w:rsidP="00CD7414">
      <w:pPr>
        <w:pStyle w:val="BodyText"/>
        <w:rPr>
          <w:b/>
        </w:rPr>
      </w:pPr>
      <w:r w:rsidRPr="000E5793">
        <w:rPr>
          <w:b/>
        </w:rPr>
        <w:t>Query parameters</w:t>
      </w:r>
    </w:p>
    <w:p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89"/>
        <w:gridCol w:w="919"/>
        <w:gridCol w:w="961"/>
        <w:gridCol w:w="5538"/>
      </w:tblGrid>
      <w:tr w:rsidR="00CD7414" w:rsidTr="009D4B63">
        <w:tc>
          <w:tcPr>
            <w:tcW w:w="0" w:type="auto"/>
            <w:tcBorders>
              <w:top w:val="single" w:sz="4" w:space="0" w:color="auto"/>
              <w:bottom w:val="single" w:sz="4" w:space="0" w:color="auto"/>
            </w:tcBorders>
          </w:tcPr>
          <w:p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rsidR="00CD7414" w:rsidRDefault="00CD7414" w:rsidP="00885C8F">
            <w:pPr>
              <w:pStyle w:val="BodyText"/>
              <w:rPr>
                <w:b/>
              </w:rPr>
            </w:pPr>
            <w:r>
              <w:rPr>
                <w:b/>
              </w:rPr>
              <w:t>type</w:t>
            </w:r>
          </w:p>
        </w:tc>
        <w:tc>
          <w:tcPr>
            <w:tcW w:w="0" w:type="auto"/>
            <w:tcBorders>
              <w:top w:val="single" w:sz="4" w:space="0" w:color="auto"/>
              <w:bottom w:val="single" w:sz="4" w:space="0" w:color="auto"/>
            </w:tcBorders>
          </w:tcPr>
          <w:p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rsidR="00CD7414" w:rsidRDefault="00CD7414" w:rsidP="00885C8F">
            <w:pPr>
              <w:pStyle w:val="BodyText"/>
              <w:rPr>
                <w:b/>
              </w:rPr>
            </w:pPr>
            <w:r>
              <w:rPr>
                <w:b/>
              </w:rPr>
              <w:t>description</w:t>
            </w:r>
          </w:p>
        </w:tc>
      </w:tr>
      <w:tr w:rsidR="00CD7414" w:rsidRPr="00BD354A" w:rsidTr="009D4B63">
        <w:trPr>
          <w:trHeight w:val="400"/>
        </w:trPr>
        <w:tc>
          <w:tcPr>
            <w:tcW w:w="0" w:type="auto"/>
            <w:tcBorders>
              <w:top w:val="single" w:sz="4" w:space="0" w:color="auto"/>
            </w:tcBorders>
          </w:tcPr>
          <w:p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rsidR="00CD7414" w:rsidRPr="00BD354A" w:rsidRDefault="00CD7414" w:rsidP="00885C8F">
            <w:pPr>
              <w:pStyle w:val="BodyText"/>
              <w:rPr>
                <w:i/>
              </w:rPr>
            </w:pPr>
            <w:r>
              <w:rPr>
                <w:i/>
              </w:rPr>
              <w:t>JSON object</w:t>
            </w:r>
          </w:p>
        </w:tc>
        <w:tc>
          <w:tcPr>
            <w:tcW w:w="0" w:type="auto"/>
            <w:tcBorders>
              <w:top w:val="single" w:sz="4" w:space="0" w:color="auto"/>
            </w:tcBorders>
          </w:tcPr>
          <w:p w:rsidR="00CD7414" w:rsidRPr="00681CEE" w:rsidRDefault="00CD7414" w:rsidP="00885C8F">
            <w:pPr>
              <w:pStyle w:val="BodyText"/>
            </w:pPr>
            <w:r w:rsidRPr="00681CEE">
              <w:t>yes</w:t>
            </w:r>
          </w:p>
        </w:tc>
        <w:tc>
          <w:tcPr>
            <w:tcW w:w="0" w:type="auto"/>
            <w:tcBorders>
              <w:top w:val="single" w:sz="4" w:space="0" w:color="auto"/>
            </w:tcBorders>
          </w:tcPr>
          <w:p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w:t>
            </w:r>
            <w:r>
              <w:lastRenderedPageBreak/>
              <w:t>request.</w:t>
            </w:r>
          </w:p>
          <w:p w:rsidR="00A84335" w:rsidRDefault="00ED5EB6" w:rsidP="00A84335">
            <w:pPr>
              <w:pStyle w:val="BodyText"/>
            </w:pPr>
            <w:r>
              <w:t xml:space="preserve">Example: </w:t>
            </w:r>
          </w:p>
          <w:p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rsidR="00A84335" w:rsidRPr="003B0EDE" w:rsidRDefault="00A84335" w:rsidP="00A84335">
            <w:pPr>
              <w:pStyle w:val="BodyText"/>
              <w:rPr>
                <w:b/>
              </w:rPr>
            </w:pPr>
            <w:r w:rsidRPr="00A84335">
              <w:rPr>
                <w:rFonts w:ascii="Courier New" w:hAnsi="Courier New" w:cs="Courier New"/>
                <w:sz w:val="18"/>
                <w:szCs w:val="18"/>
              </w:rPr>
              <w:t>]</w:t>
            </w:r>
          </w:p>
        </w:tc>
      </w:tr>
    </w:tbl>
    <w:p w:rsidR="00B3242A" w:rsidRDefault="00B3242A" w:rsidP="00B3242A">
      <w:pPr>
        <w:pStyle w:val="HTMLPreformatted"/>
        <w:rPr>
          <w:rFonts w:cs="Courier New"/>
          <w:lang w:eastAsia="nl-NL"/>
        </w:rPr>
      </w:pPr>
    </w:p>
    <w:p w:rsidR="000F003A" w:rsidRDefault="000F003A" w:rsidP="000F003A">
      <w:pPr>
        <w:pStyle w:val="BodyText"/>
        <w:rPr>
          <w:b/>
          <w:sz w:val="22"/>
        </w:rPr>
      </w:pPr>
      <w:r w:rsidRPr="002C1D43">
        <w:rPr>
          <w:b/>
          <w:sz w:val="22"/>
        </w:rPr>
        <w:t>Response</w:t>
      </w:r>
    </w:p>
    <w:p w:rsidR="000F003A" w:rsidRDefault="000F003A" w:rsidP="00574BD3">
      <w:pPr>
        <w:pStyle w:val="BodyText"/>
      </w:pPr>
    </w:p>
    <w:p w:rsidR="00B4760C" w:rsidRDefault="000F003A" w:rsidP="00B4760C">
      <w:pPr>
        <w:pStyle w:val="BodyText"/>
        <w:rPr>
          <w:b/>
          <w:sz w:val="22"/>
        </w:rPr>
      </w:pPr>
      <w:r>
        <w:t xml:space="preserve"> </w:t>
      </w:r>
      <w:r w:rsidR="00B4760C" w:rsidRPr="002C1D43">
        <w:rPr>
          <w:b/>
          <w:sz w:val="22"/>
        </w:rPr>
        <w:t>Response</w:t>
      </w:r>
    </w:p>
    <w:p w:rsidR="00B4760C" w:rsidRPr="002C1D43" w:rsidRDefault="00B4760C" w:rsidP="00B4760C">
      <w:pPr>
        <w:pStyle w:val="BodyText"/>
        <w:rPr>
          <w:rFonts w:ascii="Courier New" w:hAnsi="Courier New" w:cs="Courier New"/>
          <w:b/>
          <w:sz w:val="22"/>
        </w:rPr>
      </w:pPr>
    </w:p>
    <w:p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Default="00B4760C" w:rsidP="00B4760C">
            <w:pPr>
              <w:pStyle w:val="HTMLPreformatted"/>
              <w:rPr>
                <w:rFonts w:cs="Courier New"/>
                <w:sz w:val="18"/>
                <w:lang w:val="en-US" w:eastAsia="nl-NL"/>
              </w:rPr>
            </w:pPr>
            <w:r>
              <w:rPr>
                <w:rFonts w:cs="Courier New"/>
                <w:sz w:val="18"/>
                <w:lang w:val="en-US" w:eastAsia="nl-NL"/>
              </w:rPr>
              <w:t>{</w:t>
            </w:r>
          </w:p>
          <w:p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rsidR="00B4760C" w:rsidRDefault="00B4760C" w:rsidP="00B4760C">
            <w:pPr>
              <w:pStyle w:val="HTMLPreformatted"/>
              <w:rPr>
                <w:rFonts w:cs="Courier New"/>
                <w:sz w:val="18"/>
                <w:lang w:val="en-US" w:eastAsia="nl-NL"/>
              </w:rPr>
            </w:pPr>
            <w:r w:rsidRPr="000676F4">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i/>
          <w:sz w:val="18"/>
          <w:lang w:val="en-US" w:eastAsia="nl-NL"/>
        </w:rPr>
      </w:pPr>
    </w:p>
    <w:p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rsidR="00B4760C" w:rsidRDefault="00B4760C" w:rsidP="00B4760C">
      <w:pPr>
        <w:pStyle w:val="BodyText"/>
        <w:suppressLineNumbers/>
        <w:ind w:firstLine="720"/>
      </w:pPr>
      <w:r>
        <w:t xml:space="preserve">authentication status. Can be one of: </w:t>
      </w:r>
    </w:p>
    <w:p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rsidR="00B4760C" w:rsidRDefault="00B4760C" w:rsidP="00B4760C">
      <w:pPr>
        <w:pStyle w:val="HTMLPreformatted"/>
        <w:rPr>
          <w:rFonts w:cs="Courier New"/>
          <w:sz w:val="18"/>
          <w:szCs w:val="18"/>
          <w:lang w:eastAsia="nl-NL"/>
        </w:rPr>
      </w:pPr>
    </w:p>
    <w:p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t>password-validity</w:t>
      </w:r>
    </w:p>
    <w:p w:rsidR="00B4760C" w:rsidRPr="0039048E"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rsidR="00B4760C" w:rsidRDefault="00B4760C" w:rsidP="00B4760C">
      <w:pPr>
        <w:pStyle w:val="HTMLPreformatted"/>
        <w:rPr>
          <w:rFonts w:cs="Courier New"/>
          <w:sz w:val="18"/>
          <w:szCs w:val="18"/>
          <w:lang w:eastAsia="nl-NL"/>
        </w:rPr>
      </w:pPr>
    </w:p>
    <w:p w:rsidR="00872B88" w:rsidRDefault="00872B88" w:rsidP="00872B88">
      <w:pPr>
        <w:pStyle w:val="BodyText"/>
        <w:suppressLineNumbers/>
        <w:rPr>
          <w:rFonts w:ascii="Courier New" w:hAnsi="Courier New" w:cs="Courier New"/>
          <w:i/>
          <w:sz w:val="18"/>
        </w:rPr>
      </w:pPr>
      <w:r>
        <w:rPr>
          <w:rFonts w:ascii="Courier New" w:hAnsi="Courier New" w:cs="Courier New"/>
          <w:i/>
          <w:sz w:val="18"/>
        </w:rPr>
        <w:t>c</w:t>
      </w:r>
      <w:r w:rsidRPr="004654BD">
        <w:rPr>
          <w:rFonts w:ascii="Courier New" w:hAnsi="Courier New" w:cs="Courier New"/>
          <w:i/>
          <w:sz w:val="18"/>
        </w:rPr>
        <w:t>hallenges</w:t>
      </w:r>
    </w:p>
    <w:p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rsidR="00872B88" w:rsidRDefault="00872B88" w:rsidP="00872B88">
      <w:pPr>
        <w:pStyle w:val="BodyText"/>
        <w:suppressLineNumbers/>
        <w:ind w:left="720"/>
      </w:pPr>
      <w:r>
        <w:t>Example:</w:t>
      </w:r>
    </w:p>
    <w:p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rsidR="00B4760C" w:rsidRPr="004654BD" w:rsidRDefault="00B4760C" w:rsidP="00B4760C">
      <w:pPr>
        <w:pStyle w:val="BodyText"/>
        <w:suppressLineNumbers/>
        <w:rPr>
          <w:rFonts w:ascii="Courier New" w:hAnsi="Courier New" w:cs="Courier New"/>
          <w:i/>
          <w:sz w:val="18"/>
        </w:rPr>
      </w:pPr>
    </w:p>
    <w:p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rsidR="00B4760C" w:rsidRDefault="00B4760C" w:rsidP="00B4760C">
      <w:pPr>
        <w:pStyle w:val="BodyText"/>
        <w:suppressLineNumbers/>
        <w:ind w:left="720"/>
        <w:rPr>
          <w:rFonts w:ascii="Courier New" w:hAnsi="Courier New" w:cs="Courier New"/>
          <w:sz w:val="18"/>
          <w:szCs w:val="18"/>
        </w:rPr>
      </w:pPr>
    </w:p>
    <w:p w:rsidR="00B4760C" w:rsidRDefault="00B4760C" w:rsidP="00B4760C">
      <w:pPr>
        <w:pStyle w:val="BodyText"/>
        <w:suppressLineNumbers/>
        <w:rPr>
          <w:b/>
          <w:szCs w:val="18"/>
        </w:rPr>
      </w:pPr>
    </w:p>
    <w:p w:rsidR="00B4760C" w:rsidRDefault="00B4760C" w:rsidP="00B4760C">
      <w:pPr>
        <w:pStyle w:val="BodyText"/>
        <w:suppressLineNumbers/>
        <w:rPr>
          <w:b/>
          <w:szCs w:val="18"/>
        </w:rPr>
      </w:pPr>
      <w:r w:rsidRPr="00475EBF">
        <w:rPr>
          <w:b/>
          <w:szCs w:val="18"/>
        </w:rPr>
        <w:t>Example:</w:t>
      </w:r>
    </w:p>
    <w:p w:rsidR="00B4760C" w:rsidRDefault="00B4760C" w:rsidP="00B4760C">
      <w:pPr>
        <w:pStyle w:val="BodyText"/>
        <w:suppressLineNumbers/>
        <w:rPr>
          <w:b/>
          <w:szCs w:val="18"/>
        </w:rPr>
      </w:pPr>
    </w:p>
    <w:p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rsidR="00B4760C" w:rsidRPr="00A0186D" w:rsidRDefault="00B4760C" w:rsidP="00B4760C">
            <w:pPr>
              <w:pStyle w:val="HTMLPreformatted"/>
              <w:rPr>
                <w:rFonts w:cs="Courier New"/>
                <w:sz w:val="18"/>
                <w:szCs w:val="18"/>
                <w:lang w:val="en-US"/>
              </w:rPr>
            </w:pPr>
          </w:p>
        </w:tc>
      </w:tr>
    </w:tbl>
    <w:p w:rsidR="00B4760C" w:rsidRPr="00E27D71" w:rsidRDefault="00B4760C" w:rsidP="00B4760C">
      <w:pPr>
        <w:pStyle w:val="BodyText"/>
        <w:suppressLineNumbers/>
        <w:ind w:firstLine="720"/>
      </w:pPr>
    </w:p>
    <w:p w:rsidR="00B4760C" w:rsidRPr="00475EBF" w:rsidRDefault="00B4760C" w:rsidP="00B4760C">
      <w:pPr>
        <w:pStyle w:val="HTMLPreformatted"/>
        <w:rPr>
          <w:rFonts w:ascii="Times New Roman" w:hAnsi="Times New Roman"/>
          <w:lang w:eastAsia="nl-NL"/>
        </w:rPr>
      </w:pPr>
    </w:p>
    <w:p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B4760C" w:rsidRDefault="00B4760C" w:rsidP="00B4760C">
      <w:pPr>
        <w:pStyle w:val="HTMLPreformatted"/>
        <w:rPr>
          <w:rFonts w:cs="Courier New"/>
          <w:sz w:val="18"/>
          <w:szCs w:val="18"/>
          <w:lang w:eastAsia="nl-NL"/>
        </w:rPr>
      </w:pPr>
    </w:p>
    <w:p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tblPr>
      <w:tblGrid>
        <w:gridCol w:w="8472"/>
      </w:tblGrid>
      <w:tr w:rsidR="00B4760C" w:rsidRPr="00907EB8" w:rsidTr="00B4760C">
        <w:trPr>
          <w:trHeight w:val="70"/>
        </w:trPr>
        <w:tc>
          <w:tcPr>
            <w:tcW w:w="8472" w:type="dxa"/>
            <w:shd w:val="clear" w:color="auto" w:fill="C2C2C2"/>
          </w:tcPr>
          <w:p w:rsidR="00B4760C" w:rsidRDefault="00B4760C" w:rsidP="00B4760C">
            <w:pPr>
              <w:pStyle w:val="HTMLPreformatted"/>
              <w:rPr>
                <w:rFonts w:cs="Courier New"/>
                <w:sz w:val="18"/>
                <w:lang w:val="en-US" w:eastAsia="nl-NL"/>
              </w:rPr>
            </w:pP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rsidR="00B4760C" w:rsidRPr="00A0186D" w:rsidRDefault="00B4760C" w:rsidP="00B4760C">
            <w:pPr>
              <w:pStyle w:val="HTMLPreformatted"/>
              <w:rPr>
                <w:rFonts w:cs="Courier New"/>
                <w:sz w:val="18"/>
                <w:szCs w:val="18"/>
                <w:lang w:val="en-US"/>
              </w:rPr>
            </w:pPr>
          </w:p>
        </w:tc>
      </w:tr>
    </w:tbl>
    <w:p w:rsidR="00FA1767" w:rsidRDefault="00FA1767" w:rsidP="00FA1767">
      <w:pPr>
        <w:pStyle w:val="BodyText"/>
      </w:pPr>
    </w:p>
    <w:p w:rsidR="00FA1767" w:rsidRDefault="00FA1767" w:rsidP="00FA1767">
      <w:pPr>
        <w:pStyle w:val="BodyText"/>
      </w:pPr>
    </w:p>
    <w:p w:rsidR="00B02838" w:rsidRDefault="00B02838" w:rsidP="00FA1767">
      <w:pPr>
        <w:pStyle w:val="BodyText"/>
      </w:pPr>
    </w:p>
    <w:p w:rsidR="00FA1767" w:rsidRPr="007710C4" w:rsidRDefault="00FA1767" w:rsidP="00FA1767">
      <w:pPr>
        <w:pStyle w:val="Heading3"/>
      </w:pPr>
      <w:bookmarkStart w:id="184" w:name="_Toc509383698"/>
      <w:r>
        <w:t>Change password</w:t>
      </w:r>
      <w:bookmarkEnd w:id="184"/>
    </w:p>
    <w:p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rsidR="00B02838" w:rsidRDefault="00B02838" w:rsidP="00B02838">
      <w:pPr>
        <w:pStyle w:val="Heading4"/>
        <w:numPr>
          <w:ilvl w:val="0"/>
          <w:numId w:val="0"/>
        </w:numPr>
      </w:pPr>
      <w:r>
        <w:t>Request</w:t>
      </w:r>
    </w:p>
    <w:p w:rsidR="00B02838" w:rsidRPr="00B02838" w:rsidRDefault="00B02838" w:rsidP="00B02838">
      <w:pPr>
        <w:pStyle w:val="BodyText"/>
        <w:rPr>
          <w:rFonts w:ascii="Courier New" w:hAnsi="Courier New" w:cs="Courier New"/>
        </w:rPr>
      </w:pPr>
      <w:r w:rsidRPr="00B02838">
        <w:rPr>
          <w:rFonts w:ascii="Courier New" w:hAnsi="Courier New" w:cs="Courier New"/>
        </w:rPr>
        <w:t>GET /rcdp/2.0.0/change-password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Example:</w:t>
      </w:r>
    </w:p>
    <w:p w:rsidR="00B02838" w:rsidRPr="000E5793" w:rsidRDefault="00B02838" w:rsidP="00B02838">
      <w:pPr>
        <w:pStyle w:val="BodyText"/>
        <w:rPr>
          <w:b/>
        </w:rPr>
      </w:pPr>
    </w:p>
    <w:p w:rsidR="00B02838" w:rsidRDefault="00B02838" w:rsidP="00B02838">
      <w:pPr>
        <w:pStyle w:val="BodyText"/>
        <w:rPr>
          <w:rFonts w:ascii="Courier New" w:hAnsi="Courier New" w:cs="Courier New"/>
          <w:sz w:val="18"/>
        </w:rPr>
      </w:pPr>
      <w:r w:rsidRPr="00FC6CFD">
        <w:rPr>
          <w:rFonts w:ascii="Courier New" w:hAnsi="Courier New" w:cs="Courier New"/>
          <w:sz w:val="18"/>
        </w:rPr>
        <w:t>/rcdp/2.0.0/</w:t>
      </w:r>
      <w:r>
        <w:rPr>
          <w:rFonts w:ascii="Courier New" w:hAnsi="Courier New" w:cs="Courier New"/>
          <w:sz w:val="18"/>
        </w:rPr>
        <w:t>change-password</w:t>
      </w:r>
      <w:r w:rsidRPr="002550CD">
        <w:rPr>
          <w:rFonts w:ascii="Courier New" w:hAnsi="Courier New" w:cs="Courier New"/>
          <w:sz w:val="18"/>
        </w:rPr>
        <w:t>?</w:t>
      </w:r>
      <w:r w:rsidR="005E31A3">
        <w:rPr>
          <w:rFonts w:ascii="Courier New" w:hAnsi="Courier New" w:cs="Courier New"/>
          <w:sz w:val="18"/>
          <w:szCs w:val="18"/>
          <w:lang w:val="fr-FR"/>
        </w:rPr>
        <w:t>old-password</w:t>
      </w:r>
      <w:r>
        <w:rPr>
          <w:rFonts w:ascii="Courier New" w:hAnsi="Courier New" w:cs="Courier New"/>
          <w:sz w:val="18"/>
        </w:rPr>
        <w:t>=changeme&amp;</w:t>
      </w:r>
      <w:r w:rsidR="005E31A3">
        <w:rPr>
          <w:rFonts w:ascii="Courier New" w:hAnsi="Courier New" w:cs="Courier New"/>
          <w:sz w:val="18"/>
          <w:szCs w:val="18"/>
        </w:rPr>
        <w:t>new-password</w:t>
      </w:r>
      <w:r>
        <w:rPr>
          <w:rFonts w:ascii="Courier New" w:hAnsi="Courier New" w:cs="Courier New"/>
          <w:sz w:val="18"/>
        </w:rPr>
        <w:t>=changed</w:t>
      </w:r>
    </w:p>
    <w:p w:rsidR="00B02838" w:rsidRDefault="00B02838" w:rsidP="00B02838">
      <w:pPr>
        <w:pStyle w:val="BodyText"/>
        <w:rPr>
          <w:rFonts w:ascii="Courier New" w:hAnsi="Courier New" w:cs="Courier New"/>
        </w:rPr>
      </w:pPr>
    </w:p>
    <w:p w:rsidR="00B02838" w:rsidRDefault="00B02838" w:rsidP="00B02838">
      <w:pPr>
        <w:pStyle w:val="BodyText"/>
        <w:rPr>
          <w:b/>
        </w:rPr>
      </w:pPr>
      <w:r w:rsidRPr="000E5793">
        <w:rPr>
          <w:b/>
        </w:rPr>
        <w:t>Query parameters</w:t>
      </w:r>
    </w:p>
    <w:p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513"/>
        <w:gridCol w:w="683"/>
        <w:gridCol w:w="1214"/>
        <w:gridCol w:w="5097"/>
      </w:tblGrid>
      <w:tr w:rsidR="00B02838" w:rsidTr="00B4760C">
        <w:tc>
          <w:tcPr>
            <w:tcW w:w="0" w:type="auto"/>
            <w:tcBorders>
              <w:top w:val="single" w:sz="4" w:space="0" w:color="auto"/>
              <w:bottom w:val="single" w:sz="4" w:space="0" w:color="auto"/>
            </w:tcBorders>
          </w:tcPr>
          <w:p w:rsidR="00B02838" w:rsidRDefault="00B02838" w:rsidP="00B4760C">
            <w:pPr>
              <w:pStyle w:val="BodyText"/>
              <w:rPr>
                <w:b/>
              </w:rPr>
            </w:pPr>
            <w:r>
              <w:rPr>
                <w:b/>
              </w:rPr>
              <w:lastRenderedPageBreak/>
              <w:t>parameter</w:t>
            </w:r>
          </w:p>
        </w:tc>
        <w:tc>
          <w:tcPr>
            <w:tcW w:w="0" w:type="auto"/>
            <w:tcBorders>
              <w:top w:val="single" w:sz="4" w:space="0" w:color="auto"/>
              <w:bottom w:val="single" w:sz="4" w:space="0" w:color="auto"/>
            </w:tcBorders>
          </w:tcPr>
          <w:p w:rsidR="00B02838" w:rsidRDefault="00B02838" w:rsidP="00B4760C">
            <w:pPr>
              <w:pStyle w:val="BodyText"/>
              <w:rPr>
                <w:b/>
              </w:rPr>
            </w:pPr>
            <w:r>
              <w:rPr>
                <w:b/>
              </w:rPr>
              <w:t>type</w:t>
            </w:r>
          </w:p>
        </w:tc>
        <w:tc>
          <w:tcPr>
            <w:tcW w:w="1214" w:type="dxa"/>
            <w:tcBorders>
              <w:top w:val="single" w:sz="4" w:space="0" w:color="auto"/>
              <w:bottom w:val="single" w:sz="4" w:space="0" w:color="auto"/>
            </w:tcBorders>
          </w:tcPr>
          <w:p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rsidR="00B02838" w:rsidRDefault="00B02838" w:rsidP="00B4760C">
            <w:pPr>
              <w:pStyle w:val="BodyText"/>
              <w:rPr>
                <w:b/>
              </w:rPr>
            </w:pPr>
            <w:r>
              <w:rPr>
                <w:b/>
              </w:rPr>
              <w:t>description</w:t>
            </w:r>
          </w:p>
        </w:tc>
      </w:tr>
      <w:tr w:rsidR="00B02838" w:rsidRPr="00BD354A" w:rsidTr="00B4760C">
        <w:trPr>
          <w:trHeight w:val="400"/>
        </w:trPr>
        <w:tc>
          <w:tcPr>
            <w:tcW w:w="0" w:type="auto"/>
          </w:tcPr>
          <w:p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02838">
            <w:pPr>
              <w:pStyle w:val="BodyText"/>
              <w:suppressLineNumbers/>
            </w:pPr>
            <w:r>
              <w:t xml:space="preserve">Current (old) user password. </w:t>
            </w:r>
          </w:p>
        </w:tc>
      </w:tr>
      <w:tr w:rsidR="00B02838" w:rsidRPr="00BD354A" w:rsidTr="00B4760C">
        <w:trPr>
          <w:trHeight w:val="400"/>
        </w:trPr>
        <w:tc>
          <w:tcPr>
            <w:tcW w:w="0" w:type="auto"/>
          </w:tcPr>
          <w:p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rsidR="00B02838" w:rsidRDefault="00B02838" w:rsidP="00B4760C">
            <w:pPr>
              <w:pStyle w:val="BodyText"/>
              <w:rPr>
                <w:i/>
              </w:rPr>
            </w:pPr>
            <w:r>
              <w:rPr>
                <w:i/>
              </w:rPr>
              <w:t>string</w:t>
            </w:r>
          </w:p>
        </w:tc>
        <w:tc>
          <w:tcPr>
            <w:tcW w:w="1214" w:type="dxa"/>
          </w:tcPr>
          <w:p w:rsidR="00B02838" w:rsidRDefault="00B02838" w:rsidP="00B4760C">
            <w:pPr>
              <w:pStyle w:val="BodyText"/>
            </w:pPr>
            <w:r>
              <w:t>yes</w:t>
            </w:r>
          </w:p>
        </w:tc>
        <w:tc>
          <w:tcPr>
            <w:tcW w:w="5097" w:type="dxa"/>
          </w:tcPr>
          <w:p w:rsidR="00B02838" w:rsidRDefault="00B02838" w:rsidP="00B4760C">
            <w:pPr>
              <w:pStyle w:val="BodyText"/>
              <w:suppressLineNumbers/>
            </w:pPr>
            <w:r>
              <w:t xml:space="preserve">New user password. </w:t>
            </w:r>
          </w:p>
        </w:tc>
      </w:tr>
    </w:tbl>
    <w:p w:rsidR="00B02838" w:rsidRDefault="00B02838" w:rsidP="00FA1767">
      <w:pPr>
        <w:pStyle w:val="BodyText"/>
        <w:suppressLineNumbers/>
      </w:pPr>
    </w:p>
    <w:p w:rsidR="00B4760C" w:rsidRDefault="00B4760C" w:rsidP="00B4760C">
      <w:pPr>
        <w:pStyle w:val="BodyText"/>
        <w:rPr>
          <w:b/>
          <w:sz w:val="22"/>
        </w:rPr>
      </w:pPr>
      <w:r w:rsidRPr="002C1D43">
        <w:rPr>
          <w:b/>
          <w:sz w:val="22"/>
        </w:rPr>
        <w:t>Response</w:t>
      </w:r>
    </w:p>
    <w:p w:rsidR="00B4760C" w:rsidRDefault="00B4760C" w:rsidP="00B4760C">
      <w:pPr>
        <w:pStyle w:val="BodyText"/>
      </w:pPr>
    </w:p>
    <w:p w:rsidR="002C542A" w:rsidRDefault="00B4760C" w:rsidP="00B4760C">
      <w:pPr>
        <w:pStyle w:val="BodyText"/>
      </w:pPr>
      <w:r w:rsidRPr="00B4760C">
        <w:t>See 4.5.2</w:t>
      </w:r>
      <w:r w:rsidR="004B44E7">
        <w:t xml:space="preserve">, with authentication status restricted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rsidR="00B4760C" w:rsidRPr="00B4760C" w:rsidRDefault="00592297" w:rsidP="00B4760C">
      <w:pPr>
        <w:pStyle w:val="BodyText"/>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p>
    <w:p w:rsidR="00B4760C" w:rsidRDefault="00B4760C">
      <w:pPr>
        <w:jc w:val="left"/>
        <w:rPr>
          <w:b/>
          <w:sz w:val="22"/>
        </w:rPr>
      </w:pPr>
      <w:r>
        <w:rPr>
          <w:b/>
          <w:sz w:val="22"/>
        </w:rPr>
        <w:br w:type="page"/>
      </w:r>
    </w:p>
    <w:p w:rsidR="002C023A" w:rsidRDefault="002C023A" w:rsidP="002C023A">
      <w:pPr>
        <w:pStyle w:val="Heading2"/>
      </w:pPr>
      <w:bookmarkStart w:id="185" w:name="_Toc509383699"/>
      <w:r>
        <w:lastRenderedPageBreak/>
        <w:t>Phase 3 (service provision)</w:t>
      </w:r>
      <w:bookmarkEnd w:id="185"/>
    </w:p>
    <w:p w:rsidR="008D160A" w:rsidRDefault="008D160A" w:rsidP="008D160A">
      <w:pPr>
        <w:pStyle w:val="Heading3"/>
      </w:pPr>
      <w:bookmarkStart w:id="186" w:name="_Toc509383700"/>
      <w:r>
        <w:t>Check for the last messages</w:t>
      </w:r>
      <w:bookmarkEnd w:id="186"/>
    </w:p>
    <w:p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rsidR="008D160A" w:rsidRDefault="008D160A" w:rsidP="008D160A">
      <w:pPr>
        <w:pStyle w:val="Heading4"/>
        <w:numPr>
          <w:ilvl w:val="0"/>
          <w:numId w:val="0"/>
        </w:numPr>
      </w:pPr>
      <w:r>
        <w:t>Request</w:t>
      </w:r>
    </w:p>
    <w:p w:rsidR="008D160A" w:rsidRPr="007A02AD" w:rsidRDefault="008D160A" w:rsidP="008D160A">
      <w:pPr>
        <w:pStyle w:val="BodyText"/>
        <w:rPr>
          <w:rFonts w:ascii="Courier New" w:hAnsi="Courier New" w:cs="Courier New"/>
        </w:rPr>
      </w:pPr>
      <w:r w:rsidRPr="007A02AD">
        <w:rPr>
          <w:rFonts w:ascii="Courier New" w:hAnsi="Courier New" w:cs="Courier New"/>
        </w:rPr>
        <w:t>GET /rcdp/2.0.0/</w:t>
      </w:r>
      <w:r w:rsidRPr="008D160A">
        <w:rPr>
          <w:rFonts w:ascii="Courier New" w:hAnsi="Courier New" w:cs="Courier New"/>
          <w:sz w:val="18"/>
        </w:rPr>
        <w:t>last-messages</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Example:</w:t>
      </w:r>
      <w:r>
        <w:rPr>
          <w:b/>
        </w:rPr>
        <w:tab/>
      </w:r>
    </w:p>
    <w:p w:rsidR="008D160A" w:rsidRPr="000E5793" w:rsidRDefault="008D160A" w:rsidP="008D160A">
      <w:pPr>
        <w:pStyle w:val="BodyText"/>
        <w:rPr>
          <w:b/>
        </w:rPr>
      </w:pP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/rcdp/2.0.0/last-messages</w:t>
      </w:r>
    </w:p>
    <w:p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/rcdp/2.0.0/last-messages?from-utc=2016-04-26T06%3A49%3A55.614010Z</w:t>
      </w:r>
    </w:p>
    <w:p w:rsidR="008D160A" w:rsidRDefault="008D160A" w:rsidP="008D160A">
      <w:pPr>
        <w:pStyle w:val="BodyText"/>
        <w:rPr>
          <w:rFonts w:ascii="Courier New" w:hAnsi="Courier New" w:cs="Courier New"/>
        </w:rPr>
      </w:pPr>
    </w:p>
    <w:p w:rsidR="008D160A" w:rsidRDefault="008D160A" w:rsidP="008D160A">
      <w:pPr>
        <w:pStyle w:val="BodyText"/>
        <w:rPr>
          <w:b/>
        </w:rPr>
      </w:pPr>
      <w:r w:rsidRPr="000E5793">
        <w:rPr>
          <w:b/>
        </w:rPr>
        <w:t>Query parameters</w:t>
      </w:r>
    </w:p>
    <w:p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tblPr>
      <w:tblGrid>
        <w:gridCol w:w="1116"/>
        <w:gridCol w:w="2589"/>
        <w:gridCol w:w="961"/>
        <w:gridCol w:w="3941"/>
      </w:tblGrid>
      <w:tr w:rsidR="009E0E01" w:rsidTr="00F90550">
        <w:tc>
          <w:tcPr>
            <w:tcW w:w="0" w:type="auto"/>
            <w:tcBorders>
              <w:top w:val="single" w:sz="4" w:space="0" w:color="auto"/>
              <w:bottom w:val="single" w:sz="4" w:space="0" w:color="auto"/>
            </w:tcBorders>
          </w:tcPr>
          <w:p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rsidR="008D160A" w:rsidRDefault="008D160A" w:rsidP="00F90550">
            <w:pPr>
              <w:pStyle w:val="BodyText"/>
              <w:rPr>
                <w:b/>
              </w:rPr>
            </w:pPr>
            <w:r>
              <w:rPr>
                <w:b/>
              </w:rPr>
              <w:t>type</w:t>
            </w:r>
          </w:p>
        </w:tc>
        <w:tc>
          <w:tcPr>
            <w:tcW w:w="0" w:type="auto"/>
            <w:tcBorders>
              <w:top w:val="single" w:sz="4" w:space="0" w:color="auto"/>
              <w:bottom w:val="single" w:sz="4" w:space="0" w:color="auto"/>
            </w:tcBorders>
          </w:tcPr>
          <w:p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rsidR="008D160A" w:rsidRDefault="008D160A" w:rsidP="00F90550">
            <w:pPr>
              <w:pStyle w:val="BodyText"/>
              <w:rPr>
                <w:b/>
              </w:rPr>
            </w:pPr>
            <w:r>
              <w:rPr>
                <w:b/>
              </w:rPr>
              <w:t>description</w:t>
            </w:r>
          </w:p>
        </w:tc>
      </w:tr>
      <w:tr w:rsidR="009E0E01" w:rsidRPr="00BD354A" w:rsidTr="00F90550">
        <w:trPr>
          <w:trHeight w:val="400"/>
        </w:trPr>
        <w:tc>
          <w:tcPr>
            <w:tcW w:w="0" w:type="auto"/>
            <w:tcBorders>
              <w:top w:val="single" w:sz="4" w:space="0" w:color="auto"/>
            </w:tcBorders>
          </w:tcPr>
          <w:p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rsidR="008D160A" w:rsidRPr="00681CEE" w:rsidRDefault="008D160A" w:rsidP="00F90550">
            <w:pPr>
              <w:pStyle w:val="BodyText"/>
            </w:pPr>
            <w:r>
              <w:t>no</w:t>
            </w:r>
          </w:p>
        </w:tc>
        <w:tc>
          <w:tcPr>
            <w:tcW w:w="0" w:type="auto"/>
            <w:tcBorders>
              <w:top w:val="single" w:sz="4" w:space="0" w:color="auto"/>
            </w:tcBorders>
          </w:tcPr>
          <w:p w:rsidR="008D160A" w:rsidRPr="003B0EDE" w:rsidRDefault="008D160A" w:rsidP="008D160A">
            <w:pPr>
              <w:pStyle w:val="BodyText"/>
              <w:rPr>
                <w:b/>
              </w:rPr>
            </w:pPr>
            <w:r>
              <w:t>UTC to request the messages from</w:t>
            </w:r>
            <w:r w:rsidR="009E0E01">
              <w:t>. Defaults to requesting all server messages.</w:t>
            </w:r>
          </w:p>
        </w:tc>
      </w:tr>
    </w:tbl>
    <w:p w:rsidR="008D160A" w:rsidRDefault="008D160A" w:rsidP="008D160A">
      <w:pPr>
        <w:pStyle w:val="HTMLPreformatted"/>
        <w:rPr>
          <w:rFonts w:cs="Courier New"/>
          <w:lang w:eastAsia="nl-NL"/>
        </w:rPr>
      </w:pPr>
    </w:p>
    <w:p w:rsidR="008D160A" w:rsidRDefault="008D160A" w:rsidP="008D160A">
      <w:pPr>
        <w:pStyle w:val="BodyText"/>
        <w:rPr>
          <w:b/>
          <w:sz w:val="22"/>
        </w:rPr>
      </w:pPr>
      <w:r w:rsidRPr="002C1D43">
        <w:rPr>
          <w:b/>
          <w:sz w:val="22"/>
        </w:rPr>
        <w:t>Response</w:t>
      </w:r>
    </w:p>
    <w:p w:rsidR="008D160A" w:rsidRDefault="008D160A" w:rsidP="008D160A">
      <w:pPr>
        <w:pStyle w:val="BodyText"/>
      </w:pPr>
    </w:p>
    <w:p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266D7F" w:rsidRPr="00907EB8" w:rsidTr="00F90550">
        <w:trPr>
          <w:trHeight w:val="70"/>
        </w:trPr>
        <w:tc>
          <w:tcPr>
            <w:tcW w:w="8472" w:type="dxa"/>
            <w:shd w:val="clear" w:color="auto" w:fill="C2C2C2"/>
          </w:tcPr>
          <w:p w:rsidR="00266D7F" w:rsidRDefault="00266D7F" w:rsidP="00F90550">
            <w:pPr>
              <w:pStyle w:val="HTMLPreformatted"/>
              <w:rPr>
                <w:rFonts w:cs="Courier New"/>
                <w:sz w:val="18"/>
                <w:lang w:val="en-US" w:eastAsia="nl-NL"/>
              </w:rPr>
            </w:pP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rsidR="00266D7F" w:rsidRPr="00A0186D" w:rsidRDefault="00266D7F" w:rsidP="00F90550">
            <w:pPr>
              <w:pStyle w:val="HTMLPreformatted"/>
              <w:rPr>
                <w:rFonts w:cs="Courier New"/>
                <w:sz w:val="18"/>
                <w:szCs w:val="18"/>
                <w:lang w:val="en-US"/>
              </w:rPr>
            </w:pPr>
          </w:p>
        </w:tc>
      </w:tr>
    </w:tbl>
    <w:p w:rsidR="00C42A59" w:rsidRDefault="00C42A59" w:rsidP="00C42A59">
      <w:pPr>
        <w:pStyle w:val="BodyText"/>
      </w:pPr>
      <w:r>
        <w:t>Example:</w:t>
      </w:r>
    </w:p>
    <w:p w:rsidR="00444BD4" w:rsidRDefault="00444BD4" w:rsidP="00C42A59">
      <w:pPr>
        <w:pStyle w:val="BodyText"/>
      </w:pPr>
    </w:p>
    <w:tbl>
      <w:tblPr>
        <w:tblpPr w:leftFromText="141" w:rightFromText="141" w:vertAnchor="text" w:tblpY="12"/>
        <w:tblW w:w="8472" w:type="dxa"/>
        <w:shd w:val="clear" w:color="auto" w:fill="C2C2C2"/>
        <w:tblLayout w:type="fixed"/>
        <w:tblLook w:val="0000"/>
      </w:tblPr>
      <w:tblGrid>
        <w:gridCol w:w="8472"/>
      </w:tblGrid>
      <w:tr w:rsidR="00444BD4" w:rsidRPr="00907EB8" w:rsidTr="00444BD4">
        <w:trPr>
          <w:trHeight w:val="70"/>
        </w:trPr>
        <w:tc>
          <w:tcPr>
            <w:tcW w:w="8472" w:type="dxa"/>
            <w:shd w:val="clear" w:color="auto" w:fill="C2C2C2"/>
          </w:tcPr>
          <w:p w:rsidR="00444BD4" w:rsidRDefault="00444BD4" w:rsidP="00444BD4">
            <w:pPr>
              <w:pStyle w:val="HTMLPreformatted"/>
              <w:rPr>
                <w:rFonts w:cs="Courier New"/>
                <w:sz w:val="18"/>
                <w:lang w:val="en-US" w:eastAsia="nl-NL"/>
              </w:rPr>
            </w:pP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2007-04-06T04:15:15+0000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2008-03-04T02:10:10+0000</w:t>
            </w:r>
            <w:r w:rsidR="00815CC8">
              <w:rPr>
                <w:rFonts w:cs="Courier New"/>
                <w:sz w:val="18"/>
                <w:szCs w:val="18"/>
                <w:lang w:val="en-US" w:eastAsia="nl-NL"/>
              </w:rPr>
              <w:t>”</w:t>
            </w:r>
            <w:r w:rsidRPr="00B16413">
              <w:rPr>
                <w:rFonts w:cs="Courier New"/>
                <w:sz w:val="18"/>
                <w:szCs w:val="18"/>
                <w:lang w:val="en-US" w:eastAsia="nl-NL"/>
              </w:rPr>
              <w:t>},</w:t>
            </w:r>
          </w:p>
          <w:p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2009-02-02T00:05:05+0000</w:t>
            </w:r>
            <w:r w:rsidR="00815CC8">
              <w:rPr>
                <w:rFonts w:cs="Courier New"/>
                <w:sz w:val="18"/>
                <w:szCs w:val="18"/>
                <w:lang w:val="en-US" w:eastAsia="nl-NL"/>
              </w:rPr>
              <w:t>”</w:t>
            </w:r>
            <w:r>
              <w:rPr>
                <w:rFonts w:cs="Courier New"/>
                <w:sz w:val="18"/>
                <w:szCs w:val="18"/>
                <w:lang w:val="en-US" w:eastAsia="nl-NL"/>
              </w:rPr>
              <w:t>}]</w:t>
            </w:r>
          </w:p>
          <w:p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rsidR="00444BD4" w:rsidRPr="00A0186D" w:rsidRDefault="00444BD4" w:rsidP="00444BD4">
            <w:pPr>
              <w:pStyle w:val="HTMLPreformatted"/>
              <w:rPr>
                <w:rFonts w:cs="Courier New"/>
                <w:sz w:val="18"/>
                <w:szCs w:val="18"/>
                <w:lang w:val="en-US"/>
              </w:rPr>
            </w:pPr>
          </w:p>
        </w:tc>
      </w:tr>
    </w:tbl>
    <w:p w:rsidR="00444BD4" w:rsidRDefault="00444BD4" w:rsidP="00C42A59">
      <w:pPr>
        <w:pStyle w:val="BodyText"/>
      </w:pPr>
    </w:p>
    <w:p w:rsidR="00444BD4" w:rsidRDefault="00444BD4">
      <w:pPr>
        <w:jc w:val="left"/>
      </w:pPr>
      <w:r>
        <w:br w:type="page"/>
      </w:r>
    </w:p>
    <w:p w:rsidR="00444BD4" w:rsidRDefault="00444BD4" w:rsidP="00C42A59">
      <w:pPr>
        <w:pStyle w:val="BodyText"/>
      </w:pPr>
    </w:p>
    <w:p w:rsidR="00444BD4" w:rsidRDefault="00444BD4" w:rsidP="00444BD4">
      <w:pPr>
        <w:pStyle w:val="Heading3"/>
      </w:pPr>
      <w:bookmarkStart w:id="187" w:name="_Toc509383701"/>
      <w:r>
        <w:t>Retrieve certificate</w:t>
      </w:r>
      <w:bookmarkEnd w:id="187"/>
    </w:p>
    <w:p w:rsidR="00444BD4" w:rsidRPr="00444BD4" w:rsidRDefault="00444BD4" w:rsidP="00444BD4">
      <w:pPr>
        <w:pStyle w:val="BodyText"/>
      </w:pPr>
    </w:p>
    <w:p w:rsidR="00AA2A13" w:rsidRPr="00646982" w:rsidRDefault="00AA2A13" w:rsidP="00AA2A13">
      <w:pPr>
        <w:pStyle w:val="BodyText"/>
      </w:pPr>
      <w:r>
        <w:t>Retrieve a certificate</w:t>
      </w:r>
      <w:r w:rsidR="00AA351D">
        <w:t xml:space="preserve"> along with a keypair</w:t>
      </w:r>
      <w:r>
        <w:t xml:space="preserve"> in the desired format.</w:t>
      </w:r>
      <w:r w:rsidR="00663F93">
        <w:t xml:space="preserve"> The keypair is either supplied by the caller or is generated on the server</w:t>
      </w:r>
    </w:p>
    <w:p w:rsidR="00AA2A13" w:rsidRDefault="00AA2A13" w:rsidP="00AA2A13">
      <w:pPr>
        <w:pStyle w:val="Heading4"/>
        <w:numPr>
          <w:ilvl w:val="0"/>
          <w:numId w:val="0"/>
        </w:numPr>
      </w:pPr>
      <w:r>
        <w:t>Request</w:t>
      </w:r>
    </w:p>
    <w:p w:rsidR="00AA2A13" w:rsidRPr="007A02AD" w:rsidRDefault="00AA2A13" w:rsidP="00AA2A13">
      <w:pPr>
        <w:pStyle w:val="BodyText"/>
        <w:rPr>
          <w:rFonts w:ascii="Courier New" w:hAnsi="Courier New" w:cs="Courier New"/>
        </w:rPr>
      </w:pPr>
      <w:r w:rsidRPr="007A02AD">
        <w:rPr>
          <w:rFonts w:ascii="Courier New" w:hAnsi="Courier New" w:cs="Courier New"/>
        </w:rPr>
        <w:t>GET /rcdp/2.0.0/</w:t>
      </w:r>
      <w:r w:rsidR="009E0E01">
        <w:rPr>
          <w:rFonts w:ascii="Courier New" w:hAnsi="Courier New" w:cs="Courier New"/>
          <w:sz w:val="18"/>
        </w:rPr>
        <w:t>cert</w:t>
      </w:r>
    </w:p>
    <w:p w:rsidR="00AA2A13" w:rsidRDefault="00AA2A13" w:rsidP="00AA2A13">
      <w:pPr>
        <w:pStyle w:val="BodyText"/>
        <w:rPr>
          <w:rFonts w:ascii="Courier New" w:hAnsi="Courier New" w:cs="Courier New"/>
        </w:rPr>
      </w:pPr>
    </w:p>
    <w:p w:rsidR="00AA2A13" w:rsidRDefault="00AA2A13" w:rsidP="00AA2A13">
      <w:pPr>
        <w:pStyle w:val="BodyText"/>
        <w:rPr>
          <w:b/>
        </w:rPr>
      </w:pPr>
      <w:r w:rsidRPr="000E5793">
        <w:rPr>
          <w:b/>
        </w:rPr>
        <w:t>Example:</w:t>
      </w:r>
      <w:r>
        <w:rPr>
          <w:b/>
        </w:rPr>
        <w:tab/>
      </w:r>
    </w:p>
    <w:p w:rsidR="00AA2A13" w:rsidRPr="000E5793" w:rsidRDefault="00AA2A13" w:rsidP="00AA2A13">
      <w:pPr>
        <w:pStyle w:val="BodyText"/>
        <w:rPr>
          <w:b/>
        </w:rPr>
      </w:pPr>
    </w:p>
    <w:p w:rsidR="009E0E01" w:rsidRDefault="009E0E01" w:rsidP="00AA2A13">
      <w:pPr>
        <w:pStyle w:val="BodyText"/>
        <w:rPr>
          <w:rFonts w:ascii="Courier New" w:hAnsi="Courier New" w:cs="Courier New"/>
          <w:sz w:val="18"/>
          <w:szCs w:val="18"/>
        </w:rPr>
      </w:pPr>
      <w:r w:rsidRPr="009E0E01">
        <w:rPr>
          <w:rFonts w:ascii="Courier New" w:hAnsi="Courier New" w:cs="Courier New"/>
          <w:sz w:val="18"/>
          <w:szCs w:val="18"/>
        </w:rPr>
        <w:t>/rcdp/2.0.0/cert?format=P</w:t>
      </w:r>
      <w:r>
        <w:rPr>
          <w:rFonts w:ascii="Courier New" w:hAnsi="Courier New" w:cs="Courier New"/>
          <w:sz w:val="18"/>
          <w:szCs w:val="18"/>
        </w:rPr>
        <w:t>12</w:t>
      </w:r>
    </w:p>
    <w:p w:rsidR="00AA2A13" w:rsidRPr="008D160A" w:rsidRDefault="009E0E01" w:rsidP="00AA2A13">
      <w:pPr>
        <w:pStyle w:val="BodyText"/>
        <w:rPr>
          <w:rFonts w:ascii="Courier New" w:hAnsi="Courier New" w:cs="Courier New"/>
          <w:sz w:val="18"/>
          <w:szCs w:val="18"/>
        </w:rPr>
      </w:pPr>
      <w:r w:rsidRPr="009E0E01">
        <w:rPr>
          <w:rFonts w:ascii="Courier New" w:hAnsi="Courier New" w:cs="Courier New"/>
          <w:sz w:val="18"/>
          <w:szCs w:val="18"/>
        </w:rPr>
        <w:t>/rcdp/2.0.0/cert?format=PEM</w:t>
      </w:r>
      <w:r>
        <w:rPr>
          <w:rFonts w:ascii="Courier New" w:hAnsi="Courier New" w:cs="Courier New"/>
          <w:sz w:val="18"/>
          <w:szCs w:val="18"/>
        </w:rPr>
        <w:t>&amp;include-chain=True</w:t>
      </w:r>
    </w:p>
    <w:p w:rsidR="00AA2A13" w:rsidRDefault="00AA2A13" w:rsidP="00AA2A13">
      <w:pPr>
        <w:pStyle w:val="BodyText"/>
        <w:rPr>
          <w:rFonts w:ascii="Courier New" w:hAnsi="Courier New" w:cs="Courier New"/>
        </w:rPr>
      </w:pPr>
    </w:p>
    <w:p w:rsidR="00AA2A13" w:rsidRDefault="00AA2A13" w:rsidP="00AA2A13">
      <w:pPr>
        <w:pStyle w:val="BodyText"/>
        <w:rPr>
          <w:b/>
        </w:rPr>
      </w:pPr>
      <w:r w:rsidRPr="000E5793">
        <w:rPr>
          <w:b/>
        </w:rPr>
        <w:t>Query parameters</w:t>
      </w:r>
    </w:p>
    <w:p w:rsidR="00AA2A13" w:rsidRDefault="00AA2A13" w:rsidP="00AA2A1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tblPr>
      <w:tblGrid>
        <w:gridCol w:w="1809"/>
        <w:gridCol w:w="1418"/>
        <w:gridCol w:w="992"/>
        <w:gridCol w:w="4388"/>
      </w:tblGrid>
      <w:tr w:rsidR="00ED2B45" w:rsidTr="00AC19B6">
        <w:tc>
          <w:tcPr>
            <w:tcW w:w="1809" w:type="dxa"/>
            <w:tcBorders>
              <w:top w:val="single" w:sz="4" w:space="0" w:color="auto"/>
              <w:bottom w:val="single" w:sz="4" w:space="0" w:color="auto"/>
            </w:tcBorders>
          </w:tcPr>
          <w:p w:rsidR="00AA2A13" w:rsidRDefault="00AA2A13" w:rsidP="00F90550">
            <w:pPr>
              <w:pStyle w:val="BodyText"/>
              <w:rPr>
                <w:b/>
              </w:rPr>
            </w:pPr>
            <w:r>
              <w:rPr>
                <w:b/>
              </w:rPr>
              <w:t>parameter</w:t>
            </w:r>
          </w:p>
        </w:tc>
        <w:tc>
          <w:tcPr>
            <w:tcW w:w="1418" w:type="dxa"/>
            <w:tcBorders>
              <w:top w:val="single" w:sz="4" w:space="0" w:color="auto"/>
              <w:bottom w:val="single" w:sz="4" w:space="0" w:color="auto"/>
            </w:tcBorders>
          </w:tcPr>
          <w:p w:rsidR="00AA2A13" w:rsidRDefault="00AA2A13" w:rsidP="00F90550">
            <w:pPr>
              <w:pStyle w:val="BodyText"/>
              <w:rPr>
                <w:b/>
              </w:rPr>
            </w:pPr>
            <w:r>
              <w:rPr>
                <w:b/>
              </w:rPr>
              <w:t>type</w:t>
            </w:r>
          </w:p>
        </w:tc>
        <w:tc>
          <w:tcPr>
            <w:tcW w:w="992" w:type="dxa"/>
            <w:tcBorders>
              <w:top w:val="single" w:sz="4" w:space="0" w:color="auto"/>
              <w:bottom w:val="single" w:sz="4" w:space="0" w:color="auto"/>
            </w:tcBorders>
          </w:tcPr>
          <w:p w:rsidR="00AA2A13" w:rsidRDefault="00AA2A13" w:rsidP="00F90550">
            <w:pPr>
              <w:pStyle w:val="BodyText"/>
              <w:rPr>
                <w:b/>
              </w:rPr>
            </w:pPr>
            <w:r>
              <w:rPr>
                <w:b/>
              </w:rPr>
              <w:t>required</w:t>
            </w:r>
          </w:p>
        </w:tc>
        <w:tc>
          <w:tcPr>
            <w:tcW w:w="4388" w:type="dxa"/>
            <w:tcBorders>
              <w:top w:val="single" w:sz="4" w:space="0" w:color="auto"/>
              <w:bottom w:val="single" w:sz="4" w:space="0" w:color="auto"/>
            </w:tcBorders>
          </w:tcPr>
          <w:p w:rsidR="00AA2A13" w:rsidRDefault="00AA2A13" w:rsidP="00F90550">
            <w:pPr>
              <w:pStyle w:val="BodyText"/>
              <w:rPr>
                <w:b/>
              </w:rPr>
            </w:pPr>
            <w:r>
              <w:rPr>
                <w:b/>
              </w:rPr>
              <w:t>description</w:t>
            </w:r>
          </w:p>
        </w:tc>
      </w:tr>
      <w:tr w:rsidR="00ED2B45" w:rsidRPr="00BD354A" w:rsidTr="00AC19B6">
        <w:trPr>
          <w:trHeight w:val="400"/>
        </w:trPr>
        <w:tc>
          <w:tcPr>
            <w:tcW w:w="1809" w:type="dxa"/>
            <w:tcBorders>
              <w:top w:val="single" w:sz="4" w:space="0" w:color="auto"/>
            </w:tcBorders>
          </w:tcPr>
          <w:p w:rsidR="00AA2A13" w:rsidRDefault="009E0E01" w:rsidP="00F90550">
            <w:pPr>
              <w:pStyle w:val="BodyText"/>
              <w:rPr>
                <w:b/>
              </w:rPr>
            </w:pPr>
            <w:r>
              <w:rPr>
                <w:rFonts w:ascii="Courier New" w:hAnsi="Courier New" w:cs="Courier New"/>
                <w:sz w:val="18"/>
                <w:szCs w:val="18"/>
              </w:rPr>
              <w:t>format</w:t>
            </w:r>
          </w:p>
        </w:tc>
        <w:tc>
          <w:tcPr>
            <w:tcW w:w="1418" w:type="dxa"/>
            <w:tcBorders>
              <w:top w:val="single" w:sz="4" w:space="0" w:color="auto"/>
            </w:tcBorders>
          </w:tcPr>
          <w:p w:rsidR="00AA2A13" w:rsidRPr="00BD354A" w:rsidRDefault="009E0E01" w:rsidP="00F90550">
            <w:pPr>
              <w:pStyle w:val="BodyText"/>
              <w:rPr>
                <w:i/>
              </w:rPr>
            </w:pPr>
            <w:r>
              <w:rPr>
                <w:i/>
              </w:rPr>
              <w:t>string</w:t>
            </w:r>
          </w:p>
        </w:tc>
        <w:tc>
          <w:tcPr>
            <w:tcW w:w="992" w:type="dxa"/>
            <w:tcBorders>
              <w:top w:val="single" w:sz="4" w:space="0" w:color="auto"/>
            </w:tcBorders>
          </w:tcPr>
          <w:p w:rsidR="00AA2A13" w:rsidRPr="00681CEE" w:rsidRDefault="009E0E01" w:rsidP="00F90550">
            <w:pPr>
              <w:pStyle w:val="BodyText"/>
            </w:pPr>
            <w:r>
              <w:t>yes</w:t>
            </w:r>
          </w:p>
        </w:tc>
        <w:tc>
          <w:tcPr>
            <w:tcW w:w="4388" w:type="dxa"/>
            <w:tcBorders>
              <w:top w:val="single" w:sz="4" w:space="0" w:color="auto"/>
            </w:tcBorders>
          </w:tcPr>
          <w:p w:rsidR="00ED2B45" w:rsidRDefault="00ED2B45" w:rsidP="00F90550">
            <w:pPr>
              <w:pStyle w:val="BodyText"/>
            </w:pPr>
            <w:r>
              <w:t>One of:</w:t>
            </w:r>
          </w:p>
          <w:p w:rsidR="00ED2B45" w:rsidRDefault="00815CC8" w:rsidP="00ED2B45">
            <w:pPr>
              <w:pStyle w:val="BodyText"/>
              <w:numPr>
                <w:ilvl w:val="0"/>
                <w:numId w:val="44"/>
              </w:numPr>
            </w:pPr>
            <w:r>
              <w:rPr>
                <w:rFonts w:ascii="Courier New" w:hAnsi="Courier New" w:cs="Courier New"/>
                <w:szCs w:val="18"/>
              </w:rPr>
              <w:t>“</w:t>
            </w:r>
            <w:r w:rsidR="00ED2B45" w:rsidRPr="00ED2B45">
              <w:rPr>
                <w:rFonts w:ascii="Courier New" w:hAnsi="Courier New" w:cs="Courier New"/>
                <w:szCs w:val="18"/>
              </w:rPr>
              <w:t>PEM</w:t>
            </w:r>
            <w:r>
              <w:rPr>
                <w:rFonts w:ascii="Courier New" w:hAnsi="Courier New" w:cs="Courier New"/>
                <w:szCs w:val="18"/>
              </w:rPr>
              <w:t>”</w:t>
            </w:r>
            <w:r w:rsidR="00ED2B45" w:rsidRPr="00ED2B45">
              <w:rPr>
                <w:sz w:val="22"/>
              </w:rPr>
              <w:t xml:space="preserve"> </w:t>
            </w:r>
            <w:r w:rsidR="00ED2B45">
              <w:t>for PEM-encoded X</w:t>
            </w:r>
            <w:r w:rsidR="00007398">
              <w:t>.</w:t>
            </w:r>
            <w:r w:rsidR="00ED2B45">
              <w:t xml:space="preserve">509 certificate and private key </w:t>
            </w:r>
          </w:p>
          <w:p w:rsidR="00AA2A13" w:rsidRPr="00ED2B45" w:rsidRDefault="00815CC8" w:rsidP="00ED2B45">
            <w:pPr>
              <w:pStyle w:val="BodyText"/>
              <w:numPr>
                <w:ilvl w:val="0"/>
                <w:numId w:val="44"/>
              </w:numPr>
              <w:rPr>
                <w:rFonts w:ascii="Courier New" w:hAnsi="Courier New" w:cs="Courier New"/>
                <w:b/>
              </w:rPr>
            </w:pPr>
            <w:r>
              <w:rPr>
                <w:rFonts w:ascii="Courier New" w:hAnsi="Courier New" w:cs="Courier New"/>
              </w:rPr>
              <w:t>“</w:t>
            </w:r>
            <w:r w:rsidR="00ED2B45" w:rsidRPr="00ED2B45">
              <w:rPr>
                <w:rFonts w:ascii="Courier New" w:hAnsi="Courier New" w:cs="Courier New"/>
              </w:rPr>
              <w:t>P12</w:t>
            </w:r>
            <w:r>
              <w:rPr>
                <w:rFonts w:ascii="Courier New" w:hAnsi="Courier New" w:cs="Courier New"/>
              </w:rPr>
              <w:t>”</w:t>
            </w:r>
            <w:r w:rsidR="00ED2B45">
              <w:rPr>
                <w:rFonts w:ascii="Courier New" w:hAnsi="Courier New" w:cs="Courier New"/>
              </w:rPr>
              <w:t xml:space="preserve"> </w:t>
            </w:r>
            <w:r w:rsidR="00ED2B45" w:rsidRPr="00ED2B45">
              <w:t xml:space="preserve">for PKCS#12-encoded </w:t>
            </w:r>
            <w:r w:rsidR="00007398">
              <w:t xml:space="preserve">X.509 </w:t>
            </w:r>
            <w:r w:rsidR="00ED2B45" w:rsidRPr="00ED2B45">
              <w:t>certificate and private key</w:t>
            </w:r>
          </w:p>
        </w:tc>
      </w:tr>
      <w:tr w:rsidR="00ED2B45" w:rsidRPr="00BD354A" w:rsidTr="00AC19B6">
        <w:trPr>
          <w:trHeight w:val="400"/>
        </w:trPr>
        <w:tc>
          <w:tcPr>
            <w:tcW w:w="1809" w:type="dxa"/>
          </w:tcPr>
          <w:p w:rsidR="00ED2B45" w:rsidRDefault="00ED2B45" w:rsidP="00F90550">
            <w:pPr>
              <w:pStyle w:val="BodyText"/>
              <w:rPr>
                <w:rFonts w:ascii="Courier New" w:hAnsi="Courier New" w:cs="Courier New"/>
                <w:sz w:val="18"/>
                <w:szCs w:val="18"/>
              </w:rPr>
            </w:pPr>
            <w:r>
              <w:rPr>
                <w:rFonts w:ascii="Courier New" w:hAnsi="Courier New" w:cs="Courier New"/>
                <w:sz w:val="18"/>
                <w:szCs w:val="18"/>
              </w:rPr>
              <w:t>include-chain</w:t>
            </w:r>
          </w:p>
        </w:tc>
        <w:tc>
          <w:tcPr>
            <w:tcW w:w="1418" w:type="dxa"/>
          </w:tcPr>
          <w:p w:rsidR="00ED2B45" w:rsidRDefault="00ED2B45" w:rsidP="00ED2B45">
            <w:pPr>
              <w:pStyle w:val="BodyText"/>
              <w:rPr>
                <w:i/>
              </w:rPr>
            </w:pPr>
            <w:r>
              <w:rPr>
                <w:i/>
              </w:rPr>
              <w:t>true</w:t>
            </w:r>
            <w:r w:rsidR="00007398">
              <w:rPr>
                <w:i/>
              </w:rPr>
              <w:t xml:space="preserve"> | </w:t>
            </w:r>
            <w:r>
              <w:rPr>
                <w:i/>
              </w:rPr>
              <w:t>false</w:t>
            </w:r>
          </w:p>
        </w:tc>
        <w:tc>
          <w:tcPr>
            <w:tcW w:w="992" w:type="dxa"/>
          </w:tcPr>
          <w:p w:rsidR="00ED2B45" w:rsidRDefault="0071776A" w:rsidP="00F90550">
            <w:pPr>
              <w:pStyle w:val="BodyText"/>
            </w:pPr>
            <w:r>
              <w:t>no</w:t>
            </w:r>
          </w:p>
        </w:tc>
        <w:tc>
          <w:tcPr>
            <w:tcW w:w="4388" w:type="dxa"/>
          </w:tcPr>
          <w:p w:rsidR="00007398" w:rsidRPr="00E27D71" w:rsidRDefault="00007398" w:rsidP="00007398">
            <w:pPr>
              <w:pStyle w:val="BodyText"/>
              <w:suppressLineNumbers/>
            </w:pPr>
            <w:r w:rsidRPr="00E27D71">
              <w:t>Request the whole certificate chain, i.e. with issuing CAs</w:t>
            </w:r>
            <w:r>
              <w:t>. Defaults to false.</w:t>
            </w:r>
          </w:p>
          <w:p w:rsidR="00ED2B45" w:rsidRDefault="00ED2B45" w:rsidP="00F90550">
            <w:pPr>
              <w:pStyle w:val="BodyText"/>
            </w:pPr>
          </w:p>
        </w:tc>
      </w:tr>
      <w:tr w:rsidR="00AC19B6" w:rsidRPr="00BD354A" w:rsidTr="00AC19B6">
        <w:trPr>
          <w:trHeight w:val="400"/>
        </w:trPr>
        <w:tc>
          <w:tcPr>
            <w:tcW w:w="1809" w:type="dxa"/>
          </w:tcPr>
          <w:p w:rsidR="00AC19B6" w:rsidRDefault="00AC19B6" w:rsidP="00F90550">
            <w:pPr>
              <w:pStyle w:val="BodyText"/>
              <w:rPr>
                <w:rFonts w:ascii="Courier New" w:hAnsi="Courier New" w:cs="Courier New"/>
                <w:sz w:val="18"/>
                <w:szCs w:val="18"/>
              </w:rPr>
            </w:pPr>
            <w:r>
              <w:rPr>
                <w:rFonts w:ascii="Courier New" w:hAnsi="Courier New" w:cs="Courier New"/>
                <w:sz w:val="18"/>
                <w:szCs w:val="18"/>
              </w:rPr>
              <w:t>keypair</w:t>
            </w:r>
          </w:p>
        </w:tc>
        <w:tc>
          <w:tcPr>
            <w:tcW w:w="1418" w:type="dxa"/>
          </w:tcPr>
          <w:p w:rsidR="00AC19B6" w:rsidRDefault="00AC19B6" w:rsidP="00ED2B45">
            <w:pPr>
              <w:pStyle w:val="BodyText"/>
              <w:rPr>
                <w:i/>
              </w:rPr>
            </w:pPr>
            <w:r>
              <w:rPr>
                <w:i/>
              </w:rPr>
              <w:t>JSON object</w:t>
            </w:r>
          </w:p>
        </w:tc>
        <w:tc>
          <w:tcPr>
            <w:tcW w:w="992" w:type="dxa"/>
          </w:tcPr>
          <w:p w:rsidR="00AC19B6" w:rsidRDefault="00AC19B6" w:rsidP="00F90550">
            <w:pPr>
              <w:pStyle w:val="BodyText"/>
            </w:pPr>
            <w:r>
              <w:t>no</w:t>
            </w:r>
          </w:p>
        </w:tc>
        <w:tc>
          <w:tcPr>
            <w:tcW w:w="4388" w:type="dxa"/>
          </w:tcPr>
          <w:p w:rsidR="00AC19B6" w:rsidRDefault="00AC19B6" w:rsidP="006D6C13">
            <w:pPr>
              <w:pStyle w:val="BodyText"/>
              <w:suppressLineNumbers/>
            </w:pPr>
            <w:r>
              <w:t xml:space="preserve">When keypair is supplied the caller, the server will use that for signing and generating a certificate. Otherwise the server will generate </w:t>
            </w:r>
            <w:r w:rsidR="0086127A">
              <w:t>a</w:t>
            </w:r>
            <w:r>
              <w:t xml:space="preserve"> keypair itself. </w:t>
            </w:r>
            <w:r w:rsidR="006D6C13">
              <w:t>Format:</w:t>
            </w:r>
          </w:p>
          <w:p w:rsidR="00762712" w:rsidRDefault="00762712" w:rsidP="006D6C13">
            <w:pPr>
              <w:pStyle w:val="BodyText"/>
              <w:suppressLineNumbers/>
            </w:pPr>
          </w:p>
          <w:p w:rsidR="006D6C13" w:rsidRDefault="006D6C13" w:rsidP="006D6C13">
            <w:pPr>
              <w:pStyle w:val="BodyText"/>
              <w:suppressLineNumbers/>
              <w:rPr>
                <w:rFonts w:ascii="Courier New" w:hAnsi="Courier New" w:cs="Courier New"/>
                <w:sz w:val="18"/>
                <w:szCs w:val="18"/>
              </w:rPr>
            </w:pPr>
            <w:r w:rsidRPr="00AE19E3">
              <w:rPr>
                <w:rFonts w:ascii="Courier New" w:hAnsi="Courier New" w:cs="Courier New"/>
                <w:sz w:val="18"/>
                <w:szCs w:val="18"/>
              </w:rPr>
              <w:t>{</w:t>
            </w:r>
          </w:p>
          <w:p w:rsidR="006D6C13" w:rsidRDefault="006D6C13" w:rsidP="006D6C13">
            <w:pPr>
              <w:pStyle w:val="BodyText"/>
              <w:suppressLineNumbers/>
              <w:ind w:left="459"/>
              <w:rPr>
                <w:rFonts w:ascii="Courier New" w:hAnsi="Courier New" w:cs="Courier New"/>
                <w:sz w:val="18"/>
                <w:szCs w:val="18"/>
              </w:rPr>
            </w:pPr>
            <w:r>
              <w:rPr>
                <w:rFonts w:ascii="Courier New" w:hAnsi="Courier New" w:cs="Courier New"/>
                <w:sz w:val="18"/>
                <w:szCs w:val="18"/>
              </w:rPr>
              <w:t xml:space="preserve">“pubkey”: </w:t>
            </w:r>
            <w:r w:rsidRPr="00AE19E3">
              <w:rPr>
                <w:rFonts w:ascii="Courier New" w:hAnsi="Courier New" w:cs="Courier New"/>
                <w:sz w:val="18"/>
                <w:szCs w:val="18"/>
              </w:rPr>
              <w:t>“</w:t>
            </w:r>
            <w:r>
              <w:rPr>
                <w:rFonts w:ascii="Courier New" w:hAnsi="Courier New" w:cs="Courier New"/>
                <w:sz w:val="18"/>
                <w:szCs w:val="18"/>
              </w:rPr>
              <w:t xml:space="preserve">PEM-encoded </w:t>
            </w:r>
            <w:r w:rsidR="00EA322C">
              <w:rPr>
                <w:rFonts w:ascii="Courier New" w:hAnsi="Courier New" w:cs="Courier New"/>
                <w:sz w:val="18"/>
                <w:szCs w:val="18"/>
              </w:rPr>
              <w:t xml:space="preserve">PKCS#1 </w:t>
            </w:r>
            <w:r>
              <w:rPr>
                <w:rFonts w:ascii="Courier New" w:hAnsi="Courier New" w:cs="Courier New"/>
                <w:sz w:val="18"/>
                <w:szCs w:val="18"/>
              </w:rPr>
              <w:t>public key</w:t>
            </w:r>
            <w:r w:rsidRPr="00AE19E3">
              <w:rPr>
                <w:rFonts w:ascii="Courier New" w:hAnsi="Courier New" w:cs="Courier New"/>
                <w:sz w:val="18"/>
                <w:szCs w:val="18"/>
              </w:rPr>
              <w:t>”</w:t>
            </w:r>
            <w:r>
              <w:rPr>
                <w:rFonts w:ascii="Courier New" w:hAnsi="Courier New" w:cs="Courier New"/>
                <w:sz w:val="18"/>
                <w:szCs w:val="18"/>
              </w:rPr>
              <w:t>,</w:t>
            </w:r>
          </w:p>
          <w:p w:rsidR="006D6C13" w:rsidRDefault="006D6C13" w:rsidP="006D6C13">
            <w:pPr>
              <w:pStyle w:val="BodyText"/>
              <w:suppressLineNumbers/>
              <w:ind w:firstLine="459"/>
              <w:rPr>
                <w:rFonts w:ascii="Courier New" w:hAnsi="Courier New" w:cs="Courier New"/>
                <w:sz w:val="18"/>
                <w:szCs w:val="18"/>
              </w:rPr>
            </w:pPr>
            <w:r>
              <w:rPr>
                <w:rFonts w:ascii="Courier New" w:hAnsi="Courier New" w:cs="Courier New"/>
                <w:sz w:val="18"/>
                <w:szCs w:val="18"/>
              </w:rPr>
              <w:t xml:space="preserve">“privkey”: </w:t>
            </w:r>
            <w:r w:rsidRPr="00AE19E3">
              <w:rPr>
                <w:rFonts w:ascii="Courier New" w:hAnsi="Courier New" w:cs="Courier New"/>
                <w:sz w:val="18"/>
                <w:szCs w:val="18"/>
              </w:rPr>
              <w:t>“</w:t>
            </w:r>
            <w:r>
              <w:rPr>
                <w:rFonts w:ascii="Courier New" w:hAnsi="Courier New" w:cs="Courier New"/>
                <w:sz w:val="18"/>
                <w:szCs w:val="18"/>
              </w:rPr>
              <w:t xml:space="preserve">PEM-encoded </w:t>
            </w:r>
            <w:r w:rsidR="002F3B3F">
              <w:rPr>
                <w:rFonts w:ascii="Courier New" w:hAnsi="Courier New" w:cs="Courier New"/>
                <w:sz w:val="18"/>
                <w:szCs w:val="18"/>
              </w:rPr>
              <w:t>PKCS#</w:t>
            </w:r>
            <w:r w:rsidR="00291163" w:rsidRPr="00291163">
              <w:rPr>
                <w:rFonts w:ascii="Courier New" w:hAnsi="Courier New" w:cs="Courier New"/>
                <w:sz w:val="18"/>
                <w:szCs w:val="18"/>
                <w:lang w:val="en-US"/>
              </w:rPr>
              <w:t>5</w:t>
            </w:r>
            <w:r w:rsidR="002F3B3F">
              <w:rPr>
                <w:rFonts w:ascii="Courier New" w:hAnsi="Courier New" w:cs="Courier New"/>
                <w:sz w:val="18"/>
                <w:szCs w:val="18"/>
              </w:rPr>
              <w:t xml:space="preserve"> </w:t>
            </w:r>
            <w:r w:rsidR="000D30B7">
              <w:rPr>
                <w:rFonts w:ascii="Courier New" w:hAnsi="Courier New" w:cs="Courier New"/>
                <w:sz w:val="18"/>
                <w:szCs w:val="18"/>
              </w:rPr>
              <w:t>private key</w:t>
            </w:r>
            <w:r w:rsidRPr="00AE19E3">
              <w:rPr>
                <w:rFonts w:ascii="Courier New" w:hAnsi="Courier New" w:cs="Courier New"/>
                <w:sz w:val="18"/>
                <w:szCs w:val="18"/>
              </w:rPr>
              <w:t>”</w:t>
            </w:r>
          </w:p>
          <w:p w:rsidR="006D6C13" w:rsidRDefault="006D6C13" w:rsidP="006D6C13">
            <w:pPr>
              <w:pStyle w:val="BodyText"/>
              <w:suppressLineNumbers/>
              <w:rPr>
                <w:rFonts w:ascii="Courier New" w:hAnsi="Courier New" w:cs="Courier New"/>
                <w:sz w:val="18"/>
                <w:szCs w:val="18"/>
              </w:rPr>
            </w:pPr>
            <w:r>
              <w:rPr>
                <w:rFonts w:ascii="Courier New" w:hAnsi="Courier New" w:cs="Courier New"/>
                <w:sz w:val="18"/>
                <w:szCs w:val="18"/>
              </w:rPr>
              <w:t>}</w:t>
            </w:r>
          </w:p>
          <w:p w:rsidR="000D30B7" w:rsidRDefault="000D30B7" w:rsidP="006D6C13">
            <w:pPr>
              <w:pStyle w:val="BodyText"/>
              <w:suppressLineNumbers/>
              <w:rPr>
                <w:rFonts w:ascii="Courier New" w:hAnsi="Courier New" w:cs="Courier New"/>
                <w:sz w:val="18"/>
                <w:szCs w:val="18"/>
              </w:rPr>
            </w:pPr>
          </w:p>
          <w:p w:rsidR="006C37C3" w:rsidRPr="001F004A" w:rsidRDefault="006C37C3" w:rsidP="006C37C3">
            <w:pPr>
              <w:pStyle w:val="BodyText"/>
              <w:suppressLineNumbers/>
            </w:pPr>
            <w:r>
              <w:t>Currently only RSA keys are supported.</w:t>
            </w:r>
          </w:p>
          <w:p w:rsidR="00291163" w:rsidRDefault="00EA322C" w:rsidP="006D6C13">
            <w:pPr>
              <w:pStyle w:val="BodyText"/>
              <w:suppressLineNumbers/>
            </w:pPr>
            <w:r>
              <w:t>PKCS#1</w:t>
            </w:r>
            <w:r w:rsidR="00FB22E6">
              <w:t>-encoded PEM</w:t>
            </w:r>
            <w:r w:rsidR="00291163">
              <w:t xml:space="preserve"> </w:t>
            </w:r>
            <w:r w:rsidR="00FB22E6">
              <w:t>RSA</w:t>
            </w:r>
            <w:r w:rsidR="006C37C3">
              <w:t xml:space="preserve"> public key </w:t>
            </w:r>
            <w:r>
              <w:t>should begin</w:t>
            </w:r>
            <w:r w:rsidR="00FB22E6">
              <w:t xml:space="preserve"> with</w:t>
            </w:r>
            <w:r w:rsidR="006C37C3">
              <w:t xml:space="preserve"> </w:t>
            </w:r>
            <w:r w:rsidR="001F004A" w:rsidRPr="001F004A">
              <w:t>"</w:t>
            </w:r>
            <w:r w:rsidR="001F004A" w:rsidRPr="001F004A">
              <w:rPr>
                <w:rFonts w:ascii="Courier New" w:hAnsi="Courier New" w:cs="Courier New"/>
                <w:sz w:val="18"/>
              </w:rPr>
              <w:t>-----BEGIN RSA PUBLIC KEY-----</w:t>
            </w:r>
            <w:r w:rsidR="00291163">
              <w:t>"</w:t>
            </w:r>
          </w:p>
          <w:p w:rsidR="000D30B7" w:rsidRDefault="00FB22E6" w:rsidP="006D6C13">
            <w:pPr>
              <w:pStyle w:val="BodyText"/>
              <w:suppressLineNumbers/>
            </w:pPr>
            <w:r>
              <w:t>PKCS#5-encoded PEM RSA private</w:t>
            </w:r>
            <w:r w:rsidR="00291163">
              <w:t xml:space="preserve"> key </w:t>
            </w:r>
            <w:r w:rsidR="00EA322C">
              <w:t>should begin</w:t>
            </w:r>
            <w:r>
              <w:t xml:space="preserve"> with</w:t>
            </w:r>
            <w:r w:rsidR="006C37C3">
              <w:t xml:space="preserve"> </w:t>
            </w:r>
            <w:r w:rsidR="006C37C3">
              <w:rPr>
                <w:rFonts w:ascii="Courier New" w:hAnsi="Courier New" w:cs="Courier New"/>
                <w:sz w:val="18"/>
              </w:rPr>
              <w:t>“</w:t>
            </w:r>
            <w:r w:rsidR="001F004A" w:rsidRPr="006C37C3">
              <w:rPr>
                <w:rFonts w:ascii="Courier New" w:hAnsi="Courier New" w:cs="Courier New"/>
                <w:sz w:val="18"/>
              </w:rPr>
              <w:t xml:space="preserve">-----BEGIN </w:t>
            </w:r>
            <w:r w:rsidR="006C37C3" w:rsidRPr="006C37C3">
              <w:rPr>
                <w:rFonts w:ascii="Courier New" w:hAnsi="Courier New" w:cs="Courier New"/>
                <w:sz w:val="18"/>
              </w:rPr>
              <w:t>RSA PRIVATE</w:t>
            </w:r>
            <w:r w:rsidR="001F004A" w:rsidRPr="006C37C3">
              <w:rPr>
                <w:rFonts w:ascii="Courier New" w:hAnsi="Courier New" w:cs="Courier New"/>
                <w:sz w:val="18"/>
              </w:rPr>
              <w:t xml:space="preserve"> KEY----</w:t>
            </w:r>
            <w:r w:rsidR="006C37C3">
              <w:rPr>
                <w:rFonts w:ascii="Courier New" w:hAnsi="Courier New" w:cs="Courier New"/>
                <w:sz w:val="18"/>
              </w:rPr>
              <w:t>“</w:t>
            </w:r>
          </w:p>
          <w:p w:rsidR="006D6C13" w:rsidRPr="00E27D71" w:rsidRDefault="006D6C13" w:rsidP="006C37C3">
            <w:pPr>
              <w:pStyle w:val="BodyText"/>
              <w:suppressLineNumbers/>
            </w:pPr>
          </w:p>
        </w:tc>
      </w:tr>
    </w:tbl>
    <w:p w:rsidR="00AA2A13" w:rsidRDefault="00AA2A13" w:rsidP="00AA2A13">
      <w:pPr>
        <w:pStyle w:val="BodyText"/>
        <w:rPr>
          <w:b/>
          <w:sz w:val="22"/>
        </w:rPr>
      </w:pPr>
      <w:r w:rsidRPr="002C1D43">
        <w:rPr>
          <w:b/>
          <w:sz w:val="22"/>
        </w:rPr>
        <w:t>Response</w:t>
      </w:r>
    </w:p>
    <w:p w:rsidR="00AA2A13" w:rsidRDefault="00AA2A13" w:rsidP="00AA2A13">
      <w:pPr>
        <w:pStyle w:val="BodyText"/>
      </w:pPr>
    </w:p>
    <w:p w:rsidR="00AA2A13" w:rsidRDefault="00AA2A13" w:rsidP="00AA2A13">
      <w:pPr>
        <w:pStyle w:val="BodyText"/>
        <w:rPr>
          <w:rFonts w:ascii="Courier New" w:hAnsi="Courier New" w:cs="Courier New"/>
        </w:rPr>
      </w:pPr>
      <w:r w:rsidRPr="002C1D43">
        <w:rPr>
          <w:rFonts w:ascii="Courier New" w:hAnsi="Courier New" w:cs="Courier New"/>
        </w:rPr>
        <w:t>HTTP 200 – application/json</w:t>
      </w:r>
    </w:p>
    <w:p w:rsidR="00AA2A13" w:rsidRDefault="00AA2A13" w:rsidP="00AA2A1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tblPr>
      <w:tblGrid>
        <w:gridCol w:w="8472"/>
      </w:tblGrid>
      <w:tr w:rsidR="00AA2A13" w:rsidRPr="00907EB8" w:rsidTr="00F90550">
        <w:trPr>
          <w:trHeight w:val="70"/>
        </w:trPr>
        <w:tc>
          <w:tcPr>
            <w:tcW w:w="8472" w:type="dxa"/>
            <w:shd w:val="clear" w:color="auto" w:fill="C2C2C2"/>
          </w:tcPr>
          <w:p w:rsidR="00AA2A13" w:rsidRDefault="00AA2A13" w:rsidP="00F90550">
            <w:pPr>
              <w:pStyle w:val="HTMLPreformatted"/>
              <w:rPr>
                <w:rFonts w:cs="Courier New"/>
                <w:sz w:val="18"/>
                <w:lang w:val="en-US" w:eastAsia="nl-NL"/>
              </w:rPr>
            </w:pPr>
          </w:p>
          <w:p w:rsidR="00AA2A13" w:rsidRPr="00000D62" w:rsidRDefault="00AA2A13" w:rsidP="00F90550">
            <w:pPr>
              <w:pStyle w:val="HTMLPreformatted"/>
              <w:rPr>
                <w:rFonts w:cs="Courier New"/>
                <w:sz w:val="18"/>
                <w:szCs w:val="18"/>
                <w:lang w:val="en-US" w:eastAsia="nl-NL"/>
              </w:rPr>
            </w:pPr>
            <w:r w:rsidRPr="00000D62">
              <w:rPr>
                <w:rFonts w:cs="Courier New"/>
                <w:sz w:val="18"/>
                <w:szCs w:val="18"/>
                <w:lang w:val="en-US" w:eastAsia="nl-NL"/>
              </w:rPr>
              <w:t>{</w:t>
            </w:r>
          </w:p>
          <w:p w:rsidR="00AA2A13" w:rsidRPr="00000D62" w:rsidRDefault="00AA2A13"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003E1858">
              <w:rPr>
                <w:rFonts w:cs="Courier New"/>
                <w:sz w:val="18"/>
                <w:szCs w:val="18"/>
                <w:lang w:val="en-US" w:eastAsia="nl-NL"/>
              </w:rPr>
              <w:t>cert</w:t>
            </w:r>
            <w:r w:rsidR="00815CC8">
              <w:rPr>
                <w:rFonts w:cs="Courier New"/>
                <w:sz w:val="18"/>
                <w:szCs w:val="18"/>
                <w:lang w:val="en-US" w:eastAsia="nl-NL"/>
              </w:rPr>
              <w:t>”</w:t>
            </w:r>
            <w:r w:rsidRPr="00000D62">
              <w:rPr>
                <w:rFonts w:cs="Courier New"/>
                <w:sz w:val="18"/>
                <w:szCs w:val="18"/>
                <w:lang w:val="en-US" w:eastAsia="nl-NL"/>
              </w:rPr>
              <w:t>,</w:t>
            </w:r>
          </w:p>
          <w:p w:rsidR="00AA2A13" w:rsidRDefault="00AA2A13" w:rsidP="003E1858">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3E1858">
              <w:rPr>
                <w:rFonts w:cs="Courier New"/>
                <w:sz w:val="18"/>
                <w:szCs w:val="18"/>
                <w:lang w:val="en-US" w:eastAsia="nl-NL"/>
              </w:rPr>
              <w:t>cert</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3E1858" w:rsidRPr="003E1858">
              <w:rPr>
                <w:rFonts w:ascii="Times New Roman" w:hAnsi="Times New Roman"/>
                <w:lang w:eastAsia="nl-NL"/>
              </w:rPr>
              <w:t>certificate</w:t>
            </w:r>
            <w:r w:rsidR="00541C28">
              <w:rPr>
                <w:rFonts w:ascii="Times New Roman" w:hAnsi="Times New Roman"/>
                <w:lang w:eastAsia="nl-NL"/>
              </w:rPr>
              <w:t>. PEM certificate has its private key</w:t>
            </w:r>
            <w:r w:rsidR="003E1858" w:rsidRPr="003E1858">
              <w:rPr>
                <w:rFonts w:ascii="Times New Roman" w:hAnsi="Times New Roman"/>
                <w:lang w:eastAsia="nl-NL"/>
              </w:rPr>
              <w:t xml:space="preserve"> </w:t>
            </w:r>
            <w:r w:rsidR="00CB0DB8">
              <w:rPr>
                <w:rFonts w:ascii="Times New Roman" w:hAnsi="Times New Roman"/>
                <w:lang w:eastAsia="nl-NL"/>
              </w:rPr>
              <w:t xml:space="preserve">encrypted with </w:t>
            </w:r>
            <w:r w:rsidR="00CB0DB8">
              <w:rPr>
                <w:rFonts w:ascii="Times New Roman" w:hAnsi="Times New Roman"/>
              </w:rPr>
              <w:t xml:space="preserve">the first 30 characters </w:t>
            </w:r>
            <w:r w:rsidR="00CB0DB8" w:rsidRPr="00CB0DB8">
              <w:rPr>
                <w:rFonts w:ascii="Times New Roman" w:hAnsi="Times New Roman"/>
              </w:rPr>
              <w:t xml:space="preserve">of </w:t>
            </w:r>
            <w:r w:rsidR="00CB0DB8" w:rsidRPr="00CB0DB8">
              <w:rPr>
                <w:rFonts w:ascii="Times New Roman" w:hAnsi="Times New Roman"/>
              </w:rPr>
              <w:lastRenderedPageBreak/>
              <w:t xml:space="preserve">the session </w:t>
            </w:r>
            <w:r w:rsidR="00CB0DB8">
              <w:rPr>
                <w:rFonts w:ascii="Times New Roman" w:hAnsi="Times New Roman"/>
              </w:rPr>
              <w:t>ID</w:t>
            </w:r>
            <w:r w:rsidR="003F043D">
              <w:rPr>
                <w:rFonts w:ascii="Times New Roman" w:hAnsi="Times New Roman"/>
              </w:rPr>
              <w:t xml:space="preserve"> (</w:t>
            </w:r>
            <w:r w:rsidR="003F043D" w:rsidRPr="003F043D">
              <w:rPr>
                <w:rFonts w:ascii="Times New Roman" w:hAnsi="Times New Roman"/>
              </w:rPr>
              <w:t xml:space="preserve">sent </w:t>
            </w:r>
            <w:r w:rsidR="003F043D" w:rsidRPr="003F043D">
              <w:rPr>
                <w:rFonts w:ascii="Times New Roman" w:hAnsi="Times New Roman"/>
                <w:sz w:val="18"/>
                <w:szCs w:val="18"/>
                <w:lang w:val="en-US"/>
              </w:rPr>
              <w:t>by the server in</w:t>
            </w:r>
            <w:r w:rsidR="003F043D">
              <w:rPr>
                <w:rFonts w:cs="Courier New"/>
                <w:sz w:val="18"/>
                <w:szCs w:val="18"/>
                <w:lang w:val="en-US"/>
              </w:rPr>
              <w:t xml:space="preserve"> </w:t>
            </w:r>
            <w:r w:rsidR="003F043D" w:rsidRPr="0074748F">
              <w:rPr>
                <w:rFonts w:cs="Courier New"/>
                <w:sz w:val="18"/>
                <w:szCs w:val="18"/>
                <w:lang w:val="en-US"/>
              </w:rPr>
              <w:t>keytalkcookie</w:t>
            </w:r>
            <w:r w:rsidR="003F043D">
              <w:rPr>
                <w:rFonts w:cs="Courier New"/>
                <w:sz w:val="18"/>
                <w:szCs w:val="18"/>
                <w:lang w:val="en-US"/>
              </w:rPr>
              <w:t xml:space="preserve"> </w:t>
            </w:r>
            <w:r w:rsidR="003F043D" w:rsidRPr="003F043D">
              <w:rPr>
                <w:rFonts w:ascii="Times New Roman" w:hAnsi="Times New Roman"/>
                <w:sz w:val="18"/>
                <w:szCs w:val="18"/>
                <w:lang w:val="en-US"/>
              </w:rPr>
              <w:t>HTTP</w:t>
            </w:r>
            <w:r w:rsidR="003F043D">
              <w:rPr>
                <w:rFonts w:cs="Courier New"/>
                <w:sz w:val="18"/>
                <w:szCs w:val="18"/>
                <w:lang w:val="en-US"/>
              </w:rPr>
              <w:t xml:space="preserve"> </w:t>
            </w:r>
            <w:r w:rsidR="003F043D" w:rsidRPr="003F043D">
              <w:rPr>
                <w:rFonts w:ascii="Times New Roman" w:hAnsi="Times New Roman"/>
                <w:lang w:val="en-US"/>
              </w:rPr>
              <w:t>cookie</w:t>
            </w:r>
            <w:r w:rsidR="003F043D">
              <w:rPr>
                <w:rFonts w:cs="Courier New"/>
                <w:sz w:val="18"/>
                <w:szCs w:val="18"/>
                <w:lang w:val="en-US"/>
              </w:rPr>
              <w:t>)</w:t>
            </w:r>
            <w:r w:rsidR="00331750">
              <w:rPr>
                <w:rFonts w:cs="Courier New"/>
                <w:sz w:val="18"/>
                <w:szCs w:val="18"/>
                <w:lang w:val="en-US"/>
              </w:rPr>
              <w:t>.</w:t>
            </w:r>
            <w:r w:rsidR="00AE47B7">
              <w:rPr>
                <w:rFonts w:cs="Courier New"/>
                <w:sz w:val="18"/>
                <w:szCs w:val="18"/>
                <w:lang w:val="en-US"/>
              </w:rPr>
              <w:t xml:space="preserve"> </w:t>
            </w:r>
            <w:r w:rsidR="00AE47B7" w:rsidRPr="00331750">
              <w:rPr>
                <w:rFonts w:ascii="Times New Roman" w:hAnsi="Times New Roman"/>
                <w:lang w:val="en-US"/>
              </w:rPr>
              <w:t xml:space="preserve">PKCS#12 </w:t>
            </w:r>
            <w:r w:rsidR="00AE47B7">
              <w:rPr>
                <w:rFonts w:ascii="Times New Roman" w:hAnsi="Times New Roman"/>
                <w:lang w:val="en-US"/>
              </w:rPr>
              <w:t>is internally encrypted with the above password and</w:t>
            </w:r>
            <w:r w:rsidR="00331750" w:rsidRPr="00331750">
              <w:rPr>
                <w:rFonts w:ascii="Times New Roman" w:hAnsi="Times New Roman"/>
                <w:lang w:val="en-US"/>
              </w:rPr>
              <w:t xml:space="preserve"> </w:t>
            </w:r>
            <w:r w:rsidR="00B5621E">
              <w:rPr>
                <w:rFonts w:ascii="Times New Roman" w:hAnsi="Times New Roman"/>
                <w:lang w:val="en-US"/>
              </w:rPr>
              <w:t xml:space="preserve">then </w:t>
            </w:r>
            <w:r w:rsidR="00331750" w:rsidRPr="00331750">
              <w:rPr>
                <w:rFonts w:ascii="Times New Roman" w:hAnsi="Times New Roman"/>
                <w:lang w:val="en-US"/>
              </w:rPr>
              <w:t>base64 encoded</w:t>
            </w:r>
            <w:r w:rsidR="00331750">
              <w:rPr>
                <w:rFonts w:ascii="Times New Roman" w:hAnsi="Times New Roman"/>
                <w:lang w:val="en-US"/>
              </w:rPr>
              <w:t xml:space="preserve"> to be transported </w:t>
            </w:r>
            <w:r w:rsidR="00BE6F41">
              <w:rPr>
                <w:rFonts w:ascii="Times New Roman" w:hAnsi="Times New Roman"/>
                <w:lang w:val="en-US"/>
              </w:rPr>
              <w:t>with</w:t>
            </w:r>
            <w:r w:rsidR="00331750">
              <w:rPr>
                <w:rFonts w:ascii="Times New Roman" w:hAnsi="Times New Roman"/>
                <w:lang w:val="en-US"/>
              </w:rPr>
              <w:t xml:space="preserve"> JSON</w:t>
            </w:r>
            <w:r w:rsidR="003E1858" w:rsidRPr="00CB0DB8">
              <w:rPr>
                <w:rFonts w:ascii="Times New Roman" w:hAnsi="Times New Roman"/>
                <w:lang w:eastAsia="nl-NL"/>
              </w:rPr>
              <w:t>,</w:t>
            </w:r>
          </w:p>
          <w:p w:rsidR="003E1858" w:rsidRPr="00000D62" w:rsidRDefault="003E1858" w:rsidP="003E1858">
            <w:pPr>
              <w:pStyle w:val="HTMLPreformatted"/>
              <w:rPr>
                <w:rFonts w:cs="Courier New"/>
                <w:sz w:val="18"/>
                <w:szCs w:val="18"/>
                <w:lang w:eastAsia="nl-NL"/>
              </w:rPr>
            </w:pPr>
            <w:r>
              <w:rPr>
                <w:rFonts w:cs="Courier New"/>
                <w:sz w:val="18"/>
                <w:szCs w:val="18"/>
                <w:lang w:eastAsia="nl-NL"/>
              </w:rPr>
              <w:t xml:space="preserve">  </w:t>
            </w:r>
            <w:r w:rsidR="00815CC8">
              <w:rPr>
                <w:rFonts w:cs="Courier New"/>
                <w:sz w:val="18"/>
                <w:szCs w:val="18"/>
                <w:lang w:val="en-US" w:eastAsia="nl-NL"/>
              </w:rPr>
              <w:t>“</w:t>
            </w:r>
            <w:r w:rsidRPr="003E1858">
              <w:rPr>
                <w:rFonts w:cs="Courier New"/>
                <w:sz w:val="18"/>
                <w:szCs w:val="18"/>
                <w:lang w:eastAsia="nl-NL"/>
              </w:rPr>
              <w:t>execute-sync</w:t>
            </w:r>
            <w:r w:rsidR="00815CC8">
              <w:rPr>
                <w:rFonts w:cs="Courier New"/>
                <w:sz w:val="18"/>
                <w:szCs w:val="18"/>
                <w:lang w:val="en-US" w:eastAsia="nl-NL"/>
              </w:rPr>
              <w:t>”</w:t>
            </w:r>
            <w:r>
              <w:rPr>
                <w:rFonts w:cs="Courier New"/>
                <w:sz w:val="18"/>
                <w:szCs w:val="18"/>
                <w:lang w:val="en-US" w:eastAsia="nl-NL"/>
              </w:rPr>
              <w:t xml:space="preserve">: </w:t>
            </w:r>
            <w:r w:rsidR="00CB0DB8">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a caller should invoke </w:t>
            </w:r>
            <w:r w:rsidRPr="003E1858">
              <w:rPr>
                <w:rFonts w:ascii="Times New Roman" w:hAnsi="Times New Roman"/>
                <w:lang w:val="en-US" w:eastAsia="nl-NL"/>
              </w:rPr>
              <w:t>service URI</w:t>
            </w:r>
            <w:r w:rsidR="006E16B0">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rsidR="00AA2A13" w:rsidRPr="00000D62" w:rsidRDefault="00AA2A13" w:rsidP="00F90550">
            <w:pPr>
              <w:pStyle w:val="HTMLPreformatted"/>
              <w:rPr>
                <w:rFonts w:cs="Courier New"/>
                <w:sz w:val="18"/>
                <w:szCs w:val="18"/>
                <w:lang w:val="en-US" w:eastAsia="nl-NL"/>
              </w:rPr>
            </w:pPr>
            <w:r w:rsidRPr="00000D62">
              <w:rPr>
                <w:rFonts w:cs="Courier New"/>
                <w:sz w:val="18"/>
                <w:szCs w:val="18"/>
                <w:lang w:val="en-US" w:eastAsia="nl-NL"/>
              </w:rPr>
              <w:t>}</w:t>
            </w:r>
          </w:p>
          <w:p w:rsidR="00AA2A13" w:rsidRPr="00A0186D" w:rsidRDefault="00AA2A13" w:rsidP="00F90550">
            <w:pPr>
              <w:pStyle w:val="HTMLPreformatted"/>
              <w:rPr>
                <w:rFonts w:cs="Courier New"/>
                <w:sz w:val="18"/>
                <w:szCs w:val="18"/>
                <w:lang w:val="en-US"/>
              </w:rPr>
            </w:pPr>
          </w:p>
        </w:tc>
      </w:tr>
    </w:tbl>
    <w:p w:rsidR="003E1858" w:rsidRDefault="003E1858" w:rsidP="00AA2A13">
      <w:pPr>
        <w:pStyle w:val="BodyText"/>
      </w:pPr>
    </w:p>
    <w:p w:rsidR="00AA2A13" w:rsidRDefault="00AA2A13" w:rsidP="00AA2A13">
      <w:pPr>
        <w:pStyle w:val="BodyText"/>
      </w:pPr>
      <w:r>
        <w:t>Example:</w:t>
      </w:r>
    </w:p>
    <w:p w:rsidR="00AA2A13" w:rsidRDefault="00AA2A13" w:rsidP="00AA2A13">
      <w:pPr>
        <w:pStyle w:val="BodyText"/>
      </w:pPr>
    </w:p>
    <w:tbl>
      <w:tblPr>
        <w:tblpPr w:leftFromText="141" w:rightFromText="141" w:vertAnchor="text" w:tblpY="12"/>
        <w:tblW w:w="8472" w:type="dxa"/>
        <w:shd w:val="clear" w:color="auto" w:fill="C2C2C2"/>
        <w:tblLayout w:type="fixed"/>
        <w:tblLook w:val="0000"/>
      </w:tblPr>
      <w:tblGrid>
        <w:gridCol w:w="8472"/>
      </w:tblGrid>
      <w:tr w:rsidR="00AA2A13" w:rsidRPr="00907EB8" w:rsidTr="00F90550">
        <w:trPr>
          <w:trHeight w:val="70"/>
        </w:trPr>
        <w:tc>
          <w:tcPr>
            <w:tcW w:w="8472" w:type="dxa"/>
            <w:shd w:val="clear" w:color="auto" w:fill="C2C2C2"/>
          </w:tcPr>
          <w:p w:rsidR="00AA2A13" w:rsidRDefault="00AA2A13" w:rsidP="00F90550">
            <w:pPr>
              <w:pStyle w:val="HTMLPreformatted"/>
              <w:rPr>
                <w:rFonts w:cs="Courier New"/>
                <w:sz w:val="18"/>
                <w:lang w:val="en-US" w:eastAsia="nl-NL"/>
              </w:rPr>
            </w:pPr>
          </w:p>
          <w:p w:rsidR="003E1858" w:rsidRPr="00000D62" w:rsidRDefault="003E1858" w:rsidP="003E1858">
            <w:pPr>
              <w:pStyle w:val="HTMLPreformatted"/>
              <w:rPr>
                <w:rFonts w:cs="Courier New"/>
                <w:sz w:val="18"/>
                <w:szCs w:val="18"/>
                <w:lang w:val="en-US" w:eastAsia="nl-NL"/>
              </w:rPr>
            </w:pPr>
            <w:r w:rsidRPr="00000D62">
              <w:rPr>
                <w:rFonts w:cs="Courier New"/>
                <w:sz w:val="18"/>
                <w:szCs w:val="18"/>
                <w:lang w:val="en-US" w:eastAsia="nl-NL"/>
              </w:rPr>
              <w:t>{</w:t>
            </w:r>
          </w:p>
          <w:p w:rsidR="003E1858" w:rsidRPr="00000D62" w:rsidRDefault="003E1858" w:rsidP="003E1858">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cert</w:t>
            </w:r>
            <w:r w:rsidR="00815CC8">
              <w:rPr>
                <w:rFonts w:cs="Courier New"/>
                <w:sz w:val="18"/>
                <w:szCs w:val="18"/>
                <w:lang w:val="en-US" w:eastAsia="nl-NL"/>
              </w:rPr>
              <w:t>”</w:t>
            </w:r>
            <w:r w:rsidRPr="00000D62">
              <w:rPr>
                <w:rFonts w:cs="Courier New"/>
                <w:sz w:val="18"/>
                <w:szCs w:val="18"/>
                <w:lang w:val="en-US" w:eastAsia="nl-NL"/>
              </w:rPr>
              <w:t>,</w:t>
            </w:r>
          </w:p>
          <w:p w:rsidR="003E1858" w:rsidRDefault="003E1858" w:rsidP="003E1858">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cert</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815CC8">
              <w:rPr>
                <w:rFonts w:cs="Courier New"/>
                <w:sz w:val="18"/>
                <w:szCs w:val="18"/>
                <w:lang w:eastAsia="nl-NL"/>
              </w:rPr>
              <w:t>“</w:t>
            </w:r>
            <w:r w:rsidRPr="003E1858">
              <w:rPr>
                <w:rFonts w:cs="Courier New"/>
                <w:sz w:val="18"/>
                <w:szCs w:val="18"/>
                <w:lang w:eastAsia="nl-NL"/>
              </w:rPr>
              <w:t>MIILjgIBAzCCC1gGCSqGSIb3DQEHAaCCC0kEggtFMIILQTCCBdcGCSqGSIb3DQEHBqCCBcgwggXEAgEAMIIFvQYJKoZIhvcNAQcBMBwGCiqGSIb3DQEMAQYwDgQIBbLhaFnySsYCAggAgIIFkCSJcAhE4IlFNQYJ23jqAI/+MHXBpCV+0dWleraxagN7b8QXqxXhJhLezwifrL/zBUGYcjN9pwvpdXBmZzbnUdO+sAEPx4EDbAbyn7hDWp/fhJnyc3qD+6ilZz6zeDtB+3Eyje7VRl7VaJvNVFhN6I04RF2wmBFR9wvmp8I/StNE0p6acN8RiLLm9JgIaVutJPsqA76e6X1yFlVJJmiBiMeqaJeuUuCcoGcrNdMOsrL2J+/T8+Vk9RlTXAFGRj6dVAyBAjfkdTLno0qqg==</w:t>
            </w:r>
            <w:r w:rsidR="00815CC8">
              <w:rPr>
                <w:rFonts w:cs="Courier New"/>
                <w:sz w:val="18"/>
                <w:szCs w:val="18"/>
                <w:lang w:eastAsia="nl-NL"/>
              </w:rPr>
              <w:t>“</w:t>
            </w:r>
          </w:p>
          <w:p w:rsidR="003E1858" w:rsidRPr="00000D62" w:rsidRDefault="003E1858" w:rsidP="003E1858">
            <w:pPr>
              <w:pStyle w:val="HTMLPreformatted"/>
              <w:rPr>
                <w:rFonts w:cs="Courier New"/>
                <w:sz w:val="18"/>
                <w:szCs w:val="18"/>
                <w:lang w:val="en-US" w:eastAsia="nl-NL"/>
              </w:rPr>
            </w:pPr>
            <w:r w:rsidRPr="00000D62">
              <w:rPr>
                <w:rFonts w:cs="Courier New"/>
                <w:sz w:val="18"/>
                <w:szCs w:val="18"/>
                <w:lang w:val="en-US" w:eastAsia="nl-NL"/>
              </w:rPr>
              <w:t>}</w:t>
            </w:r>
          </w:p>
          <w:p w:rsidR="00CB3726" w:rsidRPr="00A0186D" w:rsidRDefault="00CB3726" w:rsidP="00F90550">
            <w:pPr>
              <w:pStyle w:val="HTMLPreformatted"/>
              <w:rPr>
                <w:rFonts w:cs="Courier New"/>
                <w:sz w:val="18"/>
                <w:szCs w:val="18"/>
                <w:lang w:val="en-US"/>
              </w:rPr>
            </w:pPr>
          </w:p>
        </w:tc>
      </w:tr>
    </w:tbl>
    <w:p w:rsidR="00171E44" w:rsidRDefault="00171E44" w:rsidP="00171E44">
      <w:pPr>
        <w:rPr>
          <w:lang w:val="en-US"/>
        </w:rPr>
      </w:pPr>
      <w:bookmarkStart w:id="188" w:name="_RCDP_version_agreement"/>
      <w:bookmarkEnd w:id="188"/>
    </w:p>
    <w:p w:rsidR="00CB3726" w:rsidRPr="00CB3726" w:rsidRDefault="00CB3726" w:rsidP="00171E44">
      <w:pPr>
        <w:rPr>
          <w:b/>
          <w:lang w:val="en-US"/>
        </w:rPr>
      </w:pPr>
      <w:r w:rsidRPr="00CB3726">
        <w:rPr>
          <w:lang w:val="en-US"/>
        </w:rPr>
        <w:t>Notice again</w:t>
      </w:r>
      <w:r>
        <w:rPr>
          <w:lang w:val="en-US"/>
        </w:rPr>
        <w:t xml:space="preserve"> that JSON-serialization of PEM certificates requires forward slashes </w:t>
      </w:r>
      <w:r w:rsidRPr="00CB3726">
        <w:rPr>
          <w:rFonts w:ascii="Courier New" w:hAnsi="Courier New" w:cs="Courier New"/>
          <w:sz w:val="18"/>
          <w:szCs w:val="18"/>
          <w:lang w:val="en-US"/>
        </w:rPr>
        <w:t>‘/’</w:t>
      </w:r>
      <w:r>
        <w:rPr>
          <w:lang w:val="en-US"/>
        </w:rPr>
        <w:t xml:space="preserve"> to be escaped as </w:t>
      </w:r>
      <w:r w:rsidRPr="00CB3726">
        <w:rPr>
          <w:rFonts w:ascii="Courier New" w:hAnsi="Courier New" w:cs="Courier New"/>
          <w:sz w:val="18"/>
          <w:szCs w:val="18"/>
          <w:lang w:val="en-US"/>
        </w:rPr>
        <w:t>‘\/’</w:t>
      </w:r>
    </w:p>
    <w:p w:rsidR="00B02AE6" w:rsidRDefault="00B02AE6" w:rsidP="00B02AE6">
      <w:pPr>
        <w:pStyle w:val="Heading2"/>
        <w:rPr>
          <w:lang w:val="en-US"/>
        </w:rPr>
      </w:pPr>
      <w:bookmarkStart w:id="189" w:name="_Toc509383702"/>
      <w:r>
        <w:rPr>
          <w:lang w:val="en-US"/>
        </w:rPr>
        <w:t>RCDPv2 state diagram</w:t>
      </w:r>
      <w:bookmarkEnd w:id="189"/>
    </w:p>
    <w:p w:rsidR="00B02AE6" w:rsidRPr="00B02AE6" w:rsidRDefault="00B02AE6" w:rsidP="00B02AE6">
      <w:pPr>
        <w:pStyle w:val="BodyText"/>
        <w:rPr>
          <w:lang w:val="en-US"/>
        </w:rPr>
      </w:pPr>
      <w:r w:rsidRPr="00B02AE6">
        <w:rPr>
          <w:highlight w:val="yellow"/>
          <w:lang w:val="en-US"/>
        </w:rPr>
        <w:t>@todo</w:t>
      </w:r>
      <w:r w:rsidR="00874D1F">
        <w:rPr>
          <w:lang w:val="en-US"/>
        </w:rPr>
        <w:t xml:space="preserve"> make </w:t>
      </w:r>
      <w:r w:rsidR="008F3CA3">
        <w:rPr>
          <w:lang w:val="en-US"/>
        </w:rPr>
        <w:t>multiple</w:t>
      </w:r>
      <w:r w:rsidR="00874D1F">
        <w:rPr>
          <w:lang w:val="en-US"/>
        </w:rPr>
        <w:t xml:space="preserve"> diagrams </w:t>
      </w:r>
      <w:r w:rsidR="008F3CA3">
        <w:rPr>
          <w:lang w:val="en-US"/>
        </w:rPr>
        <w:t xml:space="preserve">per use case: </w:t>
      </w:r>
      <w:r w:rsidR="00874D1F">
        <w:rPr>
          <w:lang w:val="en-US"/>
        </w:rPr>
        <w:t>CR, non-CR, password change…</w:t>
      </w:r>
    </w:p>
    <w:sectPr w:rsidR="00B02AE6" w:rsidRPr="00B02AE6" w:rsidSect="003E5C5D">
      <w:footerReference w:type="default" r:id="rId20"/>
      <w:pgSz w:w="11907" w:h="16840" w:code="9"/>
      <w:pgMar w:top="2127" w:right="851" w:bottom="709" w:left="2665" w:header="346" w:footer="561" w:gutter="0"/>
      <w:paperSrc w:first="7" w:other="7"/>
      <w:lnNumType w:countBy="5" w:distance="1729"/>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F49" w:rsidRDefault="00656F49">
      <w:r>
        <w:separator/>
      </w:r>
    </w:p>
  </w:endnote>
  <w:endnote w:type="continuationSeparator" w:id="0">
    <w:p w:rsidR="00656F49" w:rsidRDefault="00656F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MT">
    <w:altName w:val="Times New Roman"/>
    <w:panose1 w:val="00000000000000000000"/>
    <w:charset w:val="CC"/>
    <w:family w:val="auto"/>
    <w:notTrueType/>
    <w:pitch w:val="default"/>
    <w:sig w:usb0="00000201" w:usb1="00000000" w:usb2="00000000" w:usb3="00000000" w:csb0="00000004"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CA3" w:rsidRDefault="001E52A3">
    <w:pPr>
      <w:framePr w:w="1837" w:h="3277" w:hRule="exact" w:hSpace="181" w:wrap="auto" w:vAnchor="page" w:hAnchor="page" w:x="288" w:y="12961" w:anchorLock="1"/>
      <w:jc w:val="right"/>
      <w:rPr>
        <w:sz w:val="14"/>
      </w:rPr>
    </w:pPr>
    <w:r>
      <w:rPr>
        <w:sz w:val="14"/>
      </w:rPr>
      <w:fldChar w:fldCharType="begin"/>
    </w:r>
    <w:r w:rsidR="00656F49">
      <w:rPr>
        <w:sz w:val="14"/>
      </w:rPr>
      <w:instrText xml:space="preserve"> IF "</w:instrText>
    </w:r>
    <w:r>
      <w:rPr>
        <w:sz w:val="14"/>
      </w:rPr>
      <w:fldChar w:fldCharType="begin"/>
    </w:r>
    <w:r w:rsidR="00656F49">
      <w:rPr>
        <w:sz w:val="14"/>
      </w:rPr>
      <w:instrText xml:space="preserve"> DOCPROPERTY "ShowAddress" </w:instrText>
    </w:r>
    <w:r>
      <w:rPr>
        <w:sz w:val="14"/>
      </w:rPr>
      <w:fldChar w:fldCharType="separate"/>
    </w:r>
    <w:r w:rsidR="00034CA3">
      <w:rPr>
        <w:sz w:val="14"/>
      </w:rPr>
      <w:instrText>Yes</w:instrText>
    </w:r>
    <w:r>
      <w:rPr>
        <w:sz w:val="14"/>
      </w:rPr>
      <w:fldChar w:fldCharType="end"/>
    </w:r>
    <w:r w:rsidR="00656F49">
      <w:rPr>
        <w:sz w:val="14"/>
      </w:rPr>
      <w:instrText xml:space="preserve">" = "Yes" </w:instrText>
    </w:r>
    <w:r>
      <w:rPr>
        <w:sz w:val="14"/>
      </w:rPr>
      <w:fldChar w:fldCharType="begin"/>
    </w:r>
    <w:r w:rsidR="00656F49">
      <w:rPr>
        <w:sz w:val="14"/>
      </w:rPr>
      <w:instrText xml:space="preserve"> DOCPROPERTY "DocAddressField0" </w:instrText>
    </w:r>
    <w:r>
      <w:rPr>
        <w:sz w:val="14"/>
      </w:rPr>
      <w:fldChar w:fldCharType="separate"/>
    </w:r>
  </w:p>
  <w:p w:rsidR="00034CA3" w:rsidRDefault="00034CA3">
    <w:pPr>
      <w:framePr w:w="1837" w:h="3277" w:hRule="exact" w:hSpace="181" w:wrap="auto" w:vAnchor="page" w:hAnchor="page" w:x="288" w:y="12961" w:anchorLock="1"/>
      <w:jc w:val="right"/>
      <w:rPr>
        <w:sz w:val="14"/>
      </w:rPr>
    </w:pPr>
  </w:p>
  <w:p w:rsidR="00034CA3" w:rsidRDefault="00034CA3">
    <w:pPr>
      <w:framePr w:w="1837" w:h="3277" w:hRule="exact" w:hSpace="181" w:wrap="auto" w:vAnchor="page" w:hAnchor="page" w:x="288" w:y="12961" w:anchorLock="1"/>
      <w:jc w:val="right"/>
      <w:rPr>
        <w:sz w:val="14"/>
      </w:rPr>
    </w:pPr>
  </w:p>
  <w:p w:rsidR="00034CA3" w:rsidRDefault="00034CA3">
    <w:pPr>
      <w:framePr w:w="1837" w:h="3277" w:hRule="exact" w:hSpace="181" w:wrap="auto" w:vAnchor="page" w:hAnchor="page" w:x="288" w:y="12961" w:anchorLock="1"/>
      <w:jc w:val="right"/>
      <w:rPr>
        <w:sz w:val="14"/>
      </w:rPr>
    </w:pPr>
  </w:p>
  <w:p w:rsidR="00034CA3" w:rsidRDefault="00034CA3">
    <w:pPr>
      <w:framePr w:w="1837" w:h="3277" w:hRule="exact" w:hSpace="181" w:wrap="auto" w:vAnchor="page" w:hAnchor="page" w:x="288" w:y="12961" w:anchorLock="1"/>
      <w:jc w:val="right"/>
      <w:rPr>
        <w:sz w:val="14"/>
      </w:rPr>
    </w:pPr>
  </w:p>
  <w:p w:rsidR="00034CA3" w:rsidRDefault="00034CA3">
    <w:pPr>
      <w:framePr w:w="1837" w:h="3277" w:hRule="exact" w:hSpace="181" w:wrap="auto" w:vAnchor="page" w:hAnchor="page" w:x="288" w:y="12961" w:anchorLock="1"/>
      <w:jc w:val="right"/>
      <w:rPr>
        <w:sz w:val="14"/>
      </w:rPr>
    </w:pPr>
  </w:p>
  <w:p w:rsidR="00034CA3" w:rsidRDefault="00034CA3">
    <w:pPr>
      <w:framePr w:w="1837" w:h="3277" w:hRule="exact" w:hSpace="181" w:wrap="auto" w:vAnchor="page" w:hAnchor="page" w:x="288" w:y="12961" w:anchorLock="1"/>
      <w:jc w:val="right"/>
      <w:rPr>
        <w:sz w:val="14"/>
      </w:rPr>
    </w:pPr>
  </w:p>
  <w:p w:rsidR="00034CA3" w:rsidRDefault="00034CA3">
    <w:pPr>
      <w:framePr w:w="1837" w:h="3277" w:hRule="exact" w:hSpace="181" w:wrap="auto" w:vAnchor="page" w:hAnchor="page" w:x="288" w:y="12961" w:anchorLock="1"/>
      <w:jc w:val="right"/>
      <w:rPr>
        <w:sz w:val="14"/>
      </w:rPr>
    </w:pPr>
  </w:p>
  <w:p w:rsidR="00034CA3" w:rsidRDefault="00034CA3">
    <w:pPr>
      <w:framePr w:w="1837" w:h="3277" w:hRule="exact" w:hSpace="181" w:wrap="auto" w:vAnchor="page" w:hAnchor="page" w:x="288" w:y="12961" w:anchorLock="1"/>
      <w:jc w:val="right"/>
      <w:rPr>
        <w:sz w:val="14"/>
      </w:rPr>
    </w:pPr>
  </w:p>
  <w:p w:rsidR="00034CA3" w:rsidRDefault="00034CA3">
    <w:pPr>
      <w:framePr w:w="1837" w:h="3277" w:hRule="exact" w:hSpace="181" w:wrap="auto" w:vAnchor="page" w:hAnchor="page" w:x="288" w:y="12961" w:anchorLock="1"/>
      <w:jc w:val="right"/>
      <w:rPr>
        <w:sz w:val="14"/>
      </w:rPr>
    </w:pPr>
  </w:p>
  <w:p w:rsidR="00034CA3" w:rsidRDefault="00034CA3">
    <w:pPr>
      <w:framePr w:w="1837" w:h="3277" w:hRule="exact" w:hSpace="181" w:wrap="auto" w:vAnchor="page" w:hAnchor="page" w:x="288" w:y="12961" w:anchorLock="1"/>
      <w:jc w:val="right"/>
      <w:rPr>
        <w:sz w:val="14"/>
      </w:rPr>
    </w:pPr>
  </w:p>
  <w:p w:rsidR="00034CA3" w:rsidRDefault="00034CA3">
    <w:pPr>
      <w:framePr w:w="1837" w:h="3277" w:hRule="exact" w:hSpace="181" w:wrap="auto" w:vAnchor="page" w:hAnchor="page" w:x="288" w:y="12961" w:anchorLock="1"/>
      <w:jc w:val="right"/>
      <w:rPr>
        <w:sz w:val="14"/>
      </w:rPr>
    </w:pPr>
    <w:r>
      <w:rPr>
        <w:sz w:val="14"/>
      </w:rPr>
      <w:instrText>Sioux Embedded Systems B.V.</w:instrText>
    </w:r>
  </w:p>
  <w:p w:rsidR="00034CA3" w:rsidRDefault="00034CA3">
    <w:pPr>
      <w:framePr w:w="1837" w:h="3277" w:hRule="exact" w:hSpace="181" w:wrap="auto" w:vAnchor="page" w:hAnchor="page" w:x="288" w:y="12961" w:anchorLock="1"/>
      <w:jc w:val="right"/>
      <w:rPr>
        <w:sz w:val="14"/>
      </w:rPr>
    </w:pPr>
    <w:r>
      <w:rPr>
        <w:sz w:val="14"/>
      </w:rPr>
      <w:instrText>Esp 405</w:instrText>
    </w:r>
  </w:p>
  <w:p w:rsidR="00034CA3" w:rsidRDefault="00034CA3">
    <w:pPr>
      <w:framePr w:w="1837" w:h="3277" w:hRule="exact" w:hSpace="181" w:wrap="auto" w:vAnchor="page" w:hAnchor="page" w:x="288" w:y="12961" w:anchorLock="1"/>
      <w:jc w:val="right"/>
      <w:rPr>
        <w:sz w:val="14"/>
      </w:rPr>
    </w:pPr>
    <w:r>
      <w:rPr>
        <w:sz w:val="14"/>
      </w:rPr>
      <w:instrText>5633 AJ Eindhoven</w:instrText>
    </w:r>
  </w:p>
  <w:p w:rsidR="00034CA3" w:rsidRDefault="00034CA3">
    <w:pPr>
      <w:framePr w:w="1837" w:h="3277" w:hRule="exact" w:hSpace="181" w:wrap="auto" w:vAnchor="page" w:hAnchor="page" w:x="288" w:y="12961" w:anchorLock="1"/>
      <w:jc w:val="right"/>
      <w:rPr>
        <w:sz w:val="14"/>
      </w:rPr>
    </w:pPr>
    <w:r>
      <w:rPr>
        <w:sz w:val="14"/>
      </w:rPr>
      <w:instrText>The Netherlands</w:instrText>
    </w:r>
  </w:p>
  <w:p w:rsidR="00034CA3" w:rsidRDefault="00034CA3">
    <w:pPr>
      <w:framePr w:w="1837" w:h="3277" w:hRule="exact" w:hSpace="181" w:wrap="auto" w:vAnchor="page" w:hAnchor="page" w:x="288" w:y="12961" w:anchorLock="1"/>
      <w:jc w:val="right"/>
      <w:rPr>
        <w:sz w:val="14"/>
      </w:rPr>
    </w:pPr>
    <w:r>
      <w:rPr>
        <w:sz w:val="14"/>
      </w:rPr>
      <w:instrText>Tel: +31 (0)40 2677100</w:instrText>
    </w:r>
  </w:p>
  <w:p w:rsidR="00034CA3" w:rsidRDefault="00034CA3">
    <w:pPr>
      <w:framePr w:w="1837" w:h="3277" w:hRule="exact" w:hSpace="181" w:wrap="auto" w:vAnchor="page" w:hAnchor="page" w:x="288" w:y="12961" w:anchorLock="1"/>
      <w:jc w:val="right"/>
      <w:rPr>
        <w:noProof/>
        <w:sz w:val="14"/>
      </w:rPr>
    </w:pPr>
    <w:r>
      <w:rPr>
        <w:sz w:val="14"/>
      </w:rPr>
      <w:instrText xml:space="preserve">Fax: </w:instrText>
    </w:r>
    <w:r w:rsidR="001E52A3">
      <w:rPr>
        <w:sz w:val="14"/>
      </w:rPr>
      <w:fldChar w:fldCharType="end"/>
    </w:r>
    <w:r w:rsidR="00656F49">
      <w:rPr>
        <w:sz w:val="14"/>
      </w:rPr>
      <w:instrText xml:space="preserve"> "" </w:instrText>
    </w:r>
    <w:r w:rsidR="001E52A3">
      <w:rPr>
        <w:sz w:val="14"/>
      </w:rPr>
      <w:fldChar w:fldCharType="separate"/>
    </w:r>
  </w:p>
  <w:p w:rsidR="00034CA3" w:rsidRDefault="00034CA3">
    <w:pPr>
      <w:framePr w:w="1837" w:h="3277" w:hRule="exact" w:hSpace="181" w:wrap="auto" w:vAnchor="page" w:hAnchor="page" w:x="288" w:y="12961" w:anchorLock="1"/>
      <w:jc w:val="right"/>
      <w:rPr>
        <w:noProof/>
        <w:sz w:val="14"/>
      </w:rPr>
    </w:pPr>
  </w:p>
  <w:p w:rsidR="00034CA3" w:rsidRDefault="00034CA3">
    <w:pPr>
      <w:framePr w:w="1837" w:h="3277" w:hRule="exact" w:hSpace="181" w:wrap="auto" w:vAnchor="page" w:hAnchor="page" w:x="288" w:y="12961" w:anchorLock="1"/>
      <w:jc w:val="right"/>
      <w:rPr>
        <w:noProof/>
        <w:sz w:val="14"/>
      </w:rPr>
    </w:pPr>
  </w:p>
  <w:p w:rsidR="00034CA3" w:rsidRDefault="00034CA3">
    <w:pPr>
      <w:framePr w:w="1837" w:h="3277" w:hRule="exact" w:hSpace="181" w:wrap="auto" w:vAnchor="page" w:hAnchor="page" w:x="288" w:y="12961" w:anchorLock="1"/>
      <w:jc w:val="right"/>
      <w:rPr>
        <w:noProof/>
        <w:sz w:val="14"/>
      </w:rPr>
    </w:pPr>
  </w:p>
  <w:p w:rsidR="00034CA3" w:rsidRDefault="00034CA3">
    <w:pPr>
      <w:framePr w:w="1837" w:h="3277" w:hRule="exact" w:hSpace="181" w:wrap="auto" w:vAnchor="page" w:hAnchor="page" w:x="288" w:y="12961" w:anchorLock="1"/>
      <w:jc w:val="right"/>
      <w:rPr>
        <w:noProof/>
        <w:sz w:val="14"/>
      </w:rPr>
    </w:pPr>
  </w:p>
  <w:p w:rsidR="00034CA3" w:rsidRDefault="00034CA3">
    <w:pPr>
      <w:framePr w:w="1837" w:h="3277" w:hRule="exact" w:hSpace="181" w:wrap="auto" w:vAnchor="page" w:hAnchor="page" w:x="288" w:y="12961" w:anchorLock="1"/>
      <w:jc w:val="right"/>
      <w:rPr>
        <w:noProof/>
        <w:sz w:val="14"/>
      </w:rPr>
    </w:pPr>
  </w:p>
  <w:p w:rsidR="00034CA3" w:rsidRDefault="00034CA3">
    <w:pPr>
      <w:framePr w:w="1837" w:h="3277" w:hRule="exact" w:hSpace="181" w:wrap="auto" w:vAnchor="page" w:hAnchor="page" w:x="288" w:y="12961" w:anchorLock="1"/>
      <w:jc w:val="right"/>
      <w:rPr>
        <w:noProof/>
        <w:sz w:val="14"/>
      </w:rPr>
    </w:pPr>
  </w:p>
  <w:p w:rsidR="00034CA3" w:rsidRDefault="00034CA3">
    <w:pPr>
      <w:framePr w:w="1837" w:h="3277" w:hRule="exact" w:hSpace="181" w:wrap="auto" w:vAnchor="page" w:hAnchor="page" w:x="288" w:y="12961" w:anchorLock="1"/>
      <w:jc w:val="right"/>
      <w:rPr>
        <w:noProof/>
        <w:sz w:val="14"/>
      </w:rPr>
    </w:pPr>
  </w:p>
  <w:p w:rsidR="00034CA3" w:rsidRDefault="00034CA3">
    <w:pPr>
      <w:framePr w:w="1837" w:h="3277" w:hRule="exact" w:hSpace="181" w:wrap="auto" w:vAnchor="page" w:hAnchor="page" w:x="288" w:y="12961" w:anchorLock="1"/>
      <w:jc w:val="right"/>
      <w:rPr>
        <w:noProof/>
        <w:sz w:val="14"/>
      </w:rPr>
    </w:pPr>
  </w:p>
  <w:p w:rsidR="00034CA3" w:rsidRDefault="00034CA3">
    <w:pPr>
      <w:framePr w:w="1837" w:h="3277" w:hRule="exact" w:hSpace="181" w:wrap="auto" w:vAnchor="page" w:hAnchor="page" w:x="288" w:y="12961" w:anchorLock="1"/>
      <w:jc w:val="right"/>
      <w:rPr>
        <w:noProof/>
        <w:sz w:val="14"/>
      </w:rPr>
    </w:pPr>
  </w:p>
  <w:p w:rsidR="00034CA3" w:rsidRDefault="00034CA3">
    <w:pPr>
      <w:framePr w:w="1837" w:h="3277" w:hRule="exact" w:hSpace="181" w:wrap="auto" w:vAnchor="page" w:hAnchor="page" w:x="288" w:y="12961" w:anchorLock="1"/>
      <w:jc w:val="right"/>
      <w:rPr>
        <w:noProof/>
        <w:sz w:val="14"/>
      </w:rPr>
    </w:pPr>
  </w:p>
  <w:p w:rsidR="00034CA3" w:rsidRDefault="00034CA3">
    <w:pPr>
      <w:framePr w:w="1837" w:h="3277" w:hRule="exact" w:hSpace="181" w:wrap="auto" w:vAnchor="page" w:hAnchor="page" w:x="288" w:y="12961" w:anchorLock="1"/>
      <w:jc w:val="right"/>
      <w:rPr>
        <w:noProof/>
        <w:sz w:val="14"/>
      </w:rPr>
    </w:pPr>
    <w:r>
      <w:rPr>
        <w:noProof/>
        <w:sz w:val="14"/>
      </w:rPr>
      <w:t>Sioux Embedded Systems B.V.</w:t>
    </w:r>
  </w:p>
  <w:p w:rsidR="00034CA3" w:rsidRDefault="00034CA3">
    <w:pPr>
      <w:framePr w:w="1837" w:h="3277" w:hRule="exact" w:hSpace="181" w:wrap="auto" w:vAnchor="page" w:hAnchor="page" w:x="288" w:y="12961" w:anchorLock="1"/>
      <w:jc w:val="right"/>
      <w:rPr>
        <w:noProof/>
        <w:sz w:val="14"/>
      </w:rPr>
    </w:pPr>
    <w:r>
      <w:rPr>
        <w:noProof/>
        <w:sz w:val="14"/>
      </w:rPr>
      <w:t>Esp 405</w:t>
    </w:r>
  </w:p>
  <w:p w:rsidR="00034CA3" w:rsidRDefault="00034CA3">
    <w:pPr>
      <w:framePr w:w="1837" w:h="3277" w:hRule="exact" w:hSpace="181" w:wrap="auto" w:vAnchor="page" w:hAnchor="page" w:x="288" w:y="12961" w:anchorLock="1"/>
      <w:jc w:val="right"/>
      <w:rPr>
        <w:noProof/>
        <w:sz w:val="14"/>
      </w:rPr>
    </w:pPr>
    <w:r>
      <w:rPr>
        <w:noProof/>
        <w:sz w:val="14"/>
      </w:rPr>
      <w:t>5633 AJ Eindhoven</w:t>
    </w:r>
  </w:p>
  <w:p w:rsidR="00034CA3" w:rsidRDefault="00034CA3">
    <w:pPr>
      <w:framePr w:w="1837" w:h="3277" w:hRule="exact" w:hSpace="181" w:wrap="auto" w:vAnchor="page" w:hAnchor="page" w:x="288" w:y="12961" w:anchorLock="1"/>
      <w:jc w:val="right"/>
      <w:rPr>
        <w:noProof/>
        <w:sz w:val="14"/>
      </w:rPr>
    </w:pPr>
    <w:r>
      <w:rPr>
        <w:noProof/>
        <w:sz w:val="14"/>
      </w:rPr>
      <w:t>The Netherlands</w:t>
    </w:r>
  </w:p>
  <w:p w:rsidR="00034CA3" w:rsidRDefault="00034CA3">
    <w:pPr>
      <w:framePr w:w="1837" w:h="3277" w:hRule="exact" w:hSpace="181" w:wrap="auto" w:vAnchor="page" w:hAnchor="page" w:x="288" w:y="12961" w:anchorLock="1"/>
      <w:jc w:val="right"/>
      <w:rPr>
        <w:noProof/>
        <w:sz w:val="14"/>
      </w:rPr>
    </w:pPr>
    <w:r>
      <w:rPr>
        <w:noProof/>
        <w:sz w:val="14"/>
      </w:rPr>
      <w:t>Tel: +31 (0)40 2677100</w:t>
    </w:r>
  </w:p>
  <w:p w:rsidR="00034CA3" w:rsidRDefault="00034CA3">
    <w:pPr>
      <w:framePr w:w="1837" w:h="3277" w:hRule="exact" w:hSpace="181" w:wrap="auto" w:vAnchor="page" w:hAnchor="page" w:x="288" w:y="12961" w:anchorLock="1"/>
      <w:jc w:val="right"/>
      <w:rPr>
        <w:sz w:val="14"/>
      </w:rPr>
    </w:pPr>
    <w:r>
      <w:rPr>
        <w:noProof/>
        <w:sz w:val="14"/>
      </w:rPr>
      <w:t xml:space="preserve">Fax: </w:t>
    </w:r>
    <w:r w:rsidR="001E52A3">
      <w:rPr>
        <w:sz w:val="14"/>
      </w:rPr>
      <w:fldChar w:fldCharType="end"/>
    </w:r>
    <w:r w:rsidR="001E52A3">
      <w:rPr>
        <w:sz w:val="14"/>
      </w:rPr>
      <w:fldChar w:fldCharType="begin"/>
    </w:r>
    <w:r w:rsidR="00656F49">
      <w:rPr>
        <w:sz w:val="14"/>
      </w:rPr>
      <w:instrText xml:space="preserve"> IF "</w:instrText>
    </w:r>
    <w:r w:rsidR="001E52A3">
      <w:rPr>
        <w:sz w:val="14"/>
      </w:rPr>
      <w:fldChar w:fldCharType="begin"/>
    </w:r>
    <w:r w:rsidR="00656F49">
      <w:rPr>
        <w:sz w:val="14"/>
      </w:rPr>
      <w:instrText xml:space="preserve"> DOCPROPERTY "ShowAddress" </w:instrText>
    </w:r>
    <w:r w:rsidR="001E52A3">
      <w:rPr>
        <w:sz w:val="14"/>
      </w:rPr>
      <w:fldChar w:fldCharType="separate"/>
    </w:r>
    <w:r>
      <w:rPr>
        <w:sz w:val="14"/>
      </w:rPr>
      <w:instrText>Yes</w:instrText>
    </w:r>
    <w:r w:rsidR="001E52A3">
      <w:rPr>
        <w:sz w:val="14"/>
      </w:rPr>
      <w:fldChar w:fldCharType="end"/>
    </w:r>
    <w:r w:rsidR="00656F49">
      <w:rPr>
        <w:sz w:val="14"/>
      </w:rPr>
      <w:instrText xml:space="preserve">" = "Yes" </w:instrText>
    </w:r>
    <w:r w:rsidR="001E52A3">
      <w:rPr>
        <w:sz w:val="14"/>
      </w:rPr>
      <w:fldChar w:fldCharType="begin"/>
    </w:r>
    <w:r w:rsidR="00656F49">
      <w:rPr>
        <w:sz w:val="14"/>
      </w:rPr>
      <w:instrText xml:space="preserve"> DOCPROPERTY "DocAddressField1" </w:instrText>
    </w:r>
    <w:r w:rsidR="001E52A3">
      <w:rPr>
        <w:sz w:val="14"/>
      </w:rPr>
      <w:fldChar w:fldCharType="separate"/>
    </w:r>
    <w:r>
      <w:rPr>
        <w:sz w:val="14"/>
      </w:rPr>
      <w:instrText>+31 (0)40 2677101</w:instrText>
    </w:r>
  </w:p>
  <w:p w:rsidR="00034CA3" w:rsidRDefault="00034CA3">
    <w:pPr>
      <w:framePr w:w="1837" w:h="3277" w:hRule="exact" w:hSpace="181" w:wrap="auto" w:vAnchor="page" w:hAnchor="page" w:x="288" w:y="12961" w:anchorLock="1"/>
      <w:jc w:val="right"/>
      <w:rPr>
        <w:noProof/>
        <w:sz w:val="14"/>
      </w:rPr>
    </w:pPr>
    <w:r>
      <w:rPr>
        <w:sz w:val="14"/>
      </w:rPr>
      <w:instrText>www.sioux.nl</w:instrText>
    </w:r>
    <w:r w:rsidR="001E52A3">
      <w:rPr>
        <w:sz w:val="14"/>
      </w:rPr>
      <w:fldChar w:fldCharType="end"/>
    </w:r>
    <w:r w:rsidR="00656F49">
      <w:rPr>
        <w:sz w:val="14"/>
      </w:rPr>
      <w:instrText xml:space="preserve"> "" </w:instrText>
    </w:r>
    <w:r w:rsidR="001E52A3">
      <w:rPr>
        <w:sz w:val="14"/>
      </w:rPr>
      <w:fldChar w:fldCharType="separate"/>
    </w:r>
    <w:r>
      <w:rPr>
        <w:noProof/>
        <w:sz w:val="14"/>
      </w:rPr>
      <w:t>+31 (0)40 2677101</w:t>
    </w:r>
  </w:p>
  <w:p w:rsidR="00656F49" w:rsidRDefault="00034CA3">
    <w:pPr>
      <w:framePr w:w="1837" w:h="3277" w:hRule="exact" w:hSpace="181" w:wrap="auto" w:vAnchor="page" w:hAnchor="page" w:x="288" w:y="12961" w:anchorLock="1"/>
      <w:jc w:val="right"/>
      <w:rPr>
        <w:sz w:val="14"/>
      </w:rPr>
    </w:pPr>
    <w:r>
      <w:rPr>
        <w:noProof/>
        <w:sz w:val="14"/>
      </w:rPr>
      <w:t>www.sioux.nl</w:t>
    </w:r>
    <w:r w:rsidR="001E52A3">
      <w:rPr>
        <w:sz w:val="14"/>
      </w:rPr>
      <w:fldChar w:fldCharType="end"/>
    </w:r>
    <w:r w:rsidR="001E52A3">
      <w:rPr>
        <w:sz w:val="14"/>
      </w:rPr>
      <w:fldChar w:fldCharType="begin"/>
    </w:r>
    <w:r w:rsidR="00656F49">
      <w:rPr>
        <w:sz w:val="14"/>
      </w:rPr>
      <w:instrText xml:space="preserve"> IF "</w:instrText>
    </w:r>
    <w:r w:rsidR="001E52A3">
      <w:rPr>
        <w:sz w:val="14"/>
      </w:rPr>
      <w:fldChar w:fldCharType="begin"/>
    </w:r>
    <w:r w:rsidR="00656F49">
      <w:rPr>
        <w:sz w:val="14"/>
      </w:rPr>
      <w:instrText xml:space="preserve"> DOCPROPERTY "ShowAddress" </w:instrText>
    </w:r>
    <w:r w:rsidR="001E52A3">
      <w:rPr>
        <w:sz w:val="14"/>
      </w:rPr>
      <w:fldChar w:fldCharType="separate"/>
    </w:r>
    <w:r>
      <w:rPr>
        <w:sz w:val="14"/>
      </w:rPr>
      <w:instrText>Yes</w:instrText>
    </w:r>
    <w:r w:rsidR="001E52A3">
      <w:rPr>
        <w:sz w:val="14"/>
      </w:rPr>
      <w:fldChar w:fldCharType="end"/>
    </w:r>
    <w:r w:rsidR="00656F49">
      <w:rPr>
        <w:sz w:val="14"/>
      </w:rPr>
      <w:instrText xml:space="preserve">" = "Yes" </w:instrText>
    </w:r>
    <w:r w:rsidR="001E52A3">
      <w:rPr>
        <w:sz w:val="14"/>
      </w:rPr>
      <w:fldChar w:fldCharType="begin"/>
    </w:r>
    <w:r w:rsidR="00656F49">
      <w:rPr>
        <w:sz w:val="14"/>
      </w:rPr>
      <w:instrText xml:space="preserve"> DOCPROPERTY "DocAddressField2" </w:instrText>
    </w:r>
    <w:r w:rsidR="001E52A3">
      <w:rPr>
        <w:sz w:val="14"/>
      </w:rPr>
      <w:fldChar w:fldCharType="end"/>
    </w:r>
    <w:r w:rsidR="00656F49">
      <w:rPr>
        <w:sz w:val="14"/>
      </w:rPr>
      <w:instrText xml:space="preserve"> "" </w:instrText>
    </w:r>
    <w:r>
      <w:rPr>
        <w:sz w:val="14"/>
      </w:rPr>
      <w:fldChar w:fldCharType="separate"/>
    </w:r>
    <w:r w:rsidR="001E52A3">
      <w:rPr>
        <w:sz w:val="14"/>
      </w:rPr>
      <w:fldChar w:fldCharType="end"/>
    </w:r>
    <w:r w:rsidR="001E52A3">
      <w:rPr>
        <w:sz w:val="14"/>
      </w:rPr>
      <w:fldChar w:fldCharType="begin"/>
    </w:r>
    <w:r w:rsidR="00656F49">
      <w:rPr>
        <w:sz w:val="14"/>
      </w:rPr>
      <w:instrText xml:space="preserve"> IF "</w:instrText>
    </w:r>
    <w:r w:rsidR="001E52A3">
      <w:rPr>
        <w:sz w:val="14"/>
      </w:rPr>
      <w:fldChar w:fldCharType="begin"/>
    </w:r>
    <w:r w:rsidR="00656F49">
      <w:rPr>
        <w:sz w:val="14"/>
      </w:rPr>
      <w:instrText xml:space="preserve"> DOCPROPERTY "ShowAddress" </w:instrText>
    </w:r>
    <w:r w:rsidR="001E52A3">
      <w:rPr>
        <w:sz w:val="14"/>
      </w:rPr>
      <w:fldChar w:fldCharType="separate"/>
    </w:r>
    <w:r>
      <w:rPr>
        <w:sz w:val="14"/>
      </w:rPr>
      <w:instrText>Yes</w:instrText>
    </w:r>
    <w:r w:rsidR="001E52A3">
      <w:rPr>
        <w:sz w:val="14"/>
      </w:rPr>
      <w:fldChar w:fldCharType="end"/>
    </w:r>
    <w:r w:rsidR="00656F49">
      <w:rPr>
        <w:sz w:val="14"/>
      </w:rPr>
      <w:instrText xml:space="preserve">" = "Yes" </w:instrText>
    </w:r>
    <w:r w:rsidR="001E52A3">
      <w:rPr>
        <w:sz w:val="14"/>
      </w:rPr>
      <w:fldChar w:fldCharType="begin"/>
    </w:r>
    <w:r w:rsidR="00656F49">
      <w:rPr>
        <w:sz w:val="14"/>
      </w:rPr>
      <w:instrText xml:space="preserve"> DOCPROPERTY "DocAddressField3" </w:instrText>
    </w:r>
    <w:r w:rsidR="001E52A3">
      <w:rPr>
        <w:sz w:val="14"/>
      </w:rPr>
      <w:fldChar w:fldCharType="end"/>
    </w:r>
    <w:r w:rsidR="00656F49">
      <w:rPr>
        <w:sz w:val="14"/>
      </w:rPr>
      <w:instrText xml:space="preserve"> "" </w:instrText>
    </w:r>
    <w:r>
      <w:rPr>
        <w:sz w:val="14"/>
      </w:rPr>
      <w:fldChar w:fldCharType="separate"/>
    </w:r>
    <w:r w:rsidR="001E52A3">
      <w:rPr>
        <w:sz w:val="14"/>
      </w:rPr>
      <w:fldChar w:fldCharType="end"/>
    </w:r>
  </w:p>
  <w:p w:rsidR="00656F49" w:rsidRDefault="001E52A3">
    <w:pPr>
      <w:pStyle w:val="Header"/>
      <w:tabs>
        <w:tab w:val="clear" w:pos="4153"/>
        <w:tab w:val="clear" w:pos="8306"/>
      </w:tabs>
      <w:rPr>
        <w:noProof/>
      </w:rPr>
    </w:pPr>
    <w:r w:rsidRPr="001E52A3">
      <w:rPr>
        <w:noProof/>
      </w:rPr>
      <w:pict>
        <v:rect id="_x0000_s2053" style="position:absolute;left:0;text-align:left;margin-left:25.15pt;margin-top:-570.35pt;width:3in;height:228.45pt;z-index:-251657216" o:allowincell="f" filled="f" stroked="f">
          <v:textbox style="mso-next-textbox:#_x0000_s2053" inset="1pt,1pt,1pt,1pt">
            <w:txbxContent>
              <w:p w:rsidR="00656F49" w:rsidRDefault="001E52A3">
                <w:r>
                  <w:fldChar w:fldCharType="begin"/>
                </w:r>
                <w:r w:rsidR="00656F49">
                  <w:instrText xml:space="preserve"> IF </w:instrText>
                </w:r>
                <w:fldSimple w:instr=" DOCPROPERTY &quot;DocProject&quot; ">
                  <w:r w:rsidR="00034CA3">
                    <w:instrText>KEYTALK</w:instrText>
                  </w:r>
                </w:fldSimple>
                <w:r w:rsidR="00656F49">
                  <w:instrText xml:space="preserve"> = "QC" "</w:instrText>
                </w:r>
                <w:r w:rsidR="00656F49">
                  <w:rPr>
                    <w:noProof/>
                    <w:lang w:val="nl-NL"/>
                  </w:rPr>
                  <w:drawing>
                    <wp:inline distT="0" distB="0" distL="0" distR="0">
                      <wp:extent cx="2552700" cy="2691765"/>
                      <wp:effectExtent l="19050" t="0" r="0" b="0"/>
                      <wp:docPr id="2" name="Picture 3" descr="C:\MSOffice\Sjablonen\Sioux_97\Tatanka_Q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SOffice\Sjablonen\Sioux_97\Tatanka_QC.tif"/>
                              <pic:cNvPicPr>
                                <a:picLocks noChangeAspect="1" noChangeArrowheads="1"/>
                              </pic:cNvPicPr>
                            </pic:nvPicPr>
                            <pic:blipFill>
                              <a:blip r:link="rId1"/>
                              <a:srcRect/>
                              <a:stretch>
                                <a:fillRect/>
                              </a:stretch>
                            </pic:blipFill>
                            <pic:spPr bwMode="auto">
                              <a:xfrm>
                                <a:off x="0" y="0"/>
                                <a:ext cx="2552700" cy="2691765"/>
                              </a:xfrm>
                              <a:prstGeom prst="rect">
                                <a:avLst/>
                              </a:prstGeom>
                              <a:noFill/>
                              <a:ln w="9525">
                                <a:noFill/>
                                <a:miter lim="800000"/>
                                <a:headEnd/>
                                <a:tailEnd/>
                              </a:ln>
                            </pic:spPr>
                          </pic:pic>
                        </a:graphicData>
                      </a:graphic>
                    </wp:inline>
                  </w:drawing>
                </w:r>
                <w:r w:rsidR="00656F49">
                  <w:instrText xml:space="preserve">"  "" </w:instrText>
                </w:r>
                <w:r>
                  <w:fldChar w:fldCharType="end"/>
                </w:r>
              </w:p>
            </w:txbxContent>
          </v:textbox>
        </v:rect>
      </w:pict>
    </w:r>
  </w:p>
  <w:p w:rsidR="00656F49" w:rsidRDefault="001E52A3">
    <w:pPr>
      <w:framePr w:w="1837" w:h="3277" w:hRule="exact" w:hSpace="181" w:wrap="auto" w:vAnchor="page" w:hAnchor="page" w:x="288" w:y="12961" w:anchorLock="1"/>
      <w:jc w:val="right"/>
      <w:rPr>
        <w:sz w:val="14"/>
      </w:rPr>
    </w:pPr>
    <w:r>
      <w:rPr>
        <w:sz w:val="14"/>
      </w:rPr>
      <w:fldChar w:fldCharType="begin"/>
    </w:r>
    <w:r w:rsidR="00656F49">
      <w:rPr>
        <w:sz w:val="14"/>
      </w:rPr>
      <w:instrText xml:space="preserve"> IF "</w:instrText>
    </w:r>
    <w:r>
      <w:rPr>
        <w:sz w:val="14"/>
      </w:rPr>
      <w:fldChar w:fldCharType="begin"/>
    </w:r>
    <w:r w:rsidR="00656F49">
      <w:rPr>
        <w:sz w:val="14"/>
      </w:rPr>
      <w:instrText xml:space="preserve"> DOCPROPERTY "ShowAddress" </w:instrText>
    </w:r>
    <w:r>
      <w:rPr>
        <w:sz w:val="14"/>
      </w:rPr>
      <w:fldChar w:fldCharType="separate"/>
    </w:r>
    <w:r w:rsidR="00034CA3">
      <w:rPr>
        <w:sz w:val="14"/>
      </w:rPr>
      <w:instrText>Yes</w:instrText>
    </w:r>
    <w:r>
      <w:rPr>
        <w:sz w:val="14"/>
      </w:rPr>
      <w:fldChar w:fldCharType="end"/>
    </w:r>
    <w:r w:rsidR="00656F49">
      <w:rPr>
        <w:sz w:val="14"/>
      </w:rPr>
      <w:instrText xml:space="preserve">" = "Yes" </w:instrText>
    </w:r>
    <w:r>
      <w:rPr>
        <w:sz w:val="14"/>
      </w:rPr>
      <w:fldChar w:fldCharType="begin"/>
    </w:r>
    <w:r w:rsidR="00656F49">
      <w:rPr>
        <w:sz w:val="14"/>
      </w:rPr>
      <w:instrText xml:space="preserve"> DOCPROPERTY "DocAddressField2" </w:instrText>
    </w:r>
    <w:r>
      <w:rPr>
        <w:sz w:val="14"/>
      </w:rPr>
      <w:fldChar w:fldCharType="end"/>
    </w:r>
    <w:r w:rsidR="00656F49">
      <w:rPr>
        <w:sz w:val="14"/>
      </w:rPr>
      <w:instrText xml:space="preserve"> "" </w:instrText>
    </w:r>
    <w:r w:rsidR="00034CA3">
      <w:rPr>
        <w:sz w:val="14"/>
      </w:rPr>
      <w:fldChar w:fldCharType="separate"/>
    </w:r>
    <w:r>
      <w:rPr>
        <w:sz w:val="14"/>
      </w:rPr>
      <w:fldChar w:fldCharType="end"/>
    </w:r>
    <w:r>
      <w:rPr>
        <w:sz w:val="14"/>
      </w:rPr>
      <w:fldChar w:fldCharType="begin"/>
    </w:r>
    <w:r w:rsidR="00656F49">
      <w:rPr>
        <w:sz w:val="14"/>
      </w:rPr>
      <w:instrText xml:space="preserve"> IF "</w:instrText>
    </w:r>
    <w:r>
      <w:rPr>
        <w:sz w:val="14"/>
      </w:rPr>
      <w:fldChar w:fldCharType="begin"/>
    </w:r>
    <w:r w:rsidR="00656F49">
      <w:rPr>
        <w:sz w:val="14"/>
      </w:rPr>
      <w:instrText xml:space="preserve"> DOCPROPERTY "ShowAddress" </w:instrText>
    </w:r>
    <w:r>
      <w:rPr>
        <w:sz w:val="14"/>
      </w:rPr>
      <w:fldChar w:fldCharType="separate"/>
    </w:r>
    <w:r w:rsidR="00034CA3">
      <w:rPr>
        <w:sz w:val="14"/>
      </w:rPr>
      <w:instrText>Yes</w:instrText>
    </w:r>
    <w:r>
      <w:rPr>
        <w:sz w:val="14"/>
      </w:rPr>
      <w:fldChar w:fldCharType="end"/>
    </w:r>
    <w:r w:rsidR="00656F49">
      <w:rPr>
        <w:sz w:val="14"/>
      </w:rPr>
      <w:instrText xml:space="preserve">" = "Yes" </w:instrText>
    </w:r>
    <w:r>
      <w:rPr>
        <w:sz w:val="14"/>
      </w:rPr>
      <w:fldChar w:fldCharType="begin"/>
    </w:r>
    <w:r w:rsidR="00656F49">
      <w:rPr>
        <w:sz w:val="14"/>
      </w:rPr>
      <w:instrText xml:space="preserve"> DOCPROPERTY "DocAddressField3" </w:instrText>
    </w:r>
    <w:r>
      <w:rPr>
        <w:sz w:val="14"/>
      </w:rPr>
      <w:fldChar w:fldCharType="end"/>
    </w:r>
    <w:r w:rsidR="00656F49">
      <w:rPr>
        <w:sz w:val="14"/>
      </w:rPr>
      <w:instrText xml:space="preserve"> "" </w:instrText>
    </w:r>
    <w:r w:rsidR="00034CA3">
      <w:rPr>
        <w:sz w:val="14"/>
      </w:rPr>
      <w:fldChar w:fldCharType="separate"/>
    </w:r>
    <w:r>
      <w:rPr>
        <w:sz w:val="14"/>
      </w:rPr>
      <w:fldChar w:fldCharType="end"/>
    </w:r>
  </w:p>
  <w:p w:rsidR="00656F49" w:rsidRDefault="001E52A3">
    <w:pPr>
      <w:pStyle w:val="Header"/>
      <w:tabs>
        <w:tab w:val="clear" w:pos="4153"/>
        <w:tab w:val="clear" w:pos="8306"/>
      </w:tabs>
      <w:rPr>
        <w:noProof/>
      </w:rPr>
    </w:pPr>
    <w:r w:rsidRPr="001E52A3">
      <w:rPr>
        <w:noProof/>
      </w:rPr>
      <w:pict>
        <v:rect id="_x0000_s2050" style="position:absolute;left:0;text-align:left;margin-left:25.15pt;margin-top:-570.35pt;width:3in;height:228.45pt;z-index:-251659264" o:allowincell="f" filled="f" stroked="f">
          <v:textbox style="mso-next-textbox:#_x0000_s2050" inset="1pt,1pt,1pt,1pt">
            <w:txbxContent>
              <w:p w:rsidR="00656F49" w:rsidRDefault="001E52A3">
                <w:r>
                  <w:fldChar w:fldCharType="begin"/>
                </w:r>
                <w:r w:rsidR="00656F49">
                  <w:instrText xml:space="preserve"> IF </w:instrText>
                </w:r>
                <w:fldSimple w:instr=" DOCPROPERTY &quot;DocProject&quot; ">
                  <w:r w:rsidR="00034CA3">
                    <w:instrText>KEYTALK</w:instrText>
                  </w:r>
                </w:fldSimple>
                <w:r w:rsidR="00656F49">
                  <w:instrText xml:space="preserve"> = "QC" "</w:instrText>
                </w:r>
                <w:r w:rsidR="00656F49">
                  <w:rPr>
                    <w:noProof/>
                    <w:lang w:val="nl-NL"/>
                  </w:rPr>
                  <w:drawing>
                    <wp:inline distT="0" distB="0" distL="0" distR="0">
                      <wp:extent cx="2552700" cy="2691765"/>
                      <wp:effectExtent l="19050" t="0" r="0" b="0"/>
                      <wp:docPr id="1" name="Picture 4" descr="C:\MSOffice\Sjablonen\Sioux_97\Tatanka_Q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SOffice\Sjablonen\Sioux_97\Tatanka_QC.tif"/>
                              <pic:cNvPicPr>
                                <a:picLocks noChangeAspect="1" noChangeArrowheads="1"/>
                              </pic:cNvPicPr>
                            </pic:nvPicPr>
                            <pic:blipFill>
                              <a:blip r:link="rId1"/>
                              <a:srcRect/>
                              <a:stretch>
                                <a:fillRect/>
                              </a:stretch>
                            </pic:blipFill>
                            <pic:spPr bwMode="auto">
                              <a:xfrm>
                                <a:off x="0" y="0"/>
                                <a:ext cx="2552700" cy="2691765"/>
                              </a:xfrm>
                              <a:prstGeom prst="rect">
                                <a:avLst/>
                              </a:prstGeom>
                              <a:noFill/>
                              <a:ln w="9525">
                                <a:noFill/>
                                <a:miter lim="800000"/>
                                <a:headEnd/>
                                <a:tailEnd/>
                              </a:ln>
                            </pic:spPr>
                          </pic:pic>
                        </a:graphicData>
                      </a:graphic>
                    </wp:inline>
                  </w:drawing>
                </w:r>
                <w:r w:rsidR="00656F49">
                  <w:instrText xml:space="preserve">"  "" </w:instrText>
                </w:r>
                <w:r w:rsidR="00034CA3">
                  <w:fldChar w:fldCharType="separate"/>
                </w:r>
                <w:r>
                  <w:fldChar w:fldCharType="end"/>
                </w:r>
              </w:p>
            </w:txbxContent>
          </v:textbox>
        </v:rect>
      </w:pict>
    </w:r>
  </w:p>
  <w:tbl>
    <w:tblPr>
      <w:tblW w:w="0" w:type="auto"/>
      <w:tblInd w:w="107" w:type="dxa"/>
      <w:tblLayout w:type="fixed"/>
      <w:tblCellMar>
        <w:left w:w="107" w:type="dxa"/>
        <w:right w:w="107" w:type="dxa"/>
      </w:tblCellMar>
      <w:tblLook w:val="0000"/>
    </w:tblPr>
    <w:tblGrid>
      <w:gridCol w:w="4678"/>
      <w:gridCol w:w="3686"/>
    </w:tblGrid>
    <w:tr w:rsidR="00656F49">
      <w:tc>
        <w:tcPr>
          <w:tcW w:w="4678" w:type="dxa"/>
        </w:tcPr>
        <w:p w:rsidR="00656F49" w:rsidRDefault="00656F49">
          <w:pPr>
            <w:pStyle w:val="BodyText"/>
            <w:rPr>
              <w:i/>
              <w:sz w:val="18"/>
            </w:rPr>
          </w:pPr>
          <w:r>
            <w:rPr>
              <w:sz w:val="18"/>
            </w:rPr>
            <w:t>©</w:t>
          </w:r>
          <w:fldSimple w:instr=" DATE \@ &quot;yyyy&quot;  ">
            <w:r w:rsidR="00034CA3">
              <w:rPr>
                <w:noProof/>
              </w:rPr>
              <w:t>2018</w:t>
            </w:r>
          </w:fldSimple>
          <w:r>
            <w:rPr>
              <w:sz w:val="18"/>
            </w:rPr>
            <w:t xml:space="preserve">, </w:t>
          </w:r>
          <w:r w:rsidR="001E52A3">
            <w:rPr>
              <w:sz w:val="18"/>
            </w:rPr>
            <w:fldChar w:fldCharType="begin"/>
          </w:r>
          <w:r>
            <w:rPr>
              <w:sz w:val="18"/>
            </w:rPr>
            <w:instrText xml:space="preserve"> DOCPROPERTY "DocSource"  </w:instrText>
          </w:r>
          <w:r w:rsidR="001E52A3">
            <w:rPr>
              <w:sz w:val="18"/>
            </w:rPr>
            <w:fldChar w:fldCharType="separate"/>
          </w:r>
          <w:r w:rsidR="00034CA3">
            <w:rPr>
              <w:sz w:val="18"/>
            </w:rPr>
            <w:t>Sioux Embedded Systems B.V.</w:t>
          </w:r>
          <w:r w:rsidR="001E52A3">
            <w:rPr>
              <w:sz w:val="18"/>
            </w:rPr>
            <w:fldChar w:fldCharType="end"/>
          </w:r>
        </w:p>
      </w:tc>
      <w:tc>
        <w:tcPr>
          <w:tcW w:w="3686" w:type="dxa"/>
        </w:tcPr>
        <w:p w:rsidR="00656F49" w:rsidRDefault="00656F49">
          <w:pPr>
            <w:pStyle w:val="BodyText"/>
            <w:jc w:val="right"/>
            <w:rPr>
              <w:b/>
              <w:sz w:val="18"/>
            </w:rPr>
          </w:pPr>
        </w:p>
      </w:tc>
    </w:tr>
  </w:tbl>
  <w:p w:rsidR="00656F49" w:rsidRDefault="00656F4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F49" w:rsidRDefault="00656F49">
    <w:pPr>
      <w:pStyle w:val="BodyText"/>
      <w:rPr>
        <w:sz w:val="18"/>
      </w:rPr>
    </w:pPr>
  </w:p>
  <w:p w:rsidR="00656F49" w:rsidRDefault="00656F49">
    <w:pPr>
      <w:pStyle w:val="BodyText"/>
      <w:rPr>
        <w:sz w:val="18"/>
      </w:rPr>
    </w:pPr>
  </w:p>
  <w:tbl>
    <w:tblPr>
      <w:tblW w:w="0" w:type="auto"/>
      <w:tblInd w:w="8" w:type="dxa"/>
      <w:tblLayout w:type="fixed"/>
      <w:tblCellMar>
        <w:left w:w="0" w:type="dxa"/>
        <w:right w:w="0" w:type="dxa"/>
      </w:tblCellMar>
      <w:tblLook w:val="0000"/>
    </w:tblPr>
    <w:tblGrid>
      <w:gridCol w:w="4678"/>
      <w:gridCol w:w="2410"/>
      <w:gridCol w:w="1276"/>
    </w:tblGrid>
    <w:tr w:rsidR="00656F49">
      <w:tc>
        <w:tcPr>
          <w:tcW w:w="4678" w:type="dxa"/>
          <w:tcBorders>
            <w:bottom w:val="single" w:sz="6" w:space="0" w:color="auto"/>
          </w:tcBorders>
        </w:tcPr>
        <w:p w:rsidR="00656F49" w:rsidRDefault="001E52A3">
          <w:pPr>
            <w:pStyle w:val="BodyText"/>
          </w:pPr>
          <w:r>
            <w:rPr>
              <w:sz w:val="18"/>
            </w:rPr>
            <w:fldChar w:fldCharType="begin"/>
          </w:r>
          <w:r w:rsidR="00656F49">
            <w:rPr>
              <w:sz w:val="18"/>
            </w:rPr>
            <w:instrText xml:space="preserve"> DOCPROPERTY "DocRef_name"  </w:instrText>
          </w:r>
          <w:r>
            <w:rPr>
              <w:sz w:val="18"/>
            </w:rPr>
            <w:fldChar w:fldCharType="separate"/>
          </w:r>
          <w:r w:rsidR="00034CA3">
            <w:rPr>
              <w:sz w:val="18"/>
            </w:rPr>
            <w:t>KEYTALK_PROT</w:t>
          </w:r>
          <w:r>
            <w:rPr>
              <w:sz w:val="18"/>
            </w:rPr>
            <w:fldChar w:fldCharType="end"/>
          </w:r>
          <w:r w:rsidR="00656F49">
            <w:rPr>
              <w:sz w:val="18"/>
            </w:rPr>
            <w:t xml:space="preserve">, Version: </w:t>
          </w:r>
          <w:r>
            <w:rPr>
              <w:sz w:val="18"/>
            </w:rPr>
            <w:fldChar w:fldCharType="begin"/>
          </w:r>
          <w:r w:rsidR="00656F49">
            <w:rPr>
              <w:sz w:val="18"/>
            </w:rPr>
            <w:instrText xml:space="preserve"> DOCPROPERTY "DocVersion"  </w:instrText>
          </w:r>
          <w:r>
            <w:rPr>
              <w:sz w:val="18"/>
            </w:rPr>
            <w:fldChar w:fldCharType="separate"/>
          </w:r>
          <w:r w:rsidR="00034CA3">
            <w:rPr>
              <w:sz w:val="18"/>
            </w:rPr>
            <w:t>2.01</w:t>
          </w:r>
          <w:r>
            <w:rPr>
              <w:sz w:val="18"/>
            </w:rPr>
            <w:fldChar w:fldCharType="end"/>
          </w:r>
          <w:r w:rsidR="00656F49">
            <w:rPr>
              <w:sz w:val="18"/>
            </w:rPr>
            <w:t xml:space="preserve">, </w:t>
          </w:r>
          <w:r>
            <w:rPr>
              <w:sz w:val="18"/>
            </w:rPr>
            <w:fldChar w:fldCharType="begin"/>
          </w:r>
          <w:r w:rsidR="00656F49">
            <w:rPr>
              <w:sz w:val="18"/>
            </w:rPr>
            <w:instrText xml:space="preserve"> DOCPROPERTY "DocStatus"  </w:instrText>
          </w:r>
          <w:r>
            <w:rPr>
              <w:sz w:val="18"/>
            </w:rPr>
            <w:fldChar w:fldCharType="separate"/>
          </w:r>
          <w:r w:rsidR="00034CA3">
            <w:rPr>
              <w:sz w:val="18"/>
            </w:rPr>
            <w:t>Qualified</w:t>
          </w:r>
          <w:r>
            <w:rPr>
              <w:sz w:val="18"/>
            </w:rPr>
            <w:fldChar w:fldCharType="end"/>
          </w:r>
        </w:p>
      </w:tc>
      <w:tc>
        <w:tcPr>
          <w:tcW w:w="2410" w:type="dxa"/>
          <w:tcBorders>
            <w:bottom w:val="single" w:sz="6" w:space="0" w:color="auto"/>
          </w:tcBorders>
        </w:tcPr>
        <w:p w:rsidR="00656F49" w:rsidRDefault="00656F49">
          <w:pPr>
            <w:jc w:val="left"/>
            <w:rPr>
              <w:b/>
              <w:sz w:val="18"/>
            </w:rPr>
          </w:pPr>
        </w:p>
      </w:tc>
      <w:tc>
        <w:tcPr>
          <w:tcW w:w="1276" w:type="dxa"/>
          <w:tcBorders>
            <w:bottom w:val="single" w:sz="6" w:space="0" w:color="auto"/>
          </w:tcBorders>
        </w:tcPr>
        <w:p w:rsidR="00656F49" w:rsidRDefault="00656F49">
          <w:pPr>
            <w:jc w:val="right"/>
            <w:rPr>
              <w:b/>
              <w:sz w:val="18"/>
            </w:rPr>
          </w:pPr>
        </w:p>
      </w:tc>
    </w:tr>
    <w:tr w:rsidR="00656F49">
      <w:tc>
        <w:tcPr>
          <w:tcW w:w="4678" w:type="dxa"/>
        </w:tcPr>
        <w:p w:rsidR="00656F49" w:rsidRDefault="00656F49">
          <w:pPr>
            <w:pStyle w:val="BodyText"/>
            <w:rPr>
              <w:i/>
            </w:rPr>
          </w:pPr>
          <w:r>
            <w:rPr>
              <w:sz w:val="18"/>
            </w:rPr>
            <w:t>©</w:t>
          </w:r>
          <w:fldSimple w:instr=" DATE \@ &quot;yyyy&quot; ">
            <w:r w:rsidR="00034CA3">
              <w:rPr>
                <w:noProof/>
              </w:rPr>
              <w:t>2018</w:t>
            </w:r>
          </w:fldSimple>
          <w:r>
            <w:rPr>
              <w:sz w:val="18"/>
            </w:rPr>
            <w:t xml:space="preserve">, </w:t>
          </w:r>
          <w:r w:rsidR="001E52A3">
            <w:rPr>
              <w:sz w:val="18"/>
            </w:rPr>
            <w:fldChar w:fldCharType="begin"/>
          </w:r>
          <w:r>
            <w:rPr>
              <w:sz w:val="18"/>
            </w:rPr>
            <w:instrText xml:space="preserve"> DOCPROPERTY "DocSource"  </w:instrText>
          </w:r>
          <w:r w:rsidR="001E52A3">
            <w:rPr>
              <w:sz w:val="18"/>
            </w:rPr>
            <w:fldChar w:fldCharType="separate"/>
          </w:r>
          <w:r w:rsidR="00034CA3">
            <w:rPr>
              <w:sz w:val="18"/>
            </w:rPr>
            <w:t>Sioux Embedded Systems B.V.</w:t>
          </w:r>
          <w:r w:rsidR="001E52A3">
            <w:rPr>
              <w:sz w:val="18"/>
            </w:rPr>
            <w:fldChar w:fldCharType="end"/>
          </w:r>
          <w:r>
            <w:t xml:space="preserve"> </w:t>
          </w:r>
        </w:p>
      </w:tc>
      <w:tc>
        <w:tcPr>
          <w:tcW w:w="2410" w:type="dxa"/>
        </w:tcPr>
        <w:p w:rsidR="00656F49" w:rsidRDefault="00656F49">
          <w:pPr>
            <w:jc w:val="left"/>
            <w:rPr>
              <w:sz w:val="18"/>
            </w:rPr>
          </w:pPr>
        </w:p>
      </w:tc>
      <w:tc>
        <w:tcPr>
          <w:tcW w:w="1276" w:type="dxa"/>
        </w:tcPr>
        <w:p w:rsidR="00656F49" w:rsidRDefault="00656F49">
          <w:pPr>
            <w:pStyle w:val="BodyText"/>
            <w:jc w:val="right"/>
          </w:pPr>
          <w:r>
            <w:rPr>
              <w:sz w:val="18"/>
            </w:rPr>
            <w:t>page</w:t>
          </w:r>
          <w:r>
            <w:t xml:space="preserve"> </w:t>
          </w:r>
          <w:r w:rsidR="001E52A3">
            <w:rPr>
              <w:sz w:val="18"/>
            </w:rPr>
            <w:fldChar w:fldCharType="begin"/>
          </w:r>
          <w:r>
            <w:rPr>
              <w:sz w:val="18"/>
            </w:rPr>
            <w:instrText xml:space="preserve"> PAGE \* roman </w:instrText>
          </w:r>
          <w:r w:rsidR="001E52A3">
            <w:rPr>
              <w:sz w:val="18"/>
            </w:rPr>
            <w:fldChar w:fldCharType="separate"/>
          </w:r>
          <w:r w:rsidR="00034CA3">
            <w:rPr>
              <w:noProof/>
              <w:sz w:val="18"/>
            </w:rPr>
            <w:t>ii</w:t>
          </w:r>
          <w:r w:rsidR="001E52A3">
            <w:rPr>
              <w:sz w:val="18"/>
            </w:rPr>
            <w:fldChar w:fldCharType="end"/>
          </w:r>
        </w:p>
      </w:tc>
    </w:tr>
  </w:tbl>
  <w:p w:rsidR="00656F49" w:rsidRDefault="00656F49" w:rsidP="00C97D3C">
    <w:pPr>
      <w:pStyle w:val="BodyText"/>
      <w:tabs>
        <w:tab w:val="left" w:pos="3444"/>
      </w:tabs>
      <w:rPr>
        <w:sz w:val="18"/>
      </w:rPr>
    </w:pPr>
    <w:r>
      <w:rPr>
        <w:sz w:val="18"/>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F49" w:rsidRDefault="00656F49"/>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F49" w:rsidRDefault="00656F49"/>
  <w:p w:rsidR="00656F49" w:rsidRDefault="00656F49"/>
  <w:tbl>
    <w:tblPr>
      <w:tblW w:w="0" w:type="auto"/>
      <w:tblInd w:w="8" w:type="dxa"/>
      <w:tblLayout w:type="fixed"/>
      <w:tblCellMar>
        <w:left w:w="0" w:type="dxa"/>
        <w:right w:w="0" w:type="dxa"/>
      </w:tblCellMar>
      <w:tblLook w:val="0000"/>
    </w:tblPr>
    <w:tblGrid>
      <w:gridCol w:w="4678"/>
      <w:gridCol w:w="2410"/>
      <w:gridCol w:w="1276"/>
    </w:tblGrid>
    <w:tr w:rsidR="00656F49">
      <w:tc>
        <w:tcPr>
          <w:tcW w:w="4678" w:type="dxa"/>
          <w:tcBorders>
            <w:bottom w:val="single" w:sz="6" w:space="0" w:color="auto"/>
          </w:tcBorders>
        </w:tcPr>
        <w:p w:rsidR="00656F49" w:rsidRDefault="001E52A3">
          <w:pPr>
            <w:pStyle w:val="BodyText"/>
            <w:rPr>
              <w:sz w:val="18"/>
            </w:rPr>
          </w:pPr>
          <w:r>
            <w:rPr>
              <w:sz w:val="18"/>
            </w:rPr>
            <w:fldChar w:fldCharType="begin"/>
          </w:r>
          <w:r w:rsidR="00656F49">
            <w:rPr>
              <w:sz w:val="18"/>
            </w:rPr>
            <w:instrText xml:space="preserve"> DOCPROPERTY "DocRef_name" </w:instrText>
          </w:r>
          <w:r>
            <w:rPr>
              <w:sz w:val="18"/>
            </w:rPr>
            <w:fldChar w:fldCharType="separate"/>
          </w:r>
          <w:r w:rsidR="00034CA3">
            <w:rPr>
              <w:sz w:val="18"/>
            </w:rPr>
            <w:t>KEYTALK_PROT</w:t>
          </w:r>
          <w:r>
            <w:rPr>
              <w:sz w:val="18"/>
            </w:rPr>
            <w:fldChar w:fldCharType="end"/>
          </w:r>
          <w:r w:rsidR="00656F49">
            <w:rPr>
              <w:sz w:val="18"/>
            </w:rPr>
            <w:t xml:space="preserve">,  Version: </w:t>
          </w:r>
          <w:r>
            <w:rPr>
              <w:sz w:val="18"/>
            </w:rPr>
            <w:fldChar w:fldCharType="begin"/>
          </w:r>
          <w:r w:rsidR="00656F49">
            <w:rPr>
              <w:sz w:val="18"/>
            </w:rPr>
            <w:instrText xml:space="preserve"> DOCPROPERTY "DocVersion" </w:instrText>
          </w:r>
          <w:r>
            <w:rPr>
              <w:sz w:val="18"/>
            </w:rPr>
            <w:fldChar w:fldCharType="separate"/>
          </w:r>
          <w:r w:rsidR="00034CA3">
            <w:rPr>
              <w:sz w:val="18"/>
            </w:rPr>
            <w:t>2.01</w:t>
          </w:r>
          <w:r>
            <w:rPr>
              <w:sz w:val="18"/>
            </w:rPr>
            <w:fldChar w:fldCharType="end"/>
          </w:r>
          <w:r w:rsidR="00656F49">
            <w:rPr>
              <w:sz w:val="18"/>
            </w:rPr>
            <w:t xml:space="preserve">, </w:t>
          </w:r>
          <w:r>
            <w:rPr>
              <w:sz w:val="18"/>
            </w:rPr>
            <w:fldChar w:fldCharType="begin"/>
          </w:r>
          <w:r w:rsidR="00656F49">
            <w:rPr>
              <w:sz w:val="18"/>
            </w:rPr>
            <w:instrText xml:space="preserve"> DOCPROPERTY "DocStatus" </w:instrText>
          </w:r>
          <w:r>
            <w:rPr>
              <w:sz w:val="18"/>
            </w:rPr>
            <w:fldChar w:fldCharType="separate"/>
          </w:r>
          <w:r w:rsidR="00034CA3">
            <w:rPr>
              <w:sz w:val="18"/>
            </w:rPr>
            <w:t>Qualified</w:t>
          </w:r>
          <w:r>
            <w:rPr>
              <w:sz w:val="18"/>
            </w:rPr>
            <w:fldChar w:fldCharType="end"/>
          </w:r>
        </w:p>
      </w:tc>
      <w:tc>
        <w:tcPr>
          <w:tcW w:w="2410" w:type="dxa"/>
          <w:tcBorders>
            <w:bottom w:val="single" w:sz="6" w:space="0" w:color="auto"/>
          </w:tcBorders>
        </w:tcPr>
        <w:p w:rsidR="00656F49" w:rsidRDefault="00656F49">
          <w:pPr>
            <w:pStyle w:val="BodyText"/>
            <w:rPr>
              <w:sz w:val="18"/>
            </w:rPr>
          </w:pPr>
        </w:p>
      </w:tc>
      <w:tc>
        <w:tcPr>
          <w:tcW w:w="1276" w:type="dxa"/>
          <w:tcBorders>
            <w:bottom w:val="single" w:sz="6" w:space="0" w:color="auto"/>
          </w:tcBorders>
        </w:tcPr>
        <w:p w:rsidR="00656F49" w:rsidRDefault="00656F49">
          <w:pPr>
            <w:pStyle w:val="BodyText"/>
            <w:rPr>
              <w:sz w:val="18"/>
            </w:rPr>
          </w:pPr>
        </w:p>
      </w:tc>
    </w:tr>
    <w:tr w:rsidR="00656F49">
      <w:tc>
        <w:tcPr>
          <w:tcW w:w="4678" w:type="dxa"/>
        </w:tcPr>
        <w:p w:rsidR="00656F49" w:rsidRDefault="00656F49">
          <w:pPr>
            <w:pStyle w:val="BodyText"/>
            <w:rPr>
              <w:i/>
              <w:sz w:val="18"/>
            </w:rPr>
          </w:pPr>
          <w:r>
            <w:rPr>
              <w:sz w:val="18"/>
            </w:rPr>
            <w:t>©</w:t>
          </w:r>
          <w:fldSimple w:instr=" DATE \@ &quot;yyyy&quot; ">
            <w:r w:rsidR="00034CA3">
              <w:rPr>
                <w:noProof/>
              </w:rPr>
              <w:t>2018</w:t>
            </w:r>
          </w:fldSimple>
          <w:r>
            <w:rPr>
              <w:sz w:val="18"/>
            </w:rPr>
            <w:t xml:space="preserve">, </w:t>
          </w:r>
          <w:r w:rsidR="001E52A3">
            <w:rPr>
              <w:sz w:val="18"/>
            </w:rPr>
            <w:fldChar w:fldCharType="begin"/>
          </w:r>
          <w:r>
            <w:rPr>
              <w:sz w:val="18"/>
            </w:rPr>
            <w:instrText xml:space="preserve"> DOCPROPERTY "DocSource" </w:instrText>
          </w:r>
          <w:r w:rsidR="001E52A3">
            <w:rPr>
              <w:sz w:val="18"/>
            </w:rPr>
            <w:fldChar w:fldCharType="separate"/>
          </w:r>
          <w:r w:rsidR="00034CA3">
            <w:rPr>
              <w:sz w:val="18"/>
            </w:rPr>
            <w:t>Sioux Embedded Systems B.V.</w:t>
          </w:r>
          <w:r w:rsidR="001E52A3">
            <w:rPr>
              <w:sz w:val="18"/>
            </w:rPr>
            <w:fldChar w:fldCharType="end"/>
          </w:r>
          <w:r>
            <w:rPr>
              <w:sz w:val="18"/>
            </w:rPr>
            <w:t xml:space="preserve"> </w:t>
          </w:r>
        </w:p>
      </w:tc>
      <w:tc>
        <w:tcPr>
          <w:tcW w:w="2410" w:type="dxa"/>
        </w:tcPr>
        <w:p w:rsidR="00656F49" w:rsidRDefault="00656F49">
          <w:pPr>
            <w:pStyle w:val="BodyText"/>
            <w:rPr>
              <w:sz w:val="18"/>
            </w:rPr>
          </w:pPr>
        </w:p>
      </w:tc>
      <w:tc>
        <w:tcPr>
          <w:tcW w:w="1276" w:type="dxa"/>
        </w:tcPr>
        <w:p w:rsidR="00656F49" w:rsidRDefault="00656F49">
          <w:pPr>
            <w:pStyle w:val="BodyText"/>
            <w:jc w:val="right"/>
            <w:rPr>
              <w:sz w:val="18"/>
            </w:rPr>
          </w:pPr>
          <w:r>
            <w:rPr>
              <w:sz w:val="18"/>
            </w:rPr>
            <w:t xml:space="preserve">page </w:t>
          </w:r>
          <w:r w:rsidR="001E52A3">
            <w:rPr>
              <w:sz w:val="18"/>
            </w:rPr>
            <w:fldChar w:fldCharType="begin"/>
          </w:r>
          <w:r>
            <w:rPr>
              <w:sz w:val="18"/>
            </w:rPr>
            <w:instrText xml:space="preserve"> PAGE </w:instrText>
          </w:r>
          <w:r w:rsidR="001E52A3">
            <w:rPr>
              <w:sz w:val="18"/>
            </w:rPr>
            <w:fldChar w:fldCharType="separate"/>
          </w:r>
          <w:r w:rsidR="00034CA3">
            <w:rPr>
              <w:noProof/>
              <w:sz w:val="18"/>
            </w:rPr>
            <w:t>41</w:t>
          </w:r>
          <w:r w:rsidR="001E52A3">
            <w:rPr>
              <w:sz w:val="18"/>
            </w:rPr>
            <w:fldChar w:fldCharType="end"/>
          </w:r>
        </w:p>
      </w:tc>
    </w:tr>
  </w:tbl>
  <w:p w:rsidR="00656F49" w:rsidRDefault="00656F49" w:rsidP="00C97D3C">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F49" w:rsidRDefault="00656F49">
      <w:r>
        <w:separator/>
      </w:r>
    </w:p>
  </w:footnote>
  <w:footnote w:type="continuationSeparator" w:id="0">
    <w:p w:rsidR="00656F49" w:rsidRDefault="00656F49">
      <w:r>
        <w:continuationSeparator/>
      </w:r>
    </w:p>
  </w:footnote>
  <w:footnote w:id="1">
    <w:p w:rsidR="00656F49" w:rsidRPr="00EF6137" w:rsidRDefault="00656F49">
      <w:pPr>
        <w:pStyle w:val="FootnoteText"/>
      </w:pPr>
      <w:r>
        <w:rPr>
          <w:rStyle w:val="FootnoteReference"/>
        </w:rPr>
        <w:footnoteRef/>
      </w:r>
      <w:r>
        <w:t xml:space="preserve"> </w:t>
      </w:r>
      <w:r w:rsidRPr="00EB69D6">
        <w:rPr>
          <w:sz w:val="16"/>
          <w:szCs w:val="16"/>
          <w:lang w:val="en-US"/>
        </w:rPr>
        <w:t>Single-line base64-encoding mimics the behavior of ‘openssl base64 –e -A’ in contrast to the traditional multiline behavior of ‘openssl base64 -e’</w:t>
      </w:r>
    </w:p>
  </w:footnote>
  <w:footnote w:id="2">
    <w:p w:rsidR="00656F49" w:rsidRPr="00A80122" w:rsidRDefault="00656F49" w:rsidP="00017C54">
      <w:pPr>
        <w:pStyle w:val="FootnoteText"/>
      </w:pPr>
      <w:r>
        <w:rPr>
          <w:rStyle w:val="FootnoteReference"/>
        </w:rPr>
        <w:footnoteRef/>
      </w:r>
      <w:r>
        <w:t xml:space="preserve"> </w:t>
      </w:r>
      <w:r w:rsidRPr="00336E95">
        <w:rPr>
          <w:sz w:val="16"/>
          <w:szCs w:val="16"/>
        </w:rPr>
        <w:t xml:space="preserve">Encryption is performed using </w:t>
      </w:r>
      <w:r w:rsidRPr="00A80122">
        <w:rPr>
          <w:sz w:val="16"/>
          <w:szCs w:val="16"/>
        </w:rPr>
        <w:t xml:space="preserve">RSA </w:t>
      </w:r>
      <w:r>
        <w:rPr>
          <w:sz w:val="16"/>
          <w:szCs w:val="16"/>
        </w:rPr>
        <w:t xml:space="preserve">algorithm </w:t>
      </w:r>
      <w:r w:rsidRPr="00A80122">
        <w:rPr>
          <w:sz w:val="16"/>
          <w:szCs w:val="16"/>
        </w:rPr>
        <w:t xml:space="preserve">with </w:t>
      </w:r>
      <w:r>
        <w:rPr>
          <w:sz w:val="16"/>
          <w:szCs w:val="16"/>
        </w:rPr>
        <w:t xml:space="preserve">PKCS#1 v2.0 </w:t>
      </w:r>
      <w:r w:rsidRPr="00A80122">
        <w:rPr>
          <w:sz w:val="16"/>
          <w:szCs w:val="16"/>
        </w:rPr>
        <w:t>EME-OAEP padding</w:t>
      </w:r>
      <w:r>
        <w:rPr>
          <w:sz w:val="16"/>
          <w:szCs w:val="16"/>
        </w:rPr>
        <w:t xml:space="preserve"> applied to the blocks of data constructed as </w:t>
      </w:r>
      <w:r w:rsidRPr="00336E95">
        <w:rPr>
          <w:rFonts w:ascii="Courier New" w:hAnsi="Courier New" w:cs="Courier New"/>
          <w:sz w:val="16"/>
          <w:szCs w:val="16"/>
        </w:rPr>
        <w:t>&lt;</w:t>
      </w:r>
      <w:r>
        <w:rPr>
          <w:rFonts w:ascii="Courier New" w:hAnsi="Courier New" w:cs="Courier New"/>
          <w:sz w:val="16"/>
          <w:szCs w:val="16"/>
        </w:rPr>
        <w:t>data-block-</w:t>
      </w:r>
      <w:r w:rsidRPr="00336E95">
        <w:rPr>
          <w:rFonts w:ascii="Courier New" w:hAnsi="Courier New" w:cs="Courier New"/>
          <w:sz w:val="16"/>
          <w:szCs w:val="16"/>
        </w:rPr>
        <w:t>size&gt;#&lt;</w:t>
      </w:r>
      <w:r>
        <w:rPr>
          <w:rFonts w:ascii="Courier New" w:hAnsi="Courier New" w:cs="Courier New"/>
          <w:sz w:val="16"/>
          <w:szCs w:val="16"/>
        </w:rPr>
        <w:t>data-block</w:t>
      </w:r>
      <w:r w:rsidRPr="00336E95">
        <w:rPr>
          <w:rFonts w:ascii="Courier New" w:hAnsi="Courier New" w:cs="Courier New"/>
          <w:sz w:val="16"/>
          <w:szCs w:val="16"/>
        </w:rPr>
        <w:t>&gt;</w:t>
      </w:r>
      <w:r>
        <w:rPr>
          <w:rFonts w:ascii="Courier New" w:hAnsi="Courier New" w:cs="Courier New"/>
          <w:sz w:val="16"/>
          <w:szCs w:val="16"/>
        </w:rPr>
        <w:t>&lt;padding&gt;</w:t>
      </w:r>
    </w:p>
  </w:footnote>
  <w:footnote w:id="3">
    <w:p w:rsidR="00656F49" w:rsidRPr="00A80122" w:rsidRDefault="00656F49">
      <w:pPr>
        <w:pStyle w:val="FootnoteText"/>
      </w:pPr>
      <w:r>
        <w:rPr>
          <w:rStyle w:val="FootnoteReference"/>
        </w:rPr>
        <w:footnoteRef/>
      </w:r>
      <w:r>
        <w:t xml:space="preserve"> </w:t>
      </w:r>
      <w:r w:rsidRPr="00336E95">
        <w:rPr>
          <w:sz w:val="16"/>
          <w:szCs w:val="16"/>
        </w:rPr>
        <w:t xml:space="preserve">Encryption is performed using </w:t>
      </w:r>
      <w:r w:rsidRPr="00A80122">
        <w:rPr>
          <w:sz w:val="16"/>
          <w:szCs w:val="16"/>
        </w:rPr>
        <w:t xml:space="preserve">RSA </w:t>
      </w:r>
      <w:r>
        <w:rPr>
          <w:sz w:val="16"/>
          <w:szCs w:val="16"/>
        </w:rPr>
        <w:t xml:space="preserve">algorithm </w:t>
      </w:r>
      <w:r w:rsidRPr="00A80122">
        <w:rPr>
          <w:sz w:val="16"/>
          <w:szCs w:val="16"/>
        </w:rPr>
        <w:t xml:space="preserve">with </w:t>
      </w:r>
      <w:r>
        <w:rPr>
          <w:sz w:val="16"/>
          <w:szCs w:val="16"/>
        </w:rPr>
        <w:t xml:space="preserve">PKCS#1 v2.0 </w:t>
      </w:r>
      <w:r w:rsidRPr="00A80122">
        <w:rPr>
          <w:sz w:val="16"/>
          <w:szCs w:val="16"/>
        </w:rPr>
        <w:t>EME-OAEP padding</w:t>
      </w:r>
      <w:r>
        <w:rPr>
          <w:sz w:val="16"/>
          <w:szCs w:val="16"/>
        </w:rPr>
        <w:t xml:space="preserve"> applied to the blocks of data constructed as </w:t>
      </w:r>
      <w:r w:rsidRPr="00336E95">
        <w:rPr>
          <w:rFonts w:ascii="Courier New" w:hAnsi="Courier New" w:cs="Courier New"/>
          <w:sz w:val="16"/>
          <w:szCs w:val="16"/>
        </w:rPr>
        <w:t>&lt;</w:t>
      </w:r>
      <w:r>
        <w:rPr>
          <w:rFonts w:ascii="Courier New" w:hAnsi="Courier New" w:cs="Courier New"/>
          <w:sz w:val="16"/>
          <w:szCs w:val="16"/>
        </w:rPr>
        <w:t>data-block-</w:t>
      </w:r>
      <w:r w:rsidRPr="00336E95">
        <w:rPr>
          <w:rFonts w:ascii="Courier New" w:hAnsi="Courier New" w:cs="Courier New"/>
          <w:sz w:val="16"/>
          <w:szCs w:val="16"/>
        </w:rPr>
        <w:t>size&gt;#&lt;</w:t>
      </w:r>
      <w:r>
        <w:rPr>
          <w:rFonts w:ascii="Courier New" w:hAnsi="Courier New" w:cs="Courier New"/>
          <w:sz w:val="16"/>
          <w:szCs w:val="16"/>
        </w:rPr>
        <w:t>data-block</w:t>
      </w:r>
      <w:r w:rsidRPr="00336E95">
        <w:rPr>
          <w:rFonts w:ascii="Courier New" w:hAnsi="Courier New" w:cs="Courier New"/>
          <w:sz w:val="16"/>
          <w:szCs w:val="16"/>
        </w:rPr>
        <w:t>&gt;</w:t>
      </w:r>
      <w:r>
        <w:rPr>
          <w:rFonts w:ascii="Courier New" w:hAnsi="Courier New" w:cs="Courier New"/>
          <w:sz w:val="16"/>
          <w:szCs w:val="16"/>
        </w:rPr>
        <w:t>&lt;padding&gt;</w:t>
      </w:r>
    </w:p>
  </w:footnote>
  <w:footnote w:id="4">
    <w:p w:rsidR="00656F49" w:rsidRPr="00EB69D6" w:rsidRDefault="00656F49">
      <w:pPr>
        <w:pStyle w:val="FootnoteText"/>
        <w:rPr>
          <w:sz w:val="16"/>
          <w:szCs w:val="16"/>
        </w:rPr>
      </w:pPr>
      <w:r w:rsidRPr="00EB69D6">
        <w:rPr>
          <w:rStyle w:val="FootnoteReference"/>
          <w:sz w:val="16"/>
          <w:szCs w:val="16"/>
        </w:rPr>
        <w:footnoteRef/>
      </w:r>
      <w:r w:rsidRPr="00EB69D6">
        <w:rPr>
          <w:sz w:val="16"/>
          <w:szCs w:val="16"/>
        </w:rPr>
        <w:t xml:space="preserve"> DH++ stands for establishing shared key using Diffie–Hellman (DH) mechanism  and adding  salt for extra security.</w:t>
      </w:r>
      <w:r>
        <w:rPr>
          <w:sz w:val="16"/>
          <w:szCs w:val="16"/>
        </w:rPr>
        <w:t xml:space="preserve"> The salt is composed of client salt for RCDP version 1.4 and of &lt;server salt&gt;&lt;client salt&gt;&lt;hex-of-sha-256 of all phase2 traffic communicated in both directions &gt; for RCDP 1.5+</w:t>
      </w:r>
    </w:p>
  </w:footnote>
  <w:footnote w:id="5">
    <w:p w:rsidR="00656F49" w:rsidRPr="008831CE" w:rsidRDefault="00656F49">
      <w:pPr>
        <w:pStyle w:val="FootnoteText"/>
      </w:pPr>
      <w:r>
        <w:rPr>
          <w:rStyle w:val="FootnoteReference"/>
        </w:rPr>
        <w:footnoteRef/>
      </w:r>
      <w:r>
        <w:t xml:space="preserve"> </w:t>
      </w:r>
      <w:r w:rsidRPr="00EB69D6">
        <w:rPr>
          <w:sz w:val="16"/>
          <w:szCs w:val="16"/>
        </w:rPr>
        <w:t>The “RENEW” flag is added for allowing certificate renewal without need for providing username/password. For this purpose the server needs to keep a list of generated keypairs used in issued certificates (keyrollover). When the server gets a RENEW request it sends a challenge to the client. As a response the client shall send back a challenge encrypted with the cert’s private key. If the server manages  to decrypt the challenge it will issue a new (prolonged) certificate using the same keypair.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F49" w:rsidRDefault="00656F49">
    <w:pPr>
      <w:pStyle w:val="Header"/>
    </w:pPr>
    <w:r>
      <w:rPr>
        <w:noProof/>
        <w:lang w:val="nl-NL"/>
      </w:rPr>
      <w:drawing>
        <wp:anchor distT="0" distB="0" distL="114300" distR="114300" simplePos="0" relativeHeight="251656192" behindDoc="0" locked="0" layoutInCell="1" allowOverlap="1">
          <wp:simplePos x="0" y="0"/>
          <wp:positionH relativeFrom="page">
            <wp:posOffset>803910</wp:posOffset>
          </wp:positionH>
          <wp:positionV relativeFrom="page">
            <wp:posOffset>2590800</wp:posOffset>
          </wp:positionV>
          <wp:extent cx="6757035" cy="5752465"/>
          <wp:effectExtent l="19050" t="0" r="5715" b="0"/>
          <wp:wrapNone/>
          <wp:docPr id="4" name="LogoWatermark" descr="veer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atermark" descr="veer_wm"/>
                  <pic:cNvPicPr>
                    <a:picLocks noChangeAspect="1" noChangeArrowheads="1"/>
                  </pic:cNvPicPr>
                </pic:nvPicPr>
                <pic:blipFill>
                  <a:blip r:embed="rId1"/>
                  <a:srcRect/>
                  <a:stretch>
                    <a:fillRect/>
                  </a:stretch>
                </pic:blipFill>
                <pic:spPr bwMode="auto">
                  <a:xfrm>
                    <a:off x="0" y="0"/>
                    <a:ext cx="6757035" cy="5752465"/>
                  </a:xfrm>
                  <a:prstGeom prst="rect">
                    <a:avLst/>
                  </a:prstGeom>
                  <a:noFill/>
                  <a:ln w="9525">
                    <a:noFill/>
                    <a:miter lim="800000"/>
                    <a:headEnd/>
                    <a:tailEnd/>
                  </a:ln>
                </pic:spPr>
              </pic:pic>
            </a:graphicData>
          </a:graphic>
        </wp:anchor>
      </w:drawing>
    </w:r>
    <w:r>
      <w:rPr>
        <w:noProof/>
        <w:lang w:val="nl-NL"/>
      </w:rPr>
      <w:drawing>
        <wp:anchor distT="0" distB="0" distL="114300" distR="114300" simplePos="0" relativeHeight="251658240" behindDoc="0" locked="0" layoutInCell="1" allowOverlap="1">
          <wp:simplePos x="0" y="0"/>
          <wp:positionH relativeFrom="page">
            <wp:posOffset>360680</wp:posOffset>
          </wp:positionH>
          <wp:positionV relativeFrom="page">
            <wp:posOffset>377190</wp:posOffset>
          </wp:positionV>
          <wp:extent cx="1842770" cy="719455"/>
          <wp:effectExtent l="19050" t="0" r="5080" b="0"/>
          <wp:wrapNone/>
          <wp:docPr id="3" name="Logo" descr="sioux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sioux_logo"/>
                  <pic:cNvPicPr>
                    <a:picLocks noChangeAspect="1" noChangeArrowheads="1"/>
                  </pic:cNvPicPr>
                </pic:nvPicPr>
                <pic:blipFill>
                  <a:blip r:embed="rId2"/>
                  <a:srcRect/>
                  <a:stretch>
                    <a:fillRect/>
                  </a:stretch>
                </pic:blipFill>
                <pic:spPr bwMode="auto">
                  <a:xfrm>
                    <a:off x="0" y="0"/>
                    <a:ext cx="1842770" cy="71945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7" w:type="dxa"/>
        <w:right w:w="107" w:type="dxa"/>
      </w:tblCellMar>
      <w:tblLook w:val="0000"/>
    </w:tblPr>
    <w:tblGrid>
      <w:gridCol w:w="2744"/>
      <w:gridCol w:w="6145"/>
    </w:tblGrid>
    <w:tr w:rsidR="00656F49">
      <w:tc>
        <w:tcPr>
          <w:tcW w:w="2744" w:type="dxa"/>
        </w:tcPr>
        <w:p w:rsidR="00656F49" w:rsidRDefault="00656F49"/>
      </w:tc>
      <w:tc>
        <w:tcPr>
          <w:tcW w:w="6145" w:type="dxa"/>
        </w:tcPr>
        <w:p w:rsidR="00656F49" w:rsidRDefault="00656F49">
          <w:pPr>
            <w:pStyle w:val="BodyText"/>
            <w:spacing w:line="400" w:lineRule="exact"/>
            <w:ind w:left="-108"/>
            <w:rPr>
              <w:rFonts w:ascii="Garamond" w:hAnsi="Garamond"/>
              <w:lang w:val="nl-NL"/>
            </w:rPr>
          </w:pPr>
        </w:p>
      </w:tc>
    </w:tr>
  </w:tbl>
  <w:p w:rsidR="00656F49" w:rsidRDefault="00656F49">
    <w:pPr>
      <w:rPr>
        <w:lang w:val="nl-N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43" w:type="dxa"/>
      <w:tblLayout w:type="fixed"/>
      <w:tblCellMar>
        <w:left w:w="0" w:type="dxa"/>
        <w:right w:w="0" w:type="dxa"/>
      </w:tblCellMar>
      <w:tblLook w:val="0000"/>
    </w:tblPr>
    <w:tblGrid>
      <w:gridCol w:w="2744"/>
      <w:gridCol w:w="5477"/>
      <w:gridCol w:w="994"/>
    </w:tblGrid>
    <w:tr w:rsidR="00656F49">
      <w:tc>
        <w:tcPr>
          <w:tcW w:w="2744" w:type="dxa"/>
        </w:tcPr>
        <w:p w:rsidR="00656F49" w:rsidRDefault="00656F49">
          <w:pPr>
            <w:pStyle w:val="BodyText"/>
            <w:rPr>
              <w:sz w:val="18"/>
            </w:rPr>
          </w:pPr>
        </w:p>
      </w:tc>
      <w:tc>
        <w:tcPr>
          <w:tcW w:w="5477" w:type="dxa"/>
          <w:tcBorders>
            <w:bottom w:val="single" w:sz="6" w:space="0" w:color="auto"/>
          </w:tcBorders>
        </w:tcPr>
        <w:p w:rsidR="00656F49" w:rsidRDefault="001E52A3">
          <w:pPr>
            <w:pStyle w:val="BodyText"/>
            <w:rPr>
              <w:sz w:val="18"/>
            </w:rPr>
          </w:pPr>
          <w:r>
            <w:rPr>
              <w:sz w:val="18"/>
            </w:rPr>
            <w:fldChar w:fldCharType="begin"/>
          </w:r>
          <w:r w:rsidR="00656F49">
            <w:rPr>
              <w:sz w:val="18"/>
            </w:rPr>
            <w:instrText xml:space="preserve"> DOCPROPERTY "DocTitle"  </w:instrText>
          </w:r>
          <w:r>
            <w:rPr>
              <w:sz w:val="18"/>
            </w:rPr>
            <w:fldChar w:fldCharType="separate"/>
          </w:r>
          <w:r w:rsidR="00034CA3">
            <w:rPr>
              <w:sz w:val="18"/>
            </w:rPr>
            <w:t>KeyTalk - Protocols</w:t>
          </w:r>
          <w:r>
            <w:rPr>
              <w:sz w:val="18"/>
            </w:rPr>
            <w:fldChar w:fldCharType="end"/>
          </w:r>
        </w:p>
      </w:tc>
      <w:tc>
        <w:tcPr>
          <w:tcW w:w="994" w:type="dxa"/>
          <w:tcBorders>
            <w:bottom w:val="single" w:sz="6" w:space="0" w:color="auto"/>
          </w:tcBorders>
        </w:tcPr>
        <w:p w:rsidR="00656F49" w:rsidRDefault="001E52A3" w:rsidP="00D46AE2">
          <w:pPr>
            <w:pStyle w:val="BodyText"/>
            <w:ind w:left="-108"/>
            <w:jc w:val="right"/>
            <w:rPr>
              <w:sz w:val="18"/>
            </w:rPr>
          </w:pPr>
          <w:r>
            <w:rPr>
              <w:sz w:val="18"/>
            </w:rPr>
            <w:fldChar w:fldCharType="begin"/>
          </w:r>
          <w:r w:rsidR="00656F49">
            <w:rPr>
              <w:sz w:val="18"/>
            </w:rPr>
            <w:instrText xml:space="preserve"> DOCPROPERTY "DocDatum"   </w:instrText>
          </w:r>
          <w:r>
            <w:rPr>
              <w:sz w:val="18"/>
            </w:rPr>
            <w:fldChar w:fldCharType="separate"/>
          </w:r>
          <w:r w:rsidR="00034CA3">
            <w:rPr>
              <w:sz w:val="18"/>
            </w:rPr>
            <w:t>12-01-2017</w:t>
          </w:r>
          <w:r>
            <w:rPr>
              <w:sz w:val="18"/>
            </w:rPr>
            <w:fldChar w:fldCharType="end"/>
          </w:r>
          <w:r w:rsidR="00D46AE2">
            <w:rPr>
              <w:sz w:val="18"/>
            </w:rPr>
            <w:t>8</w:t>
          </w:r>
        </w:p>
      </w:tc>
    </w:tr>
  </w:tbl>
  <w:p w:rsidR="00656F49" w:rsidRDefault="00656F49">
    <w:pPr>
      <w:rPr>
        <w:sz w:val="18"/>
      </w:rPr>
    </w:pPr>
  </w:p>
  <w:p w:rsidR="00656F49" w:rsidRDefault="00656F49">
    <w:pPr>
      <w:rPr>
        <w:sz w:val="18"/>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107" w:type="dxa"/>
        <w:right w:w="107" w:type="dxa"/>
      </w:tblCellMar>
      <w:tblLook w:val="0000"/>
    </w:tblPr>
    <w:tblGrid>
      <w:gridCol w:w="2744"/>
      <w:gridCol w:w="6145"/>
    </w:tblGrid>
    <w:tr w:rsidR="00656F49">
      <w:tc>
        <w:tcPr>
          <w:tcW w:w="2744" w:type="dxa"/>
        </w:tcPr>
        <w:p w:rsidR="00656F49" w:rsidRDefault="00656F49"/>
      </w:tc>
      <w:tc>
        <w:tcPr>
          <w:tcW w:w="6145" w:type="dxa"/>
        </w:tcPr>
        <w:p w:rsidR="00656F49" w:rsidRDefault="00656F49">
          <w:pPr>
            <w:pStyle w:val="BodyText"/>
            <w:spacing w:line="400" w:lineRule="exact"/>
            <w:ind w:left="-108"/>
            <w:rPr>
              <w:rFonts w:ascii="Garamond" w:hAnsi="Garamond"/>
              <w:spacing w:val="100"/>
              <w:lang w:val="nl-NL"/>
            </w:rPr>
          </w:pPr>
          <w:r>
            <w:rPr>
              <w:rFonts w:ascii="Garamond" w:hAnsi="Garamond"/>
              <w:spacing w:val="100"/>
              <w:lang w:val="nl-NL"/>
            </w:rPr>
            <w:t>technische</w:t>
          </w:r>
        </w:p>
        <w:p w:rsidR="00656F49" w:rsidRDefault="00656F49">
          <w:pPr>
            <w:pStyle w:val="BodyText"/>
            <w:spacing w:line="400" w:lineRule="exact"/>
            <w:ind w:left="-108"/>
            <w:rPr>
              <w:rFonts w:ascii="Garamond" w:hAnsi="Garamond"/>
              <w:spacing w:val="100"/>
              <w:lang w:val="nl-NL"/>
            </w:rPr>
          </w:pPr>
          <w:r>
            <w:rPr>
              <w:rFonts w:ascii="Garamond" w:hAnsi="Garamond"/>
              <w:spacing w:val="100"/>
              <w:lang w:val="nl-NL"/>
            </w:rPr>
            <w:t xml:space="preserve">software </w:t>
          </w:r>
        </w:p>
        <w:p w:rsidR="00656F49" w:rsidRDefault="00656F49">
          <w:pPr>
            <w:pStyle w:val="BodyText"/>
            <w:spacing w:line="400" w:lineRule="exact"/>
            <w:ind w:left="-108"/>
            <w:rPr>
              <w:rFonts w:ascii="Garamond" w:hAnsi="Garamond"/>
              <w:lang w:val="nl-NL"/>
            </w:rPr>
          </w:pPr>
          <w:r>
            <w:rPr>
              <w:rFonts w:ascii="Garamond" w:hAnsi="Garamond"/>
              <w:spacing w:val="100"/>
              <w:lang w:val="nl-NL"/>
            </w:rPr>
            <w:t>ontwikkeling</w:t>
          </w:r>
        </w:p>
      </w:tc>
    </w:tr>
  </w:tbl>
  <w:p w:rsidR="00656F49" w:rsidRDefault="00656F49">
    <w:pPr>
      <w:rPr>
        <w:lang w:val="nl-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5">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4">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0">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3"/>
  </w:num>
  <w:num w:numId="3">
    <w:abstractNumId w:val="20"/>
  </w:num>
  <w:num w:numId="4">
    <w:abstractNumId w:val="2"/>
  </w:num>
  <w:num w:numId="5">
    <w:abstractNumId w:val="42"/>
  </w:num>
  <w:num w:numId="6">
    <w:abstractNumId w:val="22"/>
  </w:num>
  <w:num w:numId="7">
    <w:abstractNumId w:val="15"/>
  </w:num>
  <w:num w:numId="8">
    <w:abstractNumId w:val="7"/>
  </w:num>
  <w:num w:numId="9">
    <w:abstractNumId w:val="37"/>
  </w:num>
  <w:num w:numId="10">
    <w:abstractNumId w:val="6"/>
  </w:num>
  <w:num w:numId="11">
    <w:abstractNumId w:val="41"/>
  </w:num>
  <w:num w:numId="12">
    <w:abstractNumId w:val="38"/>
  </w:num>
  <w:num w:numId="13">
    <w:abstractNumId w:val="10"/>
  </w:num>
  <w:num w:numId="14">
    <w:abstractNumId w:val="3"/>
  </w:num>
  <w:num w:numId="15">
    <w:abstractNumId w:val="18"/>
  </w:num>
  <w:num w:numId="16">
    <w:abstractNumId w:val="5"/>
  </w:num>
  <w:num w:numId="17">
    <w:abstractNumId w:val="14"/>
  </w:num>
  <w:num w:numId="18">
    <w:abstractNumId w:val="25"/>
  </w:num>
  <w:num w:numId="19">
    <w:abstractNumId w:val="17"/>
  </w:num>
  <w:num w:numId="20">
    <w:abstractNumId w:val="43"/>
  </w:num>
  <w:num w:numId="21">
    <w:abstractNumId w:val="9"/>
  </w:num>
  <w:num w:numId="22">
    <w:abstractNumId w:val="12"/>
  </w:num>
  <w:num w:numId="23">
    <w:abstractNumId w:val="28"/>
  </w:num>
  <w:num w:numId="24">
    <w:abstractNumId w:val="32"/>
  </w:num>
  <w:num w:numId="25">
    <w:abstractNumId w:val="21"/>
  </w:num>
  <w:num w:numId="26">
    <w:abstractNumId w:val="31"/>
  </w:num>
  <w:num w:numId="27">
    <w:abstractNumId w:val="16"/>
  </w:num>
  <w:num w:numId="28">
    <w:abstractNumId w:val="19"/>
  </w:num>
  <w:num w:numId="29">
    <w:abstractNumId w:val="35"/>
  </w:num>
  <w:num w:numId="30">
    <w:abstractNumId w:val="1"/>
  </w:num>
  <w:num w:numId="31">
    <w:abstractNumId w:val="40"/>
  </w:num>
  <w:num w:numId="32">
    <w:abstractNumId w:val="13"/>
  </w:num>
  <w:num w:numId="33">
    <w:abstractNumId w:val="39"/>
  </w:num>
  <w:num w:numId="34">
    <w:abstractNumId w:val="24"/>
  </w:num>
  <w:num w:numId="35">
    <w:abstractNumId w:val="26"/>
  </w:num>
  <w:num w:numId="36">
    <w:abstractNumId w:val="30"/>
  </w:num>
  <w:num w:numId="37">
    <w:abstractNumId w:val="8"/>
  </w:num>
  <w:num w:numId="38">
    <w:abstractNumId w:val="29"/>
  </w:num>
  <w:num w:numId="39">
    <w:abstractNumId w:val="36"/>
  </w:num>
  <w:num w:numId="40">
    <w:abstractNumId w:val="23"/>
  </w:num>
  <w:num w:numId="41">
    <w:abstractNumId w:val="11"/>
  </w:num>
  <w:num w:numId="42">
    <w:abstractNumId w:val="4"/>
  </w:num>
  <w:num w:numId="43">
    <w:abstractNumId w:val="34"/>
  </w:num>
  <w:num w:numId="4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rsids>
    <w:rsidRoot w:val="00E40709"/>
    <w:rsid w:val="0000043C"/>
    <w:rsid w:val="00000D62"/>
    <w:rsid w:val="000022FF"/>
    <w:rsid w:val="0000494A"/>
    <w:rsid w:val="000055A1"/>
    <w:rsid w:val="000066EB"/>
    <w:rsid w:val="00007398"/>
    <w:rsid w:val="00007E6A"/>
    <w:rsid w:val="00007F18"/>
    <w:rsid w:val="00010387"/>
    <w:rsid w:val="000133E4"/>
    <w:rsid w:val="000139E9"/>
    <w:rsid w:val="00013C85"/>
    <w:rsid w:val="0001520C"/>
    <w:rsid w:val="000174E1"/>
    <w:rsid w:val="0001778D"/>
    <w:rsid w:val="00017C54"/>
    <w:rsid w:val="00022257"/>
    <w:rsid w:val="000232C4"/>
    <w:rsid w:val="0002427A"/>
    <w:rsid w:val="000256C3"/>
    <w:rsid w:val="00025A05"/>
    <w:rsid w:val="00027665"/>
    <w:rsid w:val="00027B62"/>
    <w:rsid w:val="00027F28"/>
    <w:rsid w:val="00032355"/>
    <w:rsid w:val="000334D0"/>
    <w:rsid w:val="000345F0"/>
    <w:rsid w:val="00034CA3"/>
    <w:rsid w:val="00036AE2"/>
    <w:rsid w:val="0003703B"/>
    <w:rsid w:val="000371D9"/>
    <w:rsid w:val="0004009C"/>
    <w:rsid w:val="00042146"/>
    <w:rsid w:val="000447F9"/>
    <w:rsid w:val="00044F5E"/>
    <w:rsid w:val="0004574C"/>
    <w:rsid w:val="000461A5"/>
    <w:rsid w:val="00046E12"/>
    <w:rsid w:val="00052E18"/>
    <w:rsid w:val="00056FC0"/>
    <w:rsid w:val="000608E9"/>
    <w:rsid w:val="000623F6"/>
    <w:rsid w:val="00063064"/>
    <w:rsid w:val="00064261"/>
    <w:rsid w:val="000666EC"/>
    <w:rsid w:val="00066A6E"/>
    <w:rsid w:val="000676F4"/>
    <w:rsid w:val="00070F76"/>
    <w:rsid w:val="00072F46"/>
    <w:rsid w:val="00072F9F"/>
    <w:rsid w:val="00073455"/>
    <w:rsid w:val="00076290"/>
    <w:rsid w:val="00076B0C"/>
    <w:rsid w:val="000772CF"/>
    <w:rsid w:val="00080B36"/>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9B0"/>
    <w:rsid w:val="000A05DA"/>
    <w:rsid w:val="000A2BE8"/>
    <w:rsid w:val="000A5D34"/>
    <w:rsid w:val="000A65ED"/>
    <w:rsid w:val="000A6950"/>
    <w:rsid w:val="000A7B99"/>
    <w:rsid w:val="000A7EEF"/>
    <w:rsid w:val="000B0682"/>
    <w:rsid w:val="000B128C"/>
    <w:rsid w:val="000B18C0"/>
    <w:rsid w:val="000B27DC"/>
    <w:rsid w:val="000B39AA"/>
    <w:rsid w:val="000B404A"/>
    <w:rsid w:val="000B5001"/>
    <w:rsid w:val="000B67DD"/>
    <w:rsid w:val="000B7C23"/>
    <w:rsid w:val="000C06CC"/>
    <w:rsid w:val="000C1636"/>
    <w:rsid w:val="000C18DC"/>
    <w:rsid w:val="000C19D0"/>
    <w:rsid w:val="000C2D74"/>
    <w:rsid w:val="000C3D8B"/>
    <w:rsid w:val="000C6391"/>
    <w:rsid w:val="000C7F77"/>
    <w:rsid w:val="000D03DA"/>
    <w:rsid w:val="000D05A7"/>
    <w:rsid w:val="000D1E12"/>
    <w:rsid w:val="000D30B7"/>
    <w:rsid w:val="000D386F"/>
    <w:rsid w:val="000D595A"/>
    <w:rsid w:val="000D7CB8"/>
    <w:rsid w:val="000D7DE7"/>
    <w:rsid w:val="000E0247"/>
    <w:rsid w:val="000E0723"/>
    <w:rsid w:val="000E1005"/>
    <w:rsid w:val="000E15A0"/>
    <w:rsid w:val="000E1642"/>
    <w:rsid w:val="000E1EE1"/>
    <w:rsid w:val="000E2CB6"/>
    <w:rsid w:val="000E2D7F"/>
    <w:rsid w:val="000E4778"/>
    <w:rsid w:val="000E4E00"/>
    <w:rsid w:val="000E52BD"/>
    <w:rsid w:val="000E5793"/>
    <w:rsid w:val="000E6ED3"/>
    <w:rsid w:val="000E7EEE"/>
    <w:rsid w:val="000F003A"/>
    <w:rsid w:val="000F0AF3"/>
    <w:rsid w:val="000F0F8F"/>
    <w:rsid w:val="000F1EB8"/>
    <w:rsid w:val="000F3715"/>
    <w:rsid w:val="000F45FF"/>
    <w:rsid w:val="000F4F6B"/>
    <w:rsid w:val="000F5CE3"/>
    <w:rsid w:val="000F754E"/>
    <w:rsid w:val="00100AD1"/>
    <w:rsid w:val="0010113B"/>
    <w:rsid w:val="001037AA"/>
    <w:rsid w:val="00104291"/>
    <w:rsid w:val="001049A0"/>
    <w:rsid w:val="00111D60"/>
    <w:rsid w:val="0011253B"/>
    <w:rsid w:val="001139B4"/>
    <w:rsid w:val="00114488"/>
    <w:rsid w:val="00114AF7"/>
    <w:rsid w:val="00116553"/>
    <w:rsid w:val="0011709B"/>
    <w:rsid w:val="00120916"/>
    <w:rsid w:val="00121AC2"/>
    <w:rsid w:val="001242CC"/>
    <w:rsid w:val="001245FD"/>
    <w:rsid w:val="001257DA"/>
    <w:rsid w:val="0012600D"/>
    <w:rsid w:val="001261EE"/>
    <w:rsid w:val="00126EDA"/>
    <w:rsid w:val="00127758"/>
    <w:rsid w:val="00127890"/>
    <w:rsid w:val="001304B1"/>
    <w:rsid w:val="001309D4"/>
    <w:rsid w:val="00131AA3"/>
    <w:rsid w:val="00132360"/>
    <w:rsid w:val="00132DC0"/>
    <w:rsid w:val="001347E0"/>
    <w:rsid w:val="00136AD7"/>
    <w:rsid w:val="00137452"/>
    <w:rsid w:val="001412E3"/>
    <w:rsid w:val="001419EB"/>
    <w:rsid w:val="00142877"/>
    <w:rsid w:val="00146A32"/>
    <w:rsid w:val="00146EFA"/>
    <w:rsid w:val="00150C82"/>
    <w:rsid w:val="00152282"/>
    <w:rsid w:val="00154448"/>
    <w:rsid w:val="0015533D"/>
    <w:rsid w:val="001555E7"/>
    <w:rsid w:val="00157114"/>
    <w:rsid w:val="0016205A"/>
    <w:rsid w:val="001637AE"/>
    <w:rsid w:val="001651AB"/>
    <w:rsid w:val="00165C6E"/>
    <w:rsid w:val="00165DF0"/>
    <w:rsid w:val="0016634D"/>
    <w:rsid w:val="00167806"/>
    <w:rsid w:val="001708AF"/>
    <w:rsid w:val="00171AC1"/>
    <w:rsid w:val="00171E44"/>
    <w:rsid w:val="001758B8"/>
    <w:rsid w:val="00176B9A"/>
    <w:rsid w:val="001776E3"/>
    <w:rsid w:val="00180D3F"/>
    <w:rsid w:val="00181D8E"/>
    <w:rsid w:val="00183CDE"/>
    <w:rsid w:val="001846EA"/>
    <w:rsid w:val="0018506B"/>
    <w:rsid w:val="00186D8E"/>
    <w:rsid w:val="001934A8"/>
    <w:rsid w:val="00193B24"/>
    <w:rsid w:val="00196215"/>
    <w:rsid w:val="00196AFB"/>
    <w:rsid w:val="00196F0E"/>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D52"/>
    <w:rsid w:val="001C047D"/>
    <w:rsid w:val="001C10B8"/>
    <w:rsid w:val="001C1F8E"/>
    <w:rsid w:val="001C2E84"/>
    <w:rsid w:val="001C3403"/>
    <w:rsid w:val="001C5B6F"/>
    <w:rsid w:val="001C6191"/>
    <w:rsid w:val="001D1032"/>
    <w:rsid w:val="001D3E58"/>
    <w:rsid w:val="001D4625"/>
    <w:rsid w:val="001D4CDA"/>
    <w:rsid w:val="001D5995"/>
    <w:rsid w:val="001D6166"/>
    <w:rsid w:val="001D709D"/>
    <w:rsid w:val="001D71AD"/>
    <w:rsid w:val="001E00D2"/>
    <w:rsid w:val="001E0A66"/>
    <w:rsid w:val="001E161C"/>
    <w:rsid w:val="001E1766"/>
    <w:rsid w:val="001E1B42"/>
    <w:rsid w:val="001E2EAC"/>
    <w:rsid w:val="001E35A6"/>
    <w:rsid w:val="001E52A3"/>
    <w:rsid w:val="001E5D25"/>
    <w:rsid w:val="001E5E70"/>
    <w:rsid w:val="001E6E99"/>
    <w:rsid w:val="001E70AA"/>
    <w:rsid w:val="001F004A"/>
    <w:rsid w:val="001F1081"/>
    <w:rsid w:val="001F358C"/>
    <w:rsid w:val="001F42E7"/>
    <w:rsid w:val="001F4AF8"/>
    <w:rsid w:val="001F583A"/>
    <w:rsid w:val="001F6CF5"/>
    <w:rsid w:val="001F70E8"/>
    <w:rsid w:val="001F7855"/>
    <w:rsid w:val="0020027B"/>
    <w:rsid w:val="00201E56"/>
    <w:rsid w:val="00202787"/>
    <w:rsid w:val="00205582"/>
    <w:rsid w:val="002065E0"/>
    <w:rsid w:val="00206670"/>
    <w:rsid w:val="00212369"/>
    <w:rsid w:val="00212E10"/>
    <w:rsid w:val="00213A7A"/>
    <w:rsid w:val="00213F30"/>
    <w:rsid w:val="00215797"/>
    <w:rsid w:val="00216543"/>
    <w:rsid w:val="00217347"/>
    <w:rsid w:val="002177B8"/>
    <w:rsid w:val="002203CD"/>
    <w:rsid w:val="00220D80"/>
    <w:rsid w:val="002217AF"/>
    <w:rsid w:val="002226A3"/>
    <w:rsid w:val="00223798"/>
    <w:rsid w:val="002249AD"/>
    <w:rsid w:val="00224CC3"/>
    <w:rsid w:val="00230525"/>
    <w:rsid w:val="00231B4D"/>
    <w:rsid w:val="00231EA7"/>
    <w:rsid w:val="002325F0"/>
    <w:rsid w:val="00232A1F"/>
    <w:rsid w:val="002344A6"/>
    <w:rsid w:val="002362D4"/>
    <w:rsid w:val="00236C0E"/>
    <w:rsid w:val="00244879"/>
    <w:rsid w:val="0024492F"/>
    <w:rsid w:val="00245201"/>
    <w:rsid w:val="00245BD7"/>
    <w:rsid w:val="00247083"/>
    <w:rsid w:val="00250B27"/>
    <w:rsid w:val="002513FA"/>
    <w:rsid w:val="00253E0F"/>
    <w:rsid w:val="00253E83"/>
    <w:rsid w:val="00254C80"/>
    <w:rsid w:val="002550CD"/>
    <w:rsid w:val="002552FB"/>
    <w:rsid w:val="00255B7F"/>
    <w:rsid w:val="00255D46"/>
    <w:rsid w:val="00257445"/>
    <w:rsid w:val="002602EA"/>
    <w:rsid w:val="002608D0"/>
    <w:rsid w:val="00261C9C"/>
    <w:rsid w:val="00262498"/>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80CC2"/>
    <w:rsid w:val="002821DD"/>
    <w:rsid w:val="00282620"/>
    <w:rsid w:val="00282A2F"/>
    <w:rsid w:val="00283413"/>
    <w:rsid w:val="00284448"/>
    <w:rsid w:val="00284CEB"/>
    <w:rsid w:val="0028597B"/>
    <w:rsid w:val="00285FD3"/>
    <w:rsid w:val="00285FFB"/>
    <w:rsid w:val="002868FE"/>
    <w:rsid w:val="00286B3C"/>
    <w:rsid w:val="00290C57"/>
    <w:rsid w:val="00290FB3"/>
    <w:rsid w:val="00291163"/>
    <w:rsid w:val="00291B32"/>
    <w:rsid w:val="00292558"/>
    <w:rsid w:val="002926D5"/>
    <w:rsid w:val="00294361"/>
    <w:rsid w:val="00296775"/>
    <w:rsid w:val="00296CE0"/>
    <w:rsid w:val="00297240"/>
    <w:rsid w:val="002A0EC3"/>
    <w:rsid w:val="002A300C"/>
    <w:rsid w:val="002A66D8"/>
    <w:rsid w:val="002A6CA2"/>
    <w:rsid w:val="002A6F2F"/>
    <w:rsid w:val="002A712B"/>
    <w:rsid w:val="002A71C0"/>
    <w:rsid w:val="002A78AD"/>
    <w:rsid w:val="002A7E0D"/>
    <w:rsid w:val="002B0024"/>
    <w:rsid w:val="002B16B2"/>
    <w:rsid w:val="002B32AA"/>
    <w:rsid w:val="002B6911"/>
    <w:rsid w:val="002B6B17"/>
    <w:rsid w:val="002C023A"/>
    <w:rsid w:val="002C0E8D"/>
    <w:rsid w:val="002C1A90"/>
    <w:rsid w:val="002C1D43"/>
    <w:rsid w:val="002C30B6"/>
    <w:rsid w:val="002C3272"/>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1C1A"/>
    <w:rsid w:val="002E2B8D"/>
    <w:rsid w:val="002E43F3"/>
    <w:rsid w:val="002E5511"/>
    <w:rsid w:val="002E7B17"/>
    <w:rsid w:val="002E7C3E"/>
    <w:rsid w:val="002F08EF"/>
    <w:rsid w:val="002F3B3F"/>
    <w:rsid w:val="002F4023"/>
    <w:rsid w:val="002F4525"/>
    <w:rsid w:val="002F4E90"/>
    <w:rsid w:val="002F5FEA"/>
    <w:rsid w:val="002F6B2D"/>
    <w:rsid w:val="002F6F3E"/>
    <w:rsid w:val="00300445"/>
    <w:rsid w:val="00301D2C"/>
    <w:rsid w:val="00302A57"/>
    <w:rsid w:val="0030495D"/>
    <w:rsid w:val="003050DB"/>
    <w:rsid w:val="00305943"/>
    <w:rsid w:val="00305B6E"/>
    <w:rsid w:val="0030725F"/>
    <w:rsid w:val="003077AF"/>
    <w:rsid w:val="00307AA4"/>
    <w:rsid w:val="00307AB9"/>
    <w:rsid w:val="00307EB8"/>
    <w:rsid w:val="0031588F"/>
    <w:rsid w:val="003164E0"/>
    <w:rsid w:val="0032043C"/>
    <w:rsid w:val="003217D0"/>
    <w:rsid w:val="003245DD"/>
    <w:rsid w:val="0032512B"/>
    <w:rsid w:val="003255EF"/>
    <w:rsid w:val="00326390"/>
    <w:rsid w:val="00327813"/>
    <w:rsid w:val="00331750"/>
    <w:rsid w:val="003321FD"/>
    <w:rsid w:val="003326B4"/>
    <w:rsid w:val="00332E06"/>
    <w:rsid w:val="00336E7F"/>
    <w:rsid w:val="00336E95"/>
    <w:rsid w:val="003406E1"/>
    <w:rsid w:val="00340E15"/>
    <w:rsid w:val="0034105C"/>
    <w:rsid w:val="00344874"/>
    <w:rsid w:val="003461ED"/>
    <w:rsid w:val="003466D0"/>
    <w:rsid w:val="00346CDC"/>
    <w:rsid w:val="003477EB"/>
    <w:rsid w:val="00350863"/>
    <w:rsid w:val="0035173C"/>
    <w:rsid w:val="0035235E"/>
    <w:rsid w:val="00352886"/>
    <w:rsid w:val="00352BEC"/>
    <w:rsid w:val="00352C69"/>
    <w:rsid w:val="00353AB2"/>
    <w:rsid w:val="00354ABE"/>
    <w:rsid w:val="00357FFC"/>
    <w:rsid w:val="00363253"/>
    <w:rsid w:val="00364E18"/>
    <w:rsid w:val="00365443"/>
    <w:rsid w:val="00366E89"/>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5134"/>
    <w:rsid w:val="003855F5"/>
    <w:rsid w:val="00386931"/>
    <w:rsid w:val="003872F8"/>
    <w:rsid w:val="00387507"/>
    <w:rsid w:val="0039048E"/>
    <w:rsid w:val="00390694"/>
    <w:rsid w:val="00390AA9"/>
    <w:rsid w:val="0039112F"/>
    <w:rsid w:val="0039172E"/>
    <w:rsid w:val="00391E4D"/>
    <w:rsid w:val="00392056"/>
    <w:rsid w:val="00392674"/>
    <w:rsid w:val="003934C2"/>
    <w:rsid w:val="0039380F"/>
    <w:rsid w:val="00395DA3"/>
    <w:rsid w:val="0039626A"/>
    <w:rsid w:val="00397DE6"/>
    <w:rsid w:val="003A2E91"/>
    <w:rsid w:val="003A3435"/>
    <w:rsid w:val="003A4630"/>
    <w:rsid w:val="003A4935"/>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D1F7A"/>
    <w:rsid w:val="003D341B"/>
    <w:rsid w:val="003D43CC"/>
    <w:rsid w:val="003D55AC"/>
    <w:rsid w:val="003E1858"/>
    <w:rsid w:val="003E20BB"/>
    <w:rsid w:val="003E31CA"/>
    <w:rsid w:val="003E4556"/>
    <w:rsid w:val="003E5431"/>
    <w:rsid w:val="003E5C5D"/>
    <w:rsid w:val="003F0341"/>
    <w:rsid w:val="003F043D"/>
    <w:rsid w:val="003F2506"/>
    <w:rsid w:val="003F3692"/>
    <w:rsid w:val="003F3EB9"/>
    <w:rsid w:val="003F53B2"/>
    <w:rsid w:val="003F6267"/>
    <w:rsid w:val="003F7825"/>
    <w:rsid w:val="003F787B"/>
    <w:rsid w:val="003F7D3E"/>
    <w:rsid w:val="00400EBB"/>
    <w:rsid w:val="00404ED6"/>
    <w:rsid w:val="00405B21"/>
    <w:rsid w:val="00405E5E"/>
    <w:rsid w:val="00406EE0"/>
    <w:rsid w:val="0041308A"/>
    <w:rsid w:val="004132D1"/>
    <w:rsid w:val="004137A7"/>
    <w:rsid w:val="0041526B"/>
    <w:rsid w:val="00416107"/>
    <w:rsid w:val="004161A2"/>
    <w:rsid w:val="004165E3"/>
    <w:rsid w:val="0041675F"/>
    <w:rsid w:val="00417256"/>
    <w:rsid w:val="00420A4A"/>
    <w:rsid w:val="00421B04"/>
    <w:rsid w:val="00422AA3"/>
    <w:rsid w:val="00423A92"/>
    <w:rsid w:val="0042461C"/>
    <w:rsid w:val="00426AAD"/>
    <w:rsid w:val="00430163"/>
    <w:rsid w:val="00430865"/>
    <w:rsid w:val="00430B14"/>
    <w:rsid w:val="00430B68"/>
    <w:rsid w:val="00430DDA"/>
    <w:rsid w:val="00432D25"/>
    <w:rsid w:val="0043308C"/>
    <w:rsid w:val="0043320B"/>
    <w:rsid w:val="00434647"/>
    <w:rsid w:val="004364A7"/>
    <w:rsid w:val="004405F5"/>
    <w:rsid w:val="004441D7"/>
    <w:rsid w:val="00444BD4"/>
    <w:rsid w:val="0044512F"/>
    <w:rsid w:val="004470F1"/>
    <w:rsid w:val="00447A11"/>
    <w:rsid w:val="00450657"/>
    <w:rsid w:val="00451F39"/>
    <w:rsid w:val="00453121"/>
    <w:rsid w:val="0045374D"/>
    <w:rsid w:val="004537FA"/>
    <w:rsid w:val="004545B3"/>
    <w:rsid w:val="00454C58"/>
    <w:rsid w:val="0045518A"/>
    <w:rsid w:val="004558A5"/>
    <w:rsid w:val="004568A0"/>
    <w:rsid w:val="00460595"/>
    <w:rsid w:val="00460741"/>
    <w:rsid w:val="00461FFA"/>
    <w:rsid w:val="0046292F"/>
    <w:rsid w:val="00463153"/>
    <w:rsid w:val="0046466B"/>
    <w:rsid w:val="0046479F"/>
    <w:rsid w:val="004654BD"/>
    <w:rsid w:val="00465A04"/>
    <w:rsid w:val="00466EF4"/>
    <w:rsid w:val="00467A2E"/>
    <w:rsid w:val="0047009F"/>
    <w:rsid w:val="00470ECC"/>
    <w:rsid w:val="004716C6"/>
    <w:rsid w:val="00471E32"/>
    <w:rsid w:val="00473C0D"/>
    <w:rsid w:val="00474E9E"/>
    <w:rsid w:val="004752AE"/>
    <w:rsid w:val="00475966"/>
    <w:rsid w:val="00475A1D"/>
    <w:rsid w:val="00475C4E"/>
    <w:rsid w:val="00475EBF"/>
    <w:rsid w:val="00476676"/>
    <w:rsid w:val="004774A5"/>
    <w:rsid w:val="00477715"/>
    <w:rsid w:val="00480E5C"/>
    <w:rsid w:val="0048144A"/>
    <w:rsid w:val="00482D4C"/>
    <w:rsid w:val="004851E6"/>
    <w:rsid w:val="00485626"/>
    <w:rsid w:val="00485C2C"/>
    <w:rsid w:val="004871D7"/>
    <w:rsid w:val="00491FA0"/>
    <w:rsid w:val="00492633"/>
    <w:rsid w:val="00492718"/>
    <w:rsid w:val="004933A2"/>
    <w:rsid w:val="0049368D"/>
    <w:rsid w:val="00493A36"/>
    <w:rsid w:val="0049438B"/>
    <w:rsid w:val="004949AF"/>
    <w:rsid w:val="004952AB"/>
    <w:rsid w:val="0049578C"/>
    <w:rsid w:val="004959DF"/>
    <w:rsid w:val="00497D68"/>
    <w:rsid w:val="004A0B05"/>
    <w:rsid w:val="004A1104"/>
    <w:rsid w:val="004A1B9F"/>
    <w:rsid w:val="004A27ED"/>
    <w:rsid w:val="004A6AE9"/>
    <w:rsid w:val="004B01B6"/>
    <w:rsid w:val="004B0C40"/>
    <w:rsid w:val="004B3312"/>
    <w:rsid w:val="004B44E7"/>
    <w:rsid w:val="004C265C"/>
    <w:rsid w:val="004C2E98"/>
    <w:rsid w:val="004C5B44"/>
    <w:rsid w:val="004C6692"/>
    <w:rsid w:val="004C74AA"/>
    <w:rsid w:val="004C7B97"/>
    <w:rsid w:val="004D1B8A"/>
    <w:rsid w:val="004D3F81"/>
    <w:rsid w:val="004D46AD"/>
    <w:rsid w:val="004D7AC2"/>
    <w:rsid w:val="004E0E60"/>
    <w:rsid w:val="004E1216"/>
    <w:rsid w:val="004E1E22"/>
    <w:rsid w:val="004E35F5"/>
    <w:rsid w:val="004E38A9"/>
    <w:rsid w:val="004E4A4D"/>
    <w:rsid w:val="004E4CDD"/>
    <w:rsid w:val="004E5069"/>
    <w:rsid w:val="004E5835"/>
    <w:rsid w:val="004E6996"/>
    <w:rsid w:val="004E6DEB"/>
    <w:rsid w:val="004F09CE"/>
    <w:rsid w:val="004F2B7B"/>
    <w:rsid w:val="004F2D79"/>
    <w:rsid w:val="004F3887"/>
    <w:rsid w:val="004F7F97"/>
    <w:rsid w:val="00500EDC"/>
    <w:rsid w:val="0050130B"/>
    <w:rsid w:val="00501D45"/>
    <w:rsid w:val="00503B71"/>
    <w:rsid w:val="005047F1"/>
    <w:rsid w:val="005056E9"/>
    <w:rsid w:val="00505A58"/>
    <w:rsid w:val="00505B2A"/>
    <w:rsid w:val="00505D60"/>
    <w:rsid w:val="00505F23"/>
    <w:rsid w:val="0051204E"/>
    <w:rsid w:val="00513693"/>
    <w:rsid w:val="005147F6"/>
    <w:rsid w:val="0051545B"/>
    <w:rsid w:val="00515860"/>
    <w:rsid w:val="00515FB3"/>
    <w:rsid w:val="005166B9"/>
    <w:rsid w:val="00516869"/>
    <w:rsid w:val="00520894"/>
    <w:rsid w:val="00520DB6"/>
    <w:rsid w:val="0052101F"/>
    <w:rsid w:val="005235EB"/>
    <w:rsid w:val="0052379B"/>
    <w:rsid w:val="005243BE"/>
    <w:rsid w:val="005244AF"/>
    <w:rsid w:val="0052460A"/>
    <w:rsid w:val="0052719E"/>
    <w:rsid w:val="00527610"/>
    <w:rsid w:val="005301BA"/>
    <w:rsid w:val="005310FB"/>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F27"/>
    <w:rsid w:val="00545BDE"/>
    <w:rsid w:val="005460E6"/>
    <w:rsid w:val="005470CB"/>
    <w:rsid w:val="005500E2"/>
    <w:rsid w:val="00550237"/>
    <w:rsid w:val="00551F72"/>
    <w:rsid w:val="005537BE"/>
    <w:rsid w:val="00557EB6"/>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6F0F"/>
    <w:rsid w:val="0057766D"/>
    <w:rsid w:val="005823D1"/>
    <w:rsid w:val="00583A8B"/>
    <w:rsid w:val="005851C3"/>
    <w:rsid w:val="00585D94"/>
    <w:rsid w:val="00587F5C"/>
    <w:rsid w:val="00592297"/>
    <w:rsid w:val="00594113"/>
    <w:rsid w:val="005945CC"/>
    <w:rsid w:val="00594F9F"/>
    <w:rsid w:val="00595CBB"/>
    <w:rsid w:val="005968DE"/>
    <w:rsid w:val="00596A4C"/>
    <w:rsid w:val="00596D5C"/>
    <w:rsid w:val="005A0768"/>
    <w:rsid w:val="005A356E"/>
    <w:rsid w:val="005A39FB"/>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8BE"/>
    <w:rsid w:val="005C7B2A"/>
    <w:rsid w:val="005D203F"/>
    <w:rsid w:val="005D227D"/>
    <w:rsid w:val="005D4881"/>
    <w:rsid w:val="005D4F3F"/>
    <w:rsid w:val="005D65DA"/>
    <w:rsid w:val="005D7227"/>
    <w:rsid w:val="005E000F"/>
    <w:rsid w:val="005E1026"/>
    <w:rsid w:val="005E1DDC"/>
    <w:rsid w:val="005E26B5"/>
    <w:rsid w:val="005E31A3"/>
    <w:rsid w:val="005E324B"/>
    <w:rsid w:val="005E39F9"/>
    <w:rsid w:val="005E42F0"/>
    <w:rsid w:val="005E4665"/>
    <w:rsid w:val="005E4954"/>
    <w:rsid w:val="005E5BB8"/>
    <w:rsid w:val="005E76C2"/>
    <w:rsid w:val="005F0DCF"/>
    <w:rsid w:val="005F1303"/>
    <w:rsid w:val="005F212F"/>
    <w:rsid w:val="005F3192"/>
    <w:rsid w:val="005F4CA2"/>
    <w:rsid w:val="005F70F3"/>
    <w:rsid w:val="005F7DD8"/>
    <w:rsid w:val="00600EB4"/>
    <w:rsid w:val="00601A3A"/>
    <w:rsid w:val="006021D8"/>
    <w:rsid w:val="00602752"/>
    <w:rsid w:val="00602869"/>
    <w:rsid w:val="0060715C"/>
    <w:rsid w:val="006127FB"/>
    <w:rsid w:val="0061519B"/>
    <w:rsid w:val="00615980"/>
    <w:rsid w:val="00617191"/>
    <w:rsid w:val="00617DD1"/>
    <w:rsid w:val="00620151"/>
    <w:rsid w:val="0062332A"/>
    <w:rsid w:val="00623410"/>
    <w:rsid w:val="0062487E"/>
    <w:rsid w:val="0062497B"/>
    <w:rsid w:val="00624C85"/>
    <w:rsid w:val="0062651F"/>
    <w:rsid w:val="00627226"/>
    <w:rsid w:val="00632AF5"/>
    <w:rsid w:val="0063436B"/>
    <w:rsid w:val="00634AD5"/>
    <w:rsid w:val="006358AC"/>
    <w:rsid w:val="00635BA4"/>
    <w:rsid w:val="00635D22"/>
    <w:rsid w:val="006364DE"/>
    <w:rsid w:val="0063690C"/>
    <w:rsid w:val="00636D3A"/>
    <w:rsid w:val="0063728D"/>
    <w:rsid w:val="00637D35"/>
    <w:rsid w:val="00637FB6"/>
    <w:rsid w:val="00640352"/>
    <w:rsid w:val="0064139C"/>
    <w:rsid w:val="00641D8E"/>
    <w:rsid w:val="006453F1"/>
    <w:rsid w:val="00646982"/>
    <w:rsid w:val="00647806"/>
    <w:rsid w:val="0065129F"/>
    <w:rsid w:val="006514EE"/>
    <w:rsid w:val="006541D6"/>
    <w:rsid w:val="0065485A"/>
    <w:rsid w:val="00655211"/>
    <w:rsid w:val="0065633D"/>
    <w:rsid w:val="00656F49"/>
    <w:rsid w:val="006570FE"/>
    <w:rsid w:val="00657AE1"/>
    <w:rsid w:val="00657B7A"/>
    <w:rsid w:val="006601BB"/>
    <w:rsid w:val="00663425"/>
    <w:rsid w:val="00663542"/>
    <w:rsid w:val="00663F93"/>
    <w:rsid w:val="00664B5C"/>
    <w:rsid w:val="006651DF"/>
    <w:rsid w:val="00666304"/>
    <w:rsid w:val="00667323"/>
    <w:rsid w:val="00670304"/>
    <w:rsid w:val="006705AD"/>
    <w:rsid w:val="00671131"/>
    <w:rsid w:val="00672072"/>
    <w:rsid w:val="006725A5"/>
    <w:rsid w:val="006733FE"/>
    <w:rsid w:val="0067437E"/>
    <w:rsid w:val="0067572E"/>
    <w:rsid w:val="00675C1E"/>
    <w:rsid w:val="00677442"/>
    <w:rsid w:val="00681CEE"/>
    <w:rsid w:val="00681E0D"/>
    <w:rsid w:val="00683753"/>
    <w:rsid w:val="00691983"/>
    <w:rsid w:val="0069253F"/>
    <w:rsid w:val="00692A37"/>
    <w:rsid w:val="00692D9D"/>
    <w:rsid w:val="00692E44"/>
    <w:rsid w:val="00693B62"/>
    <w:rsid w:val="00694465"/>
    <w:rsid w:val="0069548D"/>
    <w:rsid w:val="006957F9"/>
    <w:rsid w:val="006959B1"/>
    <w:rsid w:val="006A4EEA"/>
    <w:rsid w:val="006A63A9"/>
    <w:rsid w:val="006A663B"/>
    <w:rsid w:val="006A6EF9"/>
    <w:rsid w:val="006A71B4"/>
    <w:rsid w:val="006B0806"/>
    <w:rsid w:val="006B2F00"/>
    <w:rsid w:val="006B30CC"/>
    <w:rsid w:val="006B542F"/>
    <w:rsid w:val="006B642A"/>
    <w:rsid w:val="006C1845"/>
    <w:rsid w:val="006C1F51"/>
    <w:rsid w:val="006C2291"/>
    <w:rsid w:val="006C37C3"/>
    <w:rsid w:val="006C4D51"/>
    <w:rsid w:val="006C5F59"/>
    <w:rsid w:val="006C5F75"/>
    <w:rsid w:val="006C61ED"/>
    <w:rsid w:val="006C77A6"/>
    <w:rsid w:val="006C7838"/>
    <w:rsid w:val="006D01A5"/>
    <w:rsid w:val="006D21D0"/>
    <w:rsid w:val="006D224C"/>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7017BE"/>
    <w:rsid w:val="00702178"/>
    <w:rsid w:val="007029C5"/>
    <w:rsid w:val="00704065"/>
    <w:rsid w:val="00704146"/>
    <w:rsid w:val="0070476A"/>
    <w:rsid w:val="0070586D"/>
    <w:rsid w:val="007114C1"/>
    <w:rsid w:val="007124E7"/>
    <w:rsid w:val="007134C1"/>
    <w:rsid w:val="00713623"/>
    <w:rsid w:val="00713CFB"/>
    <w:rsid w:val="00713D5B"/>
    <w:rsid w:val="00714980"/>
    <w:rsid w:val="00716288"/>
    <w:rsid w:val="0071656B"/>
    <w:rsid w:val="00716EBC"/>
    <w:rsid w:val="00717305"/>
    <w:rsid w:val="0071776A"/>
    <w:rsid w:val="007178E2"/>
    <w:rsid w:val="0072015C"/>
    <w:rsid w:val="00723726"/>
    <w:rsid w:val="0072396D"/>
    <w:rsid w:val="007251BA"/>
    <w:rsid w:val="00727550"/>
    <w:rsid w:val="00730660"/>
    <w:rsid w:val="00730C5F"/>
    <w:rsid w:val="007313BD"/>
    <w:rsid w:val="0073229F"/>
    <w:rsid w:val="00732AA6"/>
    <w:rsid w:val="00736544"/>
    <w:rsid w:val="00737557"/>
    <w:rsid w:val="00737824"/>
    <w:rsid w:val="00737974"/>
    <w:rsid w:val="00737E6B"/>
    <w:rsid w:val="007446FD"/>
    <w:rsid w:val="00744B42"/>
    <w:rsid w:val="00744D16"/>
    <w:rsid w:val="0074748F"/>
    <w:rsid w:val="00750773"/>
    <w:rsid w:val="00753490"/>
    <w:rsid w:val="0075396B"/>
    <w:rsid w:val="007541B6"/>
    <w:rsid w:val="00754204"/>
    <w:rsid w:val="00756E2A"/>
    <w:rsid w:val="00757D3E"/>
    <w:rsid w:val="007605C0"/>
    <w:rsid w:val="0076158C"/>
    <w:rsid w:val="00761D1B"/>
    <w:rsid w:val="00762712"/>
    <w:rsid w:val="0076356D"/>
    <w:rsid w:val="007642C3"/>
    <w:rsid w:val="00765420"/>
    <w:rsid w:val="00765D29"/>
    <w:rsid w:val="007710C4"/>
    <w:rsid w:val="00772253"/>
    <w:rsid w:val="0077290B"/>
    <w:rsid w:val="00775151"/>
    <w:rsid w:val="00775DB5"/>
    <w:rsid w:val="007820F6"/>
    <w:rsid w:val="00783471"/>
    <w:rsid w:val="00783C3A"/>
    <w:rsid w:val="007850B9"/>
    <w:rsid w:val="00785811"/>
    <w:rsid w:val="00786247"/>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119D"/>
    <w:rsid w:val="007C132B"/>
    <w:rsid w:val="007C1CFF"/>
    <w:rsid w:val="007C277C"/>
    <w:rsid w:val="007C2C49"/>
    <w:rsid w:val="007C35FA"/>
    <w:rsid w:val="007C37FB"/>
    <w:rsid w:val="007C3B73"/>
    <w:rsid w:val="007C502B"/>
    <w:rsid w:val="007C6298"/>
    <w:rsid w:val="007D025D"/>
    <w:rsid w:val="007D03DE"/>
    <w:rsid w:val="007D0CE5"/>
    <w:rsid w:val="007D13CA"/>
    <w:rsid w:val="007D4E0D"/>
    <w:rsid w:val="007D7431"/>
    <w:rsid w:val="007E156C"/>
    <w:rsid w:val="007E2418"/>
    <w:rsid w:val="007E3FDE"/>
    <w:rsid w:val="007E3FE3"/>
    <w:rsid w:val="007E46A8"/>
    <w:rsid w:val="007E5DC9"/>
    <w:rsid w:val="007E6172"/>
    <w:rsid w:val="007E7199"/>
    <w:rsid w:val="007E79A2"/>
    <w:rsid w:val="007F0147"/>
    <w:rsid w:val="007F09D4"/>
    <w:rsid w:val="007F13F1"/>
    <w:rsid w:val="007F14B1"/>
    <w:rsid w:val="007F5731"/>
    <w:rsid w:val="007F7700"/>
    <w:rsid w:val="00801698"/>
    <w:rsid w:val="00801A50"/>
    <w:rsid w:val="008021D6"/>
    <w:rsid w:val="00802884"/>
    <w:rsid w:val="00802FCF"/>
    <w:rsid w:val="00804791"/>
    <w:rsid w:val="0080511A"/>
    <w:rsid w:val="0080562C"/>
    <w:rsid w:val="0080750D"/>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E57"/>
    <w:rsid w:val="00843872"/>
    <w:rsid w:val="00845045"/>
    <w:rsid w:val="0084682B"/>
    <w:rsid w:val="00847868"/>
    <w:rsid w:val="00847A04"/>
    <w:rsid w:val="00847E97"/>
    <w:rsid w:val="00847FCB"/>
    <w:rsid w:val="0085301D"/>
    <w:rsid w:val="00853505"/>
    <w:rsid w:val="00854506"/>
    <w:rsid w:val="008545A7"/>
    <w:rsid w:val="0086127A"/>
    <w:rsid w:val="008620D9"/>
    <w:rsid w:val="008642A0"/>
    <w:rsid w:val="00864B88"/>
    <w:rsid w:val="00864E74"/>
    <w:rsid w:val="0086541E"/>
    <w:rsid w:val="0086556F"/>
    <w:rsid w:val="00867ACC"/>
    <w:rsid w:val="00872306"/>
    <w:rsid w:val="00872410"/>
    <w:rsid w:val="00872B88"/>
    <w:rsid w:val="00872BEB"/>
    <w:rsid w:val="00872C25"/>
    <w:rsid w:val="00872DE4"/>
    <w:rsid w:val="00874D1F"/>
    <w:rsid w:val="0088115D"/>
    <w:rsid w:val="008816BA"/>
    <w:rsid w:val="0088301E"/>
    <w:rsid w:val="008831CE"/>
    <w:rsid w:val="00885C8F"/>
    <w:rsid w:val="00887347"/>
    <w:rsid w:val="00887B14"/>
    <w:rsid w:val="00887D38"/>
    <w:rsid w:val="00890773"/>
    <w:rsid w:val="008908AE"/>
    <w:rsid w:val="0089427F"/>
    <w:rsid w:val="00894C5F"/>
    <w:rsid w:val="00894D79"/>
    <w:rsid w:val="008951EB"/>
    <w:rsid w:val="00895576"/>
    <w:rsid w:val="00895BA3"/>
    <w:rsid w:val="00897D81"/>
    <w:rsid w:val="00897EFB"/>
    <w:rsid w:val="008A314B"/>
    <w:rsid w:val="008A33D6"/>
    <w:rsid w:val="008A3996"/>
    <w:rsid w:val="008A488F"/>
    <w:rsid w:val="008A496D"/>
    <w:rsid w:val="008A6830"/>
    <w:rsid w:val="008A7A35"/>
    <w:rsid w:val="008A7B18"/>
    <w:rsid w:val="008B0190"/>
    <w:rsid w:val="008B0D7D"/>
    <w:rsid w:val="008B1084"/>
    <w:rsid w:val="008B3944"/>
    <w:rsid w:val="008B6657"/>
    <w:rsid w:val="008B6AC9"/>
    <w:rsid w:val="008B7C53"/>
    <w:rsid w:val="008B7FFA"/>
    <w:rsid w:val="008C0548"/>
    <w:rsid w:val="008C0BC7"/>
    <w:rsid w:val="008C27BA"/>
    <w:rsid w:val="008C3165"/>
    <w:rsid w:val="008C7AF3"/>
    <w:rsid w:val="008C7D38"/>
    <w:rsid w:val="008D160A"/>
    <w:rsid w:val="008D2724"/>
    <w:rsid w:val="008D3654"/>
    <w:rsid w:val="008D6913"/>
    <w:rsid w:val="008D7CE2"/>
    <w:rsid w:val="008D7D19"/>
    <w:rsid w:val="008E008F"/>
    <w:rsid w:val="008E0418"/>
    <w:rsid w:val="008E4159"/>
    <w:rsid w:val="008E4C97"/>
    <w:rsid w:val="008F1279"/>
    <w:rsid w:val="008F1F10"/>
    <w:rsid w:val="008F3726"/>
    <w:rsid w:val="008F3CA3"/>
    <w:rsid w:val="008F4B63"/>
    <w:rsid w:val="008F5D62"/>
    <w:rsid w:val="008F60BA"/>
    <w:rsid w:val="008F616C"/>
    <w:rsid w:val="008F6945"/>
    <w:rsid w:val="008F7312"/>
    <w:rsid w:val="00900BC4"/>
    <w:rsid w:val="00901DBA"/>
    <w:rsid w:val="009026E1"/>
    <w:rsid w:val="00902D68"/>
    <w:rsid w:val="00907C3F"/>
    <w:rsid w:val="0091069A"/>
    <w:rsid w:val="00910F96"/>
    <w:rsid w:val="009110B8"/>
    <w:rsid w:val="00912018"/>
    <w:rsid w:val="009121BA"/>
    <w:rsid w:val="00912C53"/>
    <w:rsid w:val="00913630"/>
    <w:rsid w:val="00914214"/>
    <w:rsid w:val="00914475"/>
    <w:rsid w:val="009164F8"/>
    <w:rsid w:val="00917700"/>
    <w:rsid w:val="00920793"/>
    <w:rsid w:val="00923841"/>
    <w:rsid w:val="00924948"/>
    <w:rsid w:val="00925752"/>
    <w:rsid w:val="00926CA9"/>
    <w:rsid w:val="009271B5"/>
    <w:rsid w:val="00931630"/>
    <w:rsid w:val="00931E13"/>
    <w:rsid w:val="00933A9A"/>
    <w:rsid w:val="0093575B"/>
    <w:rsid w:val="00936F4A"/>
    <w:rsid w:val="00936FD9"/>
    <w:rsid w:val="00937226"/>
    <w:rsid w:val="00937478"/>
    <w:rsid w:val="00941E05"/>
    <w:rsid w:val="009465BF"/>
    <w:rsid w:val="009466B1"/>
    <w:rsid w:val="009508A9"/>
    <w:rsid w:val="00950A89"/>
    <w:rsid w:val="00951028"/>
    <w:rsid w:val="00952420"/>
    <w:rsid w:val="00952748"/>
    <w:rsid w:val="0095501A"/>
    <w:rsid w:val="00957D03"/>
    <w:rsid w:val="009604B6"/>
    <w:rsid w:val="00960B23"/>
    <w:rsid w:val="00962891"/>
    <w:rsid w:val="0096301E"/>
    <w:rsid w:val="0096372D"/>
    <w:rsid w:val="00964BAE"/>
    <w:rsid w:val="0096583D"/>
    <w:rsid w:val="009669A2"/>
    <w:rsid w:val="00971BAC"/>
    <w:rsid w:val="00977177"/>
    <w:rsid w:val="00980D41"/>
    <w:rsid w:val="009814E2"/>
    <w:rsid w:val="00981CC7"/>
    <w:rsid w:val="009869C1"/>
    <w:rsid w:val="00986A23"/>
    <w:rsid w:val="00986D42"/>
    <w:rsid w:val="00992387"/>
    <w:rsid w:val="00992481"/>
    <w:rsid w:val="00993567"/>
    <w:rsid w:val="0099405F"/>
    <w:rsid w:val="009946D9"/>
    <w:rsid w:val="009954F7"/>
    <w:rsid w:val="0099583F"/>
    <w:rsid w:val="009A055E"/>
    <w:rsid w:val="009A41AC"/>
    <w:rsid w:val="009A4A9F"/>
    <w:rsid w:val="009A4D67"/>
    <w:rsid w:val="009A50F2"/>
    <w:rsid w:val="009A5BA5"/>
    <w:rsid w:val="009A62E0"/>
    <w:rsid w:val="009A72DF"/>
    <w:rsid w:val="009A7DF4"/>
    <w:rsid w:val="009B06CD"/>
    <w:rsid w:val="009B11C9"/>
    <w:rsid w:val="009B4683"/>
    <w:rsid w:val="009B4B91"/>
    <w:rsid w:val="009B5A83"/>
    <w:rsid w:val="009B5B84"/>
    <w:rsid w:val="009B5F9C"/>
    <w:rsid w:val="009B6C1D"/>
    <w:rsid w:val="009C0BE3"/>
    <w:rsid w:val="009C1762"/>
    <w:rsid w:val="009C354C"/>
    <w:rsid w:val="009C3AF8"/>
    <w:rsid w:val="009C42CC"/>
    <w:rsid w:val="009C6723"/>
    <w:rsid w:val="009D04FB"/>
    <w:rsid w:val="009D23B4"/>
    <w:rsid w:val="009D4B63"/>
    <w:rsid w:val="009D5DD9"/>
    <w:rsid w:val="009D6BA9"/>
    <w:rsid w:val="009D6C6D"/>
    <w:rsid w:val="009D7706"/>
    <w:rsid w:val="009D7FAD"/>
    <w:rsid w:val="009E0E01"/>
    <w:rsid w:val="009E13E4"/>
    <w:rsid w:val="009E2242"/>
    <w:rsid w:val="009E2C52"/>
    <w:rsid w:val="009E2E94"/>
    <w:rsid w:val="009E3DDA"/>
    <w:rsid w:val="009E4139"/>
    <w:rsid w:val="009E527E"/>
    <w:rsid w:val="009E6A05"/>
    <w:rsid w:val="009F1973"/>
    <w:rsid w:val="009F26F1"/>
    <w:rsid w:val="009F2B2C"/>
    <w:rsid w:val="009F2DC4"/>
    <w:rsid w:val="009F373D"/>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66D1"/>
    <w:rsid w:val="00A2148D"/>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F24"/>
    <w:rsid w:val="00A332B8"/>
    <w:rsid w:val="00A33723"/>
    <w:rsid w:val="00A33E2F"/>
    <w:rsid w:val="00A354A4"/>
    <w:rsid w:val="00A35F95"/>
    <w:rsid w:val="00A368B8"/>
    <w:rsid w:val="00A369AE"/>
    <w:rsid w:val="00A36AE6"/>
    <w:rsid w:val="00A36B01"/>
    <w:rsid w:val="00A37535"/>
    <w:rsid w:val="00A376CD"/>
    <w:rsid w:val="00A43801"/>
    <w:rsid w:val="00A43F15"/>
    <w:rsid w:val="00A456A7"/>
    <w:rsid w:val="00A46DF7"/>
    <w:rsid w:val="00A510F3"/>
    <w:rsid w:val="00A53CA9"/>
    <w:rsid w:val="00A55CE8"/>
    <w:rsid w:val="00A57900"/>
    <w:rsid w:val="00A608ED"/>
    <w:rsid w:val="00A618E5"/>
    <w:rsid w:val="00A63B10"/>
    <w:rsid w:val="00A641D9"/>
    <w:rsid w:val="00A641DC"/>
    <w:rsid w:val="00A65EE9"/>
    <w:rsid w:val="00A660C7"/>
    <w:rsid w:val="00A666A1"/>
    <w:rsid w:val="00A6775E"/>
    <w:rsid w:val="00A67EB8"/>
    <w:rsid w:val="00A70255"/>
    <w:rsid w:val="00A72A38"/>
    <w:rsid w:val="00A73DE2"/>
    <w:rsid w:val="00A7484E"/>
    <w:rsid w:val="00A750EA"/>
    <w:rsid w:val="00A75473"/>
    <w:rsid w:val="00A760DF"/>
    <w:rsid w:val="00A76B12"/>
    <w:rsid w:val="00A77E0C"/>
    <w:rsid w:val="00A8007A"/>
    <w:rsid w:val="00A80122"/>
    <w:rsid w:val="00A80A04"/>
    <w:rsid w:val="00A811C1"/>
    <w:rsid w:val="00A81D6A"/>
    <w:rsid w:val="00A82DE3"/>
    <w:rsid w:val="00A841EB"/>
    <w:rsid w:val="00A84335"/>
    <w:rsid w:val="00A84B79"/>
    <w:rsid w:val="00A8570A"/>
    <w:rsid w:val="00A85EDD"/>
    <w:rsid w:val="00A86241"/>
    <w:rsid w:val="00A866D0"/>
    <w:rsid w:val="00A87FD3"/>
    <w:rsid w:val="00A90652"/>
    <w:rsid w:val="00A92935"/>
    <w:rsid w:val="00A92A2B"/>
    <w:rsid w:val="00A93215"/>
    <w:rsid w:val="00A954BD"/>
    <w:rsid w:val="00A96787"/>
    <w:rsid w:val="00A96FB9"/>
    <w:rsid w:val="00A97BAB"/>
    <w:rsid w:val="00AA0485"/>
    <w:rsid w:val="00AA0EF7"/>
    <w:rsid w:val="00AA1F71"/>
    <w:rsid w:val="00AA2A13"/>
    <w:rsid w:val="00AA3137"/>
    <w:rsid w:val="00AA351D"/>
    <w:rsid w:val="00AB322B"/>
    <w:rsid w:val="00AB638B"/>
    <w:rsid w:val="00AB70A1"/>
    <w:rsid w:val="00AB74B6"/>
    <w:rsid w:val="00AB764A"/>
    <w:rsid w:val="00AC0931"/>
    <w:rsid w:val="00AC09B9"/>
    <w:rsid w:val="00AC19B6"/>
    <w:rsid w:val="00AC1D5D"/>
    <w:rsid w:val="00AC4615"/>
    <w:rsid w:val="00AC5056"/>
    <w:rsid w:val="00AC5250"/>
    <w:rsid w:val="00AC6616"/>
    <w:rsid w:val="00AD1064"/>
    <w:rsid w:val="00AD5146"/>
    <w:rsid w:val="00AE038D"/>
    <w:rsid w:val="00AE091A"/>
    <w:rsid w:val="00AE0D50"/>
    <w:rsid w:val="00AE19E3"/>
    <w:rsid w:val="00AE30DB"/>
    <w:rsid w:val="00AE4202"/>
    <w:rsid w:val="00AE47B7"/>
    <w:rsid w:val="00AF01E4"/>
    <w:rsid w:val="00AF27A6"/>
    <w:rsid w:val="00AF4880"/>
    <w:rsid w:val="00AF54CE"/>
    <w:rsid w:val="00AF58DE"/>
    <w:rsid w:val="00AF6EF5"/>
    <w:rsid w:val="00B01351"/>
    <w:rsid w:val="00B0149D"/>
    <w:rsid w:val="00B02838"/>
    <w:rsid w:val="00B02AE6"/>
    <w:rsid w:val="00B03420"/>
    <w:rsid w:val="00B03835"/>
    <w:rsid w:val="00B042AA"/>
    <w:rsid w:val="00B06751"/>
    <w:rsid w:val="00B102D2"/>
    <w:rsid w:val="00B13863"/>
    <w:rsid w:val="00B14BDD"/>
    <w:rsid w:val="00B16413"/>
    <w:rsid w:val="00B16954"/>
    <w:rsid w:val="00B16B9C"/>
    <w:rsid w:val="00B17013"/>
    <w:rsid w:val="00B20B4B"/>
    <w:rsid w:val="00B25F31"/>
    <w:rsid w:val="00B265ED"/>
    <w:rsid w:val="00B271EA"/>
    <w:rsid w:val="00B301E3"/>
    <w:rsid w:val="00B3242A"/>
    <w:rsid w:val="00B32F90"/>
    <w:rsid w:val="00B332CF"/>
    <w:rsid w:val="00B34D93"/>
    <w:rsid w:val="00B35146"/>
    <w:rsid w:val="00B352A0"/>
    <w:rsid w:val="00B35C71"/>
    <w:rsid w:val="00B36853"/>
    <w:rsid w:val="00B40D8D"/>
    <w:rsid w:val="00B4419B"/>
    <w:rsid w:val="00B44D38"/>
    <w:rsid w:val="00B4760C"/>
    <w:rsid w:val="00B47FC1"/>
    <w:rsid w:val="00B504CA"/>
    <w:rsid w:val="00B51617"/>
    <w:rsid w:val="00B52F31"/>
    <w:rsid w:val="00B53869"/>
    <w:rsid w:val="00B5463D"/>
    <w:rsid w:val="00B54FFE"/>
    <w:rsid w:val="00B550F6"/>
    <w:rsid w:val="00B5621E"/>
    <w:rsid w:val="00B56E49"/>
    <w:rsid w:val="00B62B6F"/>
    <w:rsid w:val="00B630CA"/>
    <w:rsid w:val="00B6645B"/>
    <w:rsid w:val="00B666FF"/>
    <w:rsid w:val="00B66C35"/>
    <w:rsid w:val="00B70506"/>
    <w:rsid w:val="00B70EE0"/>
    <w:rsid w:val="00B71A5E"/>
    <w:rsid w:val="00B74647"/>
    <w:rsid w:val="00B747AB"/>
    <w:rsid w:val="00B75656"/>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1D5B"/>
    <w:rsid w:val="00B91D5C"/>
    <w:rsid w:val="00BA08AE"/>
    <w:rsid w:val="00BA0FED"/>
    <w:rsid w:val="00BA13AF"/>
    <w:rsid w:val="00BA1EB7"/>
    <w:rsid w:val="00BA26BE"/>
    <w:rsid w:val="00BA3AF5"/>
    <w:rsid w:val="00BA53DC"/>
    <w:rsid w:val="00BA7A8F"/>
    <w:rsid w:val="00BB214A"/>
    <w:rsid w:val="00BB26E6"/>
    <w:rsid w:val="00BB337B"/>
    <w:rsid w:val="00BB363F"/>
    <w:rsid w:val="00BB46CA"/>
    <w:rsid w:val="00BB572A"/>
    <w:rsid w:val="00BB65C1"/>
    <w:rsid w:val="00BB67E8"/>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74"/>
    <w:rsid w:val="00BF2E0F"/>
    <w:rsid w:val="00BF2E58"/>
    <w:rsid w:val="00BF3506"/>
    <w:rsid w:val="00C022E7"/>
    <w:rsid w:val="00C049C1"/>
    <w:rsid w:val="00C04C29"/>
    <w:rsid w:val="00C04EE9"/>
    <w:rsid w:val="00C05334"/>
    <w:rsid w:val="00C059BF"/>
    <w:rsid w:val="00C110AF"/>
    <w:rsid w:val="00C119E3"/>
    <w:rsid w:val="00C11A49"/>
    <w:rsid w:val="00C11FF1"/>
    <w:rsid w:val="00C13360"/>
    <w:rsid w:val="00C136A8"/>
    <w:rsid w:val="00C13D59"/>
    <w:rsid w:val="00C13F9B"/>
    <w:rsid w:val="00C143C3"/>
    <w:rsid w:val="00C20350"/>
    <w:rsid w:val="00C203BD"/>
    <w:rsid w:val="00C208EE"/>
    <w:rsid w:val="00C20CCB"/>
    <w:rsid w:val="00C20E3C"/>
    <w:rsid w:val="00C20E4F"/>
    <w:rsid w:val="00C2265E"/>
    <w:rsid w:val="00C23CAA"/>
    <w:rsid w:val="00C256A6"/>
    <w:rsid w:val="00C27377"/>
    <w:rsid w:val="00C27967"/>
    <w:rsid w:val="00C30A7C"/>
    <w:rsid w:val="00C32488"/>
    <w:rsid w:val="00C34C8C"/>
    <w:rsid w:val="00C358ED"/>
    <w:rsid w:val="00C35EA4"/>
    <w:rsid w:val="00C36DE8"/>
    <w:rsid w:val="00C4229A"/>
    <w:rsid w:val="00C42A59"/>
    <w:rsid w:val="00C43DC9"/>
    <w:rsid w:val="00C45408"/>
    <w:rsid w:val="00C4617A"/>
    <w:rsid w:val="00C47320"/>
    <w:rsid w:val="00C4743F"/>
    <w:rsid w:val="00C529CC"/>
    <w:rsid w:val="00C54184"/>
    <w:rsid w:val="00C54778"/>
    <w:rsid w:val="00C56E69"/>
    <w:rsid w:val="00C575FE"/>
    <w:rsid w:val="00C57E14"/>
    <w:rsid w:val="00C605F7"/>
    <w:rsid w:val="00C61E58"/>
    <w:rsid w:val="00C63CF0"/>
    <w:rsid w:val="00C63D62"/>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681B"/>
    <w:rsid w:val="00C909E6"/>
    <w:rsid w:val="00C91CB8"/>
    <w:rsid w:val="00C923C4"/>
    <w:rsid w:val="00C95125"/>
    <w:rsid w:val="00C957A6"/>
    <w:rsid w:val="00C962E9"/>
    <w:rsid w:val="00C964BF"/>
    <w:rsid w:val="00C9763F"/>
    <w:rsid w:val="00C97B57"/>
    <w:rsid w:val="00C97D3C"/>
    <w:rsid w:val="00CA0D47"/>
    <w:rsid w:val="00CA209A"/>
    <w:rsid w:val="00CA2519"/>
    <w:rsid w:val="00CA4228"/>
    <w:rsid w:val="00CA5021"/>
    <w:rsid w:val="00CA5BEA"/>
    <w:rsid w:val="00CA6876"/>
    <w:rsid w:val="00CB08C5"/>
    <w:rsid w:val="00CB0DB8"/>
    <w:rsid w:val="00CB1BE2"/>
    <w:rsid w:val="00CB3726"/>
    <w:rsid w:val="00CB3B13"/>
    <w:rsid w:val="00CB3B34"/>
    <w:rsid w:val="00CB3E6E"/>
    <w:rsid w:val="00CB66C4"/>
    <w:rsid w:val="00CB7705"/>
    <w:rsid w:val="00CC15AC"/>
    <w:rsid w:val="00CC2350"/>
    <w:rsid w:val="00CC2725"/>
    <w:rsid w:val="00CC2748"/>
    <w:rsid w:val="00CC29B7"/>
    <w:rsid w:val="00CC2A49"/>
    <w:rsid w:val="00CC2C2D"/>
    <w:rsid w:val="00CC3B0C"/>
    <w:rsid w:val="00CC67EA"/>
    <w:rsid w:val="00CC71B6"/>
    <w:rsid w:val="00CC7251"/>
    <w:rsid w:val="00CD0A51"/>
    <w:rsid w:val="00CD1A5A"/>
    <w:rsid w:val="00CD257A"/>
    <w:rsid w:val="00CD3236"/>
    <w:rsid w:val="00CD3CE0"/>
    <w:rsid w:val="00CD4ED8"/>
    <w:rsid w:val="00CD531F"/>
    <w:rsid w:val="00CD7414"/>
    <w:rsid w:val="00CD7E34"/>
    <w:rsid w:val="00CE0E42"/>
    <w:rsid w:val="00CE1107"/>
    <w:rsid w:val="00CE15DA"/>
    <w:rsid w:val="00CE1690"/>
    <w:rsid w:val="00CE2B5D"/>
    <w:rsid w:val="00CE2EEF"/>
    <w:rsid w:val="00CE34C7"/>
    <w:rsid w:val="00CE3E5B"/>
    <w:rsid w:val="00CE4B64"/>
    <w:rsid w:val="00CE50FA"/>
    <w:rsid w:val="00CE530C"/>
    <w:rsid w:val="00CE544F"/>
    <w:rsid w:val="00CE7CE8"/>
    <w:rsid w:val="00CF0542"/>
    <w:rsid w:val="00CF1F5F"/>
    <w:rsid w:val="00CF2610"/>
    <w:rsid w:val="00CF3DC7"/>
    <w:rsid w:val="00CF5676"/>
    <w:rsid w:val="00D00F0C"/>
    <w:rsid w:val="00D01A04"/>
    <w:rsid w:val="00D01B07"/>
    <w:rsid w:val="00D03513"/>
    <w:rsid w:val="00D0403E"/>
    <w:rsid w:val="00D06445"/>
    <w:rsid w:val="00D07841"/>
    <w:rsid w:val="00D07865"/>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773C"/>
    <w:rsid w:val="00D34DDA"/>
    <w:rsid w:val="00D351C8"/>
    <w:rsid w:val="00D36584"/>
    <w:rsid w:val="00D37339"/>
    <w:rsid w:val="00D409BD"/>
    <w:rsid w:val="00D40ACA"/>
    <w:rsid w:val="00D435F6"/>
    <w:rsid w:val="00D46157"/>
    <w:rsid w:val="00D467CA"/>
    <w:rsid w:val="00D46AE2"/>
    <w:rsid w:val="00D46C46"/>
    <w:rsid w:val="00D47982"/>
    <w:rsid w:val="00D47D06"/>
    <w:rsid w:val="00D50533"/>
    <w:rsid w:val="00D51F68"/>
    <w:rsid w:val="00D52E14"/>
    <w:rsid w:val="00D530D0"/>
    <w:rsid w:val="00D559C0"/>
    <w:rsid w:val="00D5608A"/>
    <w:rsid w:val="00D6069D"/>
    <w:rsid w:val="00D60DBD"/>
    <w:rsid w:val="00D60DD1"/>
    <w:rsid w:val="00D61C71"/>
    <w:rsid w:val="00D61D0A"/>
    <w:rsid w:val="00D6320F"/>
    <w:rsid w:val="00D63934"/>
    <w:rsid w:val="00D63A5F"/>
    <w:rsid w:val="00D651F5"/>
    <w:rsid w:val="00D65447"/>
    <w:rsid w:val="00D65A50"/>
    <w:rsid w:val="00D67F8C"/>
    <w:rsid w:val="00D71505"/>
    <w:rsid w:val="00D71EB3"/>
    <w:rsid w:val="00D7331D"/>
    <w:rsid w:val="00D76276"/>
    <w:rsid w:val="00D766C3"/>
    <w:rsid w:val="00D77C80"/>
    <w:rsid w:val="00D8074E"/>
    <w:rsid w:val="00D808F3"/>
    <w:rsid w:val="00D81095"/>
    <w:rsid w:val="00D81170"/>
    <w:rsid w:val="00D81DA0"/>
    <w:rsid w:val="00D836A4"/>
    <w:rsid w:val="00D84276"/>
    <w:rsid w:val="00D86BF7"/>
    <w:rsid w:val="00D87C74"/>
    <w:rsid w:val="00D87D3B"/>
    <w:rsid w:val="00D9054C"/>
    <w:rsid w:val="00D90E29"/>
    <w:rsid w:val="00D91184"/>
    <w:rsid w:val="00D91C5E"/>
    <w:rsid w:val="00D91E03"/>
    <w:rsid w:val="00D92997"/>
    <w:rsid w:val="00D92EB1"/>
    <w:rsid w:val="00D93E85"/>
    <w:rsid w:val="00D94B51"/>
    <w:rsid w:val="00D95154"/>
    <w:rsid w:val="00D956ED"/>
    <w:rsid w:val="00D96D0B"/>
    <w:rsid w:val="00D97AD1"/>
    <w:rsid w:val="00DA087F"/>
    <w:rsid w:val="00DA0E44"/>
    <w:rsid w:val="00DA2131"/>
    <w:rsid w:val="00DA3998"/>
    <w:rsid w:val="00DA406E"/>
    <w:rsid w:val="00DA4B73"/>
    <w:rsid w:val="00DA4CC9"/>
    <w:rsid w:val="00DA5514"/>
    <w:rsid w:val="00DA57EC"/>
    <w:rsid w:val="00DB14F1"/>
    <w:rsid w:val="00DB1E08"/>
    <w:rsid w:val="00DB21AD"/>
    <w:rsid w:val="00DB2888"/>
    <w:rsid w:val="00DB3362"/>
    <w:rsid w:val="00DB3C6A"/>
    <w:rsid w:val="00DB5205"/>
    <w:rsid w:val="00DB5768"/>
    <w:rsid w:val="00DB5BC8"/>
    <w:rsid w:val="00DB69D5"/>
    <w:rsid w:val="00DC1492"/>
    <w:rsid w:val="00DC1601"/>
    <w:rsid w:val="00DC2669"/>
    <w:rsid w:val="00DC2ECD"/>
    <w:rsid w:val="00DC3CCB"/>
    <w:rsid w:val="00DC47E6"/>
    <w:rsid w:val="00DC61C6"/>
    <w:rsid w:val="00DD0636"/>
    <w:rsid w:val="00DD124F"/>
    <w:rsid w:val="00DD2EDA"/>
    <w:rsid w:val="00DD401F"/>
    <w:rsid w:val="00DD488E"/>
    <w:rsid w:val="00DD4A09"/>
    <w:rsid w:val="00DD5191"/>
    <w:rsid w:val="00DD5D03"/>
    <w:rsid w:val="00DD5FF2"/>
    <w:rsid w:val="00DE114B"/>
    <w:rsid w:val="00DE129C"/>
    <w:rsid w:val="00DE2756"/>
    <w:rsid w:val="00DE275E"/>
    <w:rsid w:val="00DE44BB"/>
    <w:rsid w:val="00DE65CA"/>
    <w:rsid w:val="00DE6EAB"/>
    <w:rsid w:val="00DE7283"/>
    <w:rsid w:val="00DF0324"/>
    <w:rsid w:val="00DF09C9"/>
    <w:rsid w:val="00DF0D20"/>
    <w:rsid w:val="00DF1290"/>
    <w:rsid w:val="00DF587B"/>
    <w:rsid w:val="00DF5918"/>
    <w:rsid w:val="00DF5E89"/>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FB"/>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51CF3"/>
    <w:rsid w:val="00E52D8D"/>
    <w:rsid w:val="00E53D77"/>
    <w:rsid w:val="00E53F08"/>
    <w:rsid w:val="00E53F51"/>
    <w:rsid w:val="00E540AF"/>
    <w:rsid w:val="00E5787D"/>
    <w:rsid w:val="00E617D9"/>
    <w:rsid w:val="00E6228D"/>
    <w:rsid w:val="00E62A42"/>
    <w:rsid w:val="00E6304A"/>
    <w:rsid w:val="00E63680"/>
    <w:rsid w:val="00E66825"/>
    <w:rsid w:val="00E66D03"/>
    <w:rsid w:val="00E70756"/>
    <w:rsid w:val="00E71C61"/>
    <w:rsid w:val="00E728C2"/>
    <w:rsid w:val="00E732D4"/>
    <w:rsid w:val="00E73EB0"/>
    <w:rsid w:val="00E80766"/>
    <w:rsid w:val="00E811C2"/>
    <w:rsid w:val="00E81F85"/>
    <w:rsid w:val="00E82149"/>
    <w:rsid w:val="00E825DB"/>
    <w:rsid w:val="00E839E2"/>
    <w:rsid w:val="00E8422F"/>
    <w:rsid w:val="00E85914"/>
    <w:rsid w:val="00E85A62"/>
    <w:rsid w:val="00E86680"/>
    <w:rsid w:val="00E8700A"/>
    <w:rsid w:val="00E90507"/>
    <w:rsid w:val="00E92485"/>
    <w:rsid w:val="00E934EF"/>
    <w:rsid w:val="00E94803"/>
    <w:rsid w:val="00E96087"/>
    <w:rsid w:val="00E961AA"/>
    <w:rsid w:val="00E96CE5"/>
    <w:rsid w:val="00E97CD3"/>
    <w:rsid w:val="00EA003A"/>
    <w:rsid w:val="00EA1020"/>
    <w:rsid w:val="00EA322C"/>
    <w:rsid w:val="00EA3399"/>
    <w:rsid w:val="00EA37CF"/>
    <w:rsid w:val="00EA3D59"/>
    <w:rsid w:val="00EA3F7C"/>
    <w:rsid w:val="00EA470D"/>
    <w:rsid w:val="00EA53EE"/>
    <w:rsid w:val="00EA7E71"/>
    <w:rsid w:val="00EB1190"/>
    <w:rsid w:val="00EB141D"/>
    <w:rsid w:val="00EB3AB2"/>
    <w:rsid w:val="00EB49E3"/>
    <w:rsid w:val="00EB5D97"/>
    <w:rsid w:val="00EB5FE8"/>
    <w:rsid w:val="00EB6148"/>
    <w:rsid w:val="00EB69D6"/>
    <w:rsid w:val="00EC1F73"/>
    <w:rsid w:val="00EC386B"/>
    <w:rsid w:val="00EC4726"/>
    <w:rsid w:val="00EC500E"/>
    <w:rsid w:val="00EC665F"/>
    <w:rsid w:val="00EC77E3"/>
    <w:rsid w:val="00EC78FA"/>
    <w:rsid w:val="00ED1688"/>
    <w:rsid w:val="00ED1839"/>
    <w:rsid w:val="00ED1FFA"/>
    <w:rsid w:val="00ED254D"/>
    <w:rsid w:val="00ED2782"/>
    <w:rsid w:val="00ED2B45"/>
    <w:rsid w:val="00ED2F54"/>
    <w:rsid w:val="00ED5E61"/>
    <w:rsid w:val="00ED5EB6"/>
    <w:rsid w:val="00ED5FC4"/>
    <w:rsid w:val="00EE00F8"/>
    <w:rsid w:val="00EE0A86"/>
    <w:rsid w:val="00EE174C"/>
    <w:rsid w:val="00EE3F42"/>
    <w:rsid w:val="00EE66D5"/>
    <w:rsid w:val="00EE6CC7"/>
    <w:rsid w:val="00EE725A"/>
    <w:rsid w:val="00EE7F24"/>
    <w:rsid w:val="00EF08A5"/>
    <w:rsid w:val="00EF10BC"/>
    <w:rsid w:val="00EF212D"/>
    <w:rsid w:val="00EF23FD"/>
    <w:rsid w:val="00EF2D99"/>
    <w:rsid w:val="00EF319D"/>
    <w:rsid w:val="00EF526D"/>
    <w:rsid w:val="00EF5C2F"/>
    <w:rsid w:val="00EF5D38"/>
    <w:rsid w:val="00EF6137"/>
    <w:rsid w:val="00EF652C"/>
    <w:rsid w:val="00F0036E"/>
    <w:rsid w:val="00F00588"/>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3455"/>
    <w:rsid w:val="00F14CD2"/>
    <w:rsid w:val="00F15B2C"/>
    <w:rsid w:val="00F20347"/>
    <w:rsid w:val="00F21EA8"/>
    <w:rsid w:val="00F25FAA"/>
    <w:rsid w:val="00F2759A"/>
    <w:rsid w:val="00F30850"/>
    <w:rsid w:val="00F338A0"/>
    <w:rsid w:val="00F33FB1"/>
    <w:rsid w:val="00F35F91"/>
    <w:rsid w:val="00F36E29"/>
    <w:rsid w:val="00F36F07"/>
    <w:rsid w:val="00F3754F"/>
    <w:rsid w:val="00F37C86"/>
    <w:rsid w:val="00F4192F"/>
    <w:rsid w:val="00F41B5C"/>
    <w:rsid w:val="00F42882"/>
    <w:rsid w:val="00F430CD"/>
    <w:rsid w:val="00F43201"/>
    <w:rsid w:val="00F441B7"/>
    <w:rsid w:val="00F44CDF"/>
    <w:rsid w:val="00F46FE7"/>
    <w:rsid w:val="00F47815"/>
    <w:rsid w:val="00F47B56"/>
    <w:rsid w:val="00F47C78"/>
    <w:rsid w:val="00F5099D"/>
    <w:rsid w:val="00F5255E"/>
    <w:rsid w:val="00F52878"/>
    <w:rsid w:val="00F537F8"/>
    <w:rsid w:val="00F5425C"/>
    <w:rsid w:val="00F61626"/>
    <w:rsid w:val="00F61EE4"/>
    <w:rsid w:val="00F622B1"/>
    <w:rsid w:val="00F6256E"/>
    <w:rsid w:val="00F6307F"/>
    <w:rsid w:val="00F6339D"/>
    <w:rsid w:val="00F633EB"/>
    <w:rsid w:val="00F64654"/>
    <w:rsid w:val="00F65513"/>
    <w:rsid w:val="00F67366"/>
    <w:rsid w:val="00F76772"/>
    <w:rsid w:val="00F77D41"/>
    <w:rsid w:val="00F80FC0"/>
    <w:rsid w:val="00F813F9"/>
    <w:rsid w:val="00F81403"/>
    <w:rsid w:val="00F816DC"/>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2BD4"/>
    <w:rsid w:val="00F94F19"/>
    <w:rsid w:val="00F9782A"/>
    <w:rsid w:val="00FA034E"/>
    <w:rsid w:val="00FA0661"/>
    <w:rsid w:val="00FA07BA"/>
    <w:rsid w:val="00FA1767"/>
    <w:rsid w:val="00FA18E9"/>
    <w:rsid w:val="00FA30CA"/>
    <w:rsid w:val="00FA3B84"/>
    <w:rsid w:val="00FA520E"/>
    <w:rsid w:val="00FA5BCB"/>
    <w:rsid w:val="00FA79DE"/>
    <w:rsid w:val="00FA7CB7"/>
    <w:rsid w:val="00FB02A2"/>
    <w:rsid w:val="00FB1432"/>
    <w:rsid w:val="00FB160B"/>
    <w:rsid w:val="00FB22E6"/>
    <w:rsid w:val="00FB2C37"/>
    <w:rsid w:val="00FB5256"/>
    <w:rsid w:val="00FB5E41"/>
    <w:rsid w:val="00FB6E0B"/>
    <w:rsid w:val="00FB71D4"/>
    <w:rsid w:val="00FC0AB9"/>
    <w:rsid w:val="00FC0E40"/>
    <w:rsid w:val="00FC1F57"/>
    <w:rsid w:val="00FC415A"/>
    <w:rsid w:val="00FC54A2"/>
    <w:rsid w:val="00FC6CFD"/>
    <w:rsid w:val="00FC6EA6"/>
    <w:rsid w:val="00FD1318"/>
    <w:rsid w:val="00FD1F0E"/>
    <w:rsid w:val="00FD46C2"/>
    <w:rsid w:val="00FD670A"/>
    <w:rsid w:val="00FD724B"/>
    <w:rsid w:val="00FD7494"/>
    <w:rsid w:val="00FE0528"/>
    <w:rsid w:val="00FE15F0"/>
    <w:rsid w:val="00FE2770"/>
    <w:rsid w:val="00FE4B62"/>
    <w:rsid w:val="00FE58CA"/>
    <w:rsid w:val="00FE590E"/>
    <w:rsid w:val="00FE5BB6"/>
    <w:rsid w:val="00FE640B"/>
    <w:rsid w:val="00FE691E"/>
    <w:rsid w:val="00FE6BBE"/>
    <w:rsid w:val="00FE740E"/>
    <w:rsid w:val="00FF0FA8"/>
    <w:rsid w:val="00FF18B6"/>
    <w:rsid w:val="00FF3E99"/>
    <w:rsid w:val="00FF58AF"/>
    <w:rsid w:val="00FF5E58"/>
    <w:rsid w:val="00FF780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ockticker"/>
  <w:smartTagType w:namespaceuri="urn:schemas-microsoft-com:office:smarttags" w:name="date"/>
  <w:shapeDefaults>
    <o:shapedefaults v:ext="edit" spidmax="2055" fillcolor="white">
      <v:fill color="white"/>
    </o:shapedefaults>
    <o:shapelayout v:ext="edit">
      <o:idmap v:ext="edit" data="1"/>
      <o:rules v:ext="edit">
        <o:r id="V:Rule1" type="arc" idref="#_x0000_s1309"/>
        <o:r id="V:Rule2" type="arc" idref="#_x0000_s1327"/>
        <o:r id="V:Rule3" type="arc" idref="#_x0000_s1329"/>
        <o:r id="V:Rule4" type="arc" idref="#_x0000_s1366"/>
        <o:r id="V:Rule5" type="arc" idref="#_x0000_s1368"/>
        <o:r id="V:Rule6" type="arc" idref="#_x0000_s1372"/>
        <o:r id="V:Rule7" type="arc" idref="#_x0000_s13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s>
</file>

<file path=word/webSettings.xml><?xml version="1.0" encoding="utf-8"?>
<w:webSettings xmlns:r="http://schemas.openxmlformats.org/officeDocument/2006/relationships" xmlns:w="http://schemas.openxmlformats.org/wordprocessingml/2006/main">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vpn.exe" TargetMode="External"/><Relationship Id="rId2" Type="http://schemas.openxmlformats.org/officeDocument/2006/relationships/numbering" Target="numbering.xml"/><Relationship Id="rId16" Type="http://schemas.openxmlformats.org/officeDocument/2006/relationships/hyperlink" Target="http://tools.ietf.org/html/rfc3986"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rfc.net/rfc5234.txt" TargetMode="External"/><Relationship Id="rId10" Type="http://schemas.openxmlformats.org/officeDocument/2006/relationships/header" Target="header2.xml"/><Relationship Id="rId19" Type="http://schemas.openxmlformats.org/officeDocument/2006/relationships/hyperlink" Target="http://tools.ietf.org/html/rfc398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file:///C:\MSOffice\Sjablonen\Sioux_97\Tatanka_QC.ti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F988AC-2794-4B83-99B4-E57F90A2D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10281</TotalTime>
  <Pages>44</Pages>
  <Words>7040</Words>
  <Characters>47356</Characters>
  <Application>Microsoft Office Word</Application>
  <DocSecurity>0</DocSecurity>
  <Lines>394</Lines>
  <Paragraphs>108</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54288</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korosteleva</cp:lastModifiedBy>
  <cp:revision>301</cp:revision>
  <cp:lastPrinted>2018-03-21T07:20:00Z</cp:lastPrinted>
  <dcterms:created xsi:type="dcterms:W3CDTF">2016-04-25T07:57:00Z</dcterms:created>
  <dcterms:modified xsi:type="dcterms:W3CDTF">2018-03-21T07:21:00Z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